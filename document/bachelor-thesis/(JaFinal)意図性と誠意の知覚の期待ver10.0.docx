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C69BE" w14:textId="77777777" w:rsidR="006B1469" w:rsidRPr="009204C0" w:rsidRDefault="006B1469" w:rsidP="009C17CC">
      <w:pPr>
        <w:pStyle w:val="a7"/>
        <w:jc w:val="left"/>
        <w:rPr>
          <w:rFonts w:ascii="Times New Roman" w:hAnsi="Times New Roman" w:cstheme="majorBidi"/>
          <w:b/>
          <w:sz w:val="32"/>
          <w:szCs w:val="32"/>
          <w:rPrChange w:id="0" w:author="Nobuhiro Mifune" w:date="2022-04-05T10:38:00Z">
            <w:rPr>
              <w:rFonts w:asciiTheme="majorHAnsi" w:eastAsiaTheme="majorEastAsia" w:hAnsiTheme="majorHAnsi" w:cstheme="majorBidi"/>
              <w:b/>
              <w:sz w:val="32"/>
              <w:szCs w:val="32"/>
            </w:rPr>
          </w:rPrChange>
        </w:rPr>
      </w:pPr>
      <w:r w:rsidRPr="009204C0">
        <w:rPr>
          <w:rFonts w:ascii="Times New Roman" w:hAnsi="Times New Roman" w:cstheme="majorBidi"/>
          <w:b/>
          <w:sz w:val="32"/>
          <w:szCs w:val="32"/>
          <w:rPrChange w:id="1" w:author="Nobuhiro Mifune" w:date="2022-04-05T10:38:00Z">
            <w:rPr>
              <w:rFonts w:asciiTheme="majorHAnsi" w:eastAsiaTheme="majorEastAsia" w:hAnsiTheme="majorHAnsi" w:cstheme="majorBidi"/>
              <w:b/>
              <w:sz w:val="32"/>
              <w:szCs w:val="32"/>
            </w:rPr>
          </w:rPrChange>
        </w:rPr>
        <w:t>Sincere is better than forgiveness:</w:t>
      </w:r>
      <w:r w:rsidRPr="009204C0">
        <w:rPr>
          <w:rFonts w:ascii="Times New Roman" w:hAnsi="Times New Roman"/>
          <w:b/>
          <w:rPrChange w:id="2" w:author="Nobuhiro Mifune" w:date="2022-04-05T10:38:00Z">
            <w:rPr>
              <w:b/>
            </w:rPr>
          </w:rPrChange>
        </w:rPr>
        <w:t xml:space="preserve"> </w:t>
      </w:r>
      <w:r w:rsidRPr="009204C0">
        <w:rPr>
          <w:rFonts w:ascii="Times New Roman" w:hAnsi="Times New Roman" w:cstheme="majorBidi"/>
          <w:b/>
          <w:sz w:val="32"/>
          <w:szCs w:val="32"/>
          <w:rPrChange w:id="3" w:author="Nobuhiro Mifune" w:date="2022-04-05T10:38:00Z">
            <w:rPr>
              <w:rFonts w:asciiTheme="majorHAnsi" w:eastAsiaTheme="majorEastAsia" w:hAnsiTheme="majorHAnsi" w:cstheme="majorBidi"/>
              <w:b/>
              <w:sz w:val="32"/>
              <w:szCs w:val="32"/>
            </w:rPr>
          </w:rPrChange>
        </w:rPr>
        <w:t>What the offenses expects in an apology</w:t>
      </w:r>
    </w:p>
    <w:p w14:paraId="73E196F4" w14:textId="77777777" w:rsidR="006B1469" w:rsidRPr="009204C0" w:rsidRDefault="006B1469" w:rsidP="00216EA5">
      <w:pPr>
        <w:jc w:val="center"/>
        <w:rPr>
          <w:rFonts w:ascii="Times New Roman" w:hAnsi="Times New Roman"/>
          <w:b/>
          <w:rPrChange w:id="4" w:author="Nobuhiro Mifune" w:date="2022-04-05T10:38:00Z">
            <w:rPr>
              <w:b/>
            </w:rPr>
          </w:rPrChange>
        </w:rPr>
      </w:pPr>
      <w:r w:rsidRPr="009204C0">
        <w:rPr>
          <w:rFonts w:ascii="Times New Roman" w:hAnsi="Times New Roman" w:hint="eastAsia"/>
          <w:b/>
          <w:rPrChange w:id="5" w:author="Nobuhiro Mifune" w:date="2022-04-05T10:38:00Z">
            <w:rPr>
              <w:rFonts w:hint="eastAsia"/>
              <w:b/>
            </w:rPr>
          </w:rPrChange>
        </w:rPr>
        <w:t>要約</w:t>
      </w:r>
    </w:p>
    <w:p w14:paraId="3069154A" w14:textId="26020E88" w:rsidR="006B1469" w:rsidRPr="009204C0" w:rsidDel="00EB512A" w:rsidRDefault="00D1272C" w:rsidP="009559C6">
      <w:pPr>
        <w:jc w:val="left"/>
        <w:rPr>
          <w:del w:id="6" w:author="三船恒裕" w:date="2022-04-07T20:14:00Z"/>
          <w:rFonts w:ascii="Times New Roman" w:hAnsi="Times New Roman"/>
          <w:rPrChange w:id="7" w:author="Nobuhiro Mifune" w:date="2022-04-05T10:38:00Z">
            <w:rPr>
              <w:del w:id="8" w:author="三船恒裕" w:date="2022-04-07T20:14:00Z"/>
            </w:rPr>
          </w:rPrChange>
        </w:rPr>
      </w:pPr>
      <w:ins w:id="9" w:author="Nobuhiro Mifune" w:date="2022-04-07T18:38:00Z">
        <w:r>
          <w:rPr>
            <w:rFonts w:ascii="Times New Roman" w:hAnsi="Times New Roman" w:hint="eastAsia"/>
          </w:rPr>
          <w:t>葛藤関係にあった個体間における仲直りという現象はヒトを含む</w:t>
        </w:r>
      </w:ins>
      <w:ins w:id="10" w:author="Nobuhiro Mifune" w:date="2022-04-07T18:39:00Z">
        <w:r>
          <w:rPr>
            <w:rFonts w:ascii="Times New Roman" w:hAnsi="Times New Roman" w:hint="eastAsia"/>
          </w:rPr>
          <w:t>多くの動物で見られる。ヒトにおいては加害者側の謝罪と被害者側の赦しが仲直りをもたらす主要な要因</w:t>
        </w:r>
      </w:ins>
      <w:ins w:id="11" w:author="Nobuhiro Mifune" w:date="2022-04-07T18:49:00Z">
        <w:r w:rsidR="008C1B66">
          <w:rPr>
            <w:rFonts w:ascii="Times New Roman" w:hAnsi="Times New Roman" w:hint="eastAsia"/>
          </w:rPr>
          <w:t>とされ、多くの研究がなされてきた。</w:t>
        </w:r>
      </w:ins>
      <w:ins w:id="12" w:author="Nobuhiro Mifune" w:date="2022-04-07T18:50:00Z">
        <w:r w:rsidR="008C1B66">
          <w:rPr>
            <w:rFonts w:ascii="Times New Roman" w:hAnsi="Times New Roman" w:hint="eastAsia"/>
          </w:rPr>
          <w:t>本研究では加害の意図性と謝罪にかけるコストに着目し、加害者の視点でそれらの要因が存在する場合に被害者の赦しを促進すると思うかを推測させた。日本人の参加者</w:t>
        </w:r>
      </w:ins>
      <w:ins w:id="13" w:author="Nobuhiro Mifune" w:date="2022-04-07T18:51:00Z">
        <w:r w:rsidR="008C1B66">
          <w:rPr>
            <w:rFonts w:ascii="Times New Roman" w:hAnsi="Times New Roman" w:hint="eastAsia"/>
          </w:rPr>
          <w:t>603</w:t>
        </w:r>
        <w:r w:rsidR="008C1B66">
          <w:rPr>
            <w:rFonts w:ascii="Times New Roman" w:hAnsi="Times New Roman" w:hint="eastAsia"/>
          </w:rPr>
          <w:t>名に対して場面想定法を用いた実験を行った結果、加害の意図性が</w:t>
        </w:r>
      </w:ins>
      <w:ins w:id="14" w:author="三船恒裕" w:date="2022-04-07T20:12:00Z">
        <w:r w:rsidR="00EB512A">
          <w:rPr>
            <w:rFonts w:ascii="Times New Roman" w:hAnsi="Times New Roman" w:hint="eastAsia"/>
          </w:rPr>
          <w:t>あるときよりもないときのほうが、また、コストのかからない謝罪よりもコストのかかった</w:t>
        </w:r>
      </w:ins>
      <w:ins w:id="15" w:author="三船恒裕" w:date="2022-04-07T20:13:00Z">
        <w:r w:rsidR="00EB512A">
          <w:rPr>
            <w:rFonts w:ascii="Times New Roman" w:hAnsi="Times New Roman" w:hint="eastAsia"/>
          </w:rPr>
          <w:t>謝罪の方が、被害者が知覚するであろう誠意の期待や被害者の赦しの期待が高まった。ただし、有意な交互作用効果は見られなかった。</w:t>
        </w:r>
      </w:ins>
      <w:ins w:id="16" w:author="三船恒裕" w:date="2022-04-07T20:14:00Z">
        <w:r w:rsidR="00EB512A">
          <w:rPr>
            <w:rFonts w:ascii="Times New Roman" w:hAnsi="Times New Roman" w:hint="eastAsia"/>
          </w:rPr>
          <w:t>これらは先行研究と同様の結果であり、</w:t>
        </w:r>
        <w:r w:rsidR="00EB512A" w:rsidRPr="0044587D">
          <w:rPr>
            <w:rFonts w:ascii="Times New Roman" w:hAnsi="Times New Roman" w:hint="eastAsia"/>
          </w:rPr>
          <w:t>意図性や謝罪コストが被害者</w:t>
        </w:r>
        <w:r w:rsidR="00EB512A" w:rsidRPr="0044587D">
          <w:rPr>
            <w:rFonts w:ascii="Times New Roman" w:hAnsi="Times New Roman"/>
          </w:rPr>
          <w:t>-</w:t>
        </w:r>
        <w:r w:rsidR="00EB512A" w:rsidRPr="0044587D">
          <w:rPr>
            <w:rFonts w:ascii="Times New Roman" w:hAnsi="Times New Roman" w:hint="eastAsia"/>
          </w:rPr>
          <w:t>加害者間で共通して仲直りのプロセスを促進する可能性を示している。</w:t>
        </w:r>
      </w:ins>
      <w:del w:id="17" w:author="三船恒裕" w:date="2022-04-07T20:14:00Z">
        <w:r w:rsidR="006B1469" w:rsidRPr="009204C0" w:rsidDel="00EB512A">
          <w:rPr>
            <w:rFonts w:ascii="Times New Roman" w:hAnsi="Times New Roman" w:hint="eastAsia"/>
            <w:rPrChange w:id="18" w:author="Nobuhiro Mifune" w:date="2022-04-05T10:38:00Z">
              <w:rPr>
                <w:rFonts w:hint="eastAsia"/>
              </w:rPr>
            </w:rPrChange>
          </w:rPr>
          <w:delText>これまでの和解に関する多くの研究が、被害者側の視点で検証されてきた。しかし、加害者視点で、特に謝罪における期待される心的変化について検討した研究はまだない。そこで本研究では、意図性と謝罪のコストを操作することで、赦しの知覚の期待と誠意の知覚の期待の関係性について調査した。その結果、加害者はコストのかかる謝罪によって、赦しよりも誠意の知覚を期待することがわかった。本研究の結果は、これまでの被害者側で検証されてきた知見の多くが、加害者側にも適用可能であることを示唆している。</w:delText>
        </w:r>
      </w:del>
    </w:p>
    <w:p w14:paraId="4A627B18" w14:textId="77777777" w:rsidR="006B1469" w:rsidRPr="009204C0" w:rsidRDefault="006B1469" w:rsidP="009559C6">
      <w:pPr>
        <w:jc w:val="left"/>
        <w:rPr>
          <w:rFonts w:ascii="Times New Roman" w:hAnsi="Times New Roman"/>
          <w:rPrChange w:id="19" w:author="Nobuhiro Mifune" w:date="2022-04-05T10:38:00Z">
            <w:rPr/>
          </w:rPrChange>
        </w:rPr>
      </w:pPr>
    </w:p>
    <w:p w14:paraId="3F191EF0" w14:textId="77777777" w:rsidR="006B1469" w:rsidRPr="009204C0" w:rsidRDefault="006B1469" w:rsidP="00216EA5">
      <w:pPr>
        <w:jc w:val="center"/>
        <w:rPr>
          <w:rFonts w:ascii="Times New Roman" w:hAnsi="Times New Roman"/>
          <w:b/>
          <w:rPrChange w:id="20" w:author="Nobuhiro Mifune" w:date="2022-04-05T10:38:00Z">
            <w:rPr>
              <w:b/>
            </w:rPr>
          </w:rPrChange>
        </w:rPr>
      </w:pPr>
      <w:r w:rsidRPr="009204C0">
        <w:rPr>
          <w:rFonts w:ascii="Times New Roman" w:hAnsi="Times New Roman" w:hint="eastAsia"/>
          <w:b/>
          <w:rPrChange w:id="21" w:author="Nobuhiro Mifune" w:date="2022-04-05T10:38:00Z">
            <w:rPr>
              <w:rFonts w:hint="eastAsia"/>
              <w:b/>
            </w:rPr>
          </w:rPrChange>
        </w:rPr>
        <w:t>問題</w:t>
      </w:r>
    </w:p>
    <w:p w14:paraId="41C4A126" w14:textId="55F97909" w:rsidR="006B1469" w:rsidRPr="009204C0" w:rsidDel="00727F2A" w:rsidRDefault="006B1469" w:rsidP="00727F2A">
      <w:pPr>
        <w:jc w:val="left"/>
        <w:rPr>
          <w:ins w:id="22" w:author="三船恒裕" w:date="2022-03-29T21:03:00Z"/>
          <w:del w:id="23" w:author="KUT" w:date="2022-04-14T09:52:00Z"/>
          <w:rFonts w:ascii="Times New Roman" w:hAnsi="Times New Roman"/>
          <w:rPrChange w:id="24" w:author="Nobuhiro Mifune" w:date="2022-04-05T10:38:00Z">
            <w:rPr>
              <w:ins w:id="25" w:author="三船恒裕" w:date="2022-03-29T21:03:00Z"/>
              <w:del w:id="26" w:author="KUT" w:date="2022-04-14T09:52:00Z"/>
            </w:rPr>
          </w:rPrChange>
        </w:rPr>
        <w:pPrChange w:id="27" w:author="KUT" w:date="2022-04-14T09:52:00Z">
          <w:pPr>
            <w:ind w:firstLineChars="100" w:firstLine="210"/>
            <w:jc w:val="left"/>
          </w:pPr>
        </w:pPrChange>
      </w:pPr>
      <w:ins w:id="28" w:author="三船恒裕" w:date="2022-03-29T21:12:00Z">
        <w:r w:rsidRPr="009204C0">
          <w:rPr>
            <w:rFonts w:ascii="Times New Roman" w:hAnsi="Times New Roman" w:hint="eastAsia"/>
            <w:rPrChange w:id="29" w:author="Nobuhiro Mifune" w:date="2022-04-05T10:38:00Z">
              <w:rPr>
                <w:rFonts w:hint="eastAsia"/>
              </w:rPr>
            </w:rPrChange>
          </w:rPr>
          <w:t>過去に葛藤関係にあった個体間が仲直りのプロセスを経て</w:t>
        </w:r>
      </w:ins>
      <w:ins w:id="30" w:author="三船恒裕" w:date="2022-03-29T21:13:00Z">
        <w:r w:rsidRPr="009204C0">
          <w:rPr>
            <w:rFonts w:ascii="Times New Roman" w:hAnsi="Times New Roman" w:hint="eastAsia"/>
            <w:rPrChange w:id="31" w:author="Nobuhiro Mifune" w:date="2022-04-05T10:38:00Z">
              <w:rPr>
                <w:rFonts w:hint="eastAsia"/>
              </w:rPr>
            </w:rPrChange>
          </w:rPr>
          <w:t>、平和な関係を構築するという現象は</w:t>
        </w:r>
      </w:ins>
      <w:ins w:id="32" w:author="Nobuhiro Mifune" w:date="2022-04-05T10:39:00Z">
        <w:r>
          <w:rPr>
            <w:rFonts w:ascii="Times New Roman" w:hAnsi="Times New Roman" w:hint="eastAsia"/>
          </w:rPr>
          <w:t>様々な</w:t>
        </w:r>
      </w:ins>
      <w:ins w:id="33" w:author="三船恒裕" w:date="2022-03-29T21:13:00Z">
        <w:del w:id="34" w:author="Nobuhiro Mifune" w:date="2022-03-30T17:21:00Z">
          <w:r w:rsidRPr="009204C0" w:rsidDel="00983B91">
            <w:rPr>
              <w:rFonts w:ascii="Times New Roman" w:hAnsi="Times New Roman" w:hint="eastAsia"/>
              <w:rPrChange w:id="35" w:author="Nobuhiro Mifune" w:date="2022-04-05T10:38:00Z">
                <w:rPr>
                  <w:rFonts w:hint="eastAsia"/>
                </w:rPr>
              </w:rPrChange>
            </w:rPr>
            <w:delText>人</w:delText>
          </w:r>
        </w:del>
        <w:del w:id="36" w:author="Nobuhiro Mifune" w:date="2022-04-05T10:38:00Z">
          <w:r w:rsidRPr="009204C0" w:rsidDel="008B7A17">
            <w:rPr>
              <w:rFonts w:ascii="Times New Roman" w:hAnsi="Times New Roman" w:hint="eastAsia"/>
              <w:rPrChange w:id="37" w:author="Nobuhiro Mifune" w:date="2022-04-05T10:38:00Z">
                <w:rPr>
                  <w:rFonts w:hint="eastAsia"/>
                </w:rPr>
              </w:rPrChange>
            </w:rPr>
            <w:delText>を含む</w:delText>
          </w:r>
        </w:del>
        <w:r w:rsidRPr="009204C0">
          <w:rPr>
            <w:rFonts w:ascii="Times New Roman" w:hAnsi="Times New Roman" w:hint="eastAsia"/>
            <w:rPrChange w:id="38" w:author="Nobuhiro Mifune" w:date="2022-04-05T10:38:00Z">
              <w:rPr>
                <w:rFonts w:hint="eastAsia"/>
              </w:rPr>
            </w:rPrChange>
          </w:rPr>
          <w:t>動物で広く見られる</w:t>
        </w:r>
        <w:r w:rsidRPr="009204C0">
          <w:rPr>
            <w:rFonts w:ascii="Times New Roman" w:hAnsi="Times New Roman"/>
            <w:rPrChange w:id="39" w:author="Nobuhiro Mifune" w:date="2022-04-05T10:38:00Z">
              <w:rPr/>
            </w:rPrChange>
          </w:rPr>
          <w:t xml:space="preserve"> (</w:t>
        </w:r>
      </w:ins>
      <w:ins w:id="40" w:author="KUT" w:date="2022-04-04T16:18:00Z">
        <w:r w:rsidRPr="009204C0">
          <w:rPr>
            <w:rFonts w:ascii="Times New Roman" w:hAnsi="Times New Roman"/>
            <w:rPrChange w:id="41" w:author="Nobuhiro Mifune" w:date="2022-04-05T10:38:00Z">
              <w:rPr/>
            </w:rPrChange>
          </w:rPr>
          <w:t xml:space="preserve">e.g. </w:t>
        </w:r>
      </w:ins>
      <w:ins w:id="42" w:author="Nobuhiro Mifune" w:date="2022-04-05T10:37:00Z">
        <w:r w:rsidRPr="009204C0">
          <w:rPr>
            <w:rFonts w:ascii="Times New Roman" w:hAnsi="Times New Roman"/>
            <w:rPrChange w:id="43" w:author="Nobuhiro Mifune" w:date="2022-04-05T10:38:00Z">
              <w:rPr/>
            </w:rPrChange>
          </w:rPr>
          <w:t xml:space="preserve">de </w:t>
        </w:r>
      </w:ins>
      <w:ins w:id="44" w:author="KUT" w:date="2022-04-04T16:18:00Z">
        <w:r w:rsidRPr="009204C0">
          <w:rPr>
            <w:rFonts w:ascii="Times New Roman" w:hAnsi="Times New Roman" w:cs="Arial"/>
            <w:color w:val="000000"/>
            <w:sz w:val="20"/>
            <w:szCs w:val="20"/>
            <w:shd w:val="clear" w:color="auto" w:fill="FFFFFF"/>
            <w:rPrChange w:id="45" w:author="Nobuhiro Mifune" w:date="2022-04-05T10:38:00Z">
              <w:rPr>
                <w:rFonts w:ascii="Arial" w:hAnsi="Arial" w:cs="Arial"/>
                <w:color w:val="000000"/>
                <w:sz w:val="20"/>
                <w:szCs w:val="20"/>
                <w:shd w:val="clear" w:color="auto" w:fill="FFFFFF"/>
              </w:rPr>
            </w:rPrChange>
          </w:rPr>
          <w:t xml:space="preserve">Waal, 2000; Cords &amp; </w:t>
        </w:r>
        <w:proofErr w:type="spellStart"/>
        <w:r w:rsidRPr="009204C0">
          <w:rPr>
            <w:rFonts w:ascii="Times New Roman" w:hAnsi="Times New Roman" w:cs="Arial"/>
            <w:color w:val="000000"/>
            <w:sz w:val="20"/>
            <w:szCs w:val="20"/>
            <w:shd w:val="clear" w:color="auto" w:fill="FFFFFF"/>
            <w:rPrChange w:id="46" w:author="Nobuhiro Mifune" w:date="2022-04-05T10:38:00Z">
              <w:rPr>
                <w:rFonts w:ascii="Arial" w:hAnsi="Arial" w:cs="Arial"/>
                <w:color w:val="000000"/>
                <w:sz w:val="20"/>
                <w:szCs w:val="20"/>
                <w:shd w:val="clear" w:color="auto" w:fill="FFFFFF"/>
              </w:rPr>
            </w:rPrChange>
          </w:rPr>
          <w:t>Thurnheer</w:t>
        </w:r>
        <w:proofErr w:type="spellEnd"/>
        <w:r w:rsidRPr="009204C0">
          <w:rPr>
            <w:rFonts w:ascii="Times New Roman" w:hAnsi="Times New Roman" w:cs="Arial"/>
            <w:color w:val="000000"/>
            <w:sz w:val="20"/>
            <w:szCs w:val="20"/>
            <w:shd w:val="clear" w:color="auto" w:fill="FFFFFF"/>
            <w:rPrChange w:id="47" w:author="Nobuhiro Mifune" w:date="2022-04-05T10:38:00Z">
              <w:rPr>
                <w:rFonts w:ascii="Arial" w:hAnsi="Arial" w:cs="Arial"/>
                <w:color w:val="000000"/>
                <w:sz w:val="20"/>
                <w:szCs w:val="20"/>
                <w:shd w:val="clear" w:color="auto" w:fill="FFFFFF"/>
              </w:rPr>
            </w:rPrChange>
          </w:rPr>
          <w:t xml:space="preserve">, 1993; </w:t>
        </w:r>
        <w:proofErr w:type="spellStart"/>
        <w:r w:rsidRPr="009204C0">
          <w:rPr>
            <w:rFonts w:ascii="Times New Roman" w:hAnsi="Times New Roman" w:cs="Arial"/>
            <w:color w:val="000000"/>
            <w:sz w:val="20"/>
            <w:szCs w:val="20"/>
            <w:shd w:val="clear" w:color="auto" w:fill="FFFFFF"/>
            <w:rPrChange w:id="48" w:author="Nobuhiro Mifune" w:date="2022-04-05T10:38:00Z">
              <w:rPr>
                <w:rFonts w:ascii="Arial" w:hAnsi="Arial" w:cs="Arial"/>
                <w:color w:val="000000"/>
                <w:sz w:val="20"/>
                <w:szCs w:val="20"/>
                <w:shd w:val="clear" w:color="auto" w:fill="FFFFFF"/>
              </w:rPr>
            </w:rPrChange>
          </w:rPr>
          <w:t>Ikkatai</w:t>
        </w:r>
        <w:proofErr w:type="spellEnd"/>
        <w:r w:rsidRPr="009204C0">
          <w:rPr>
            <w:rFonts w:ascii="Times New Roman" w:hAnsi="Times New Roman" w:cs="Arial"/>
            <w:color w:val="000000"/>
            <w:sz w:val="20"/>
            <w:szCs w:val="20"/>
            <w:shd w:val="clear" w:color="auto" w:fill="FFFFFF"/>
            <w:rPrChange w:id="49" w:author="Nobuhiro Mifune" w:date="2022-04-05T10:38:00Z">
              <w:rPr>
                <w:rFonts w:ascii="Arial" w:hAnsi="Arial" w:cs="Arial"/>
                <w:color w:val="000000"/>
                <w:sz w:val="20"/>
                <w:szCs w:val="20"/>
                <w:shd w:val="clear" w:color="auto" w:fill="FFFFFF"/>
              </w:rPr>
            </w:rPrChange>
          </w:rPr>
          <w:t xml:space="preserve"> et al., 2016</w:t>
        </w:r>
      </w:ins>
      <w:ins w:id="50" w:author="三船恒裕" w:date="2022-03-29T21:13:00Z">
        <w:r w:rsidRPr="009204C0">
          <w:rPr>
            <w:rFonts w:ascii="Times New Roman" w:hAnsi="Times New Roman"/>
            <w:rPrChange w:id="51" w:author="Nobuhiro Mifune" w:date="2022-04-05T10:38:00Z">
              <w:rPr/>
            </w:rPrChange>
          </w:rPr>
          <w:t>)</w:t>
        </w:r>
        <w:r w:rsidRPr="009204C0">
          <w:rPr>
            <w:rFonts w:ascii="Times New Roman" w:hAnsi="Times New Roman" w:hint="eastAsia"/>
            <w:rPrChange w:id="52" w:author="Nobuhiro Mifune" w:date="2022-04-05T10:38:00Z">
              <w:rPr>
                <w:rFonts w:hint="eastAsia"/>
              </w:rPr>
            </w:rPrChange>
          </w:rPr>
          <w:t>。</w:t>
        </w:r>
      </w:ins>
      <w:ins w:id="53" w:author="Nobuhiro Mifune" w:date="2022-04-05T10:39:00Z">
        <w:r>
          <w:rPr>
            <w:rFonts w:ascii="Times New Roman" w:hAnsi="Times New Roman" w:hint="eastAsia"/>
          </w:rPr>
          <w:t>言語の発達</w:t>
        </w:r>
      </w:ins>
      <w:ins w:id="54" w:author="Nobuhiro Mifune" w:date="2022-04-05T10:40:00Z">
        <w:r>
          <w:rPr>
            <w:rFonts w:ascii="Times New Roman" w:hAnsi="Times New Roman" w:hint="eastAsia"/>
          </w:rPr>
          <w:t>した</w:t>
        </w:r>
      </w:ins>
      <w:ins w:id="55" w:author="三船恒裕" w:date="2022-03-29T22:41:00Z">
        <w:del w:id="56" w:author="Nobuhiro Mifune" w:date="2022-04-05T10:40:00Z">
          <w:r w:rsidRPr="009204C0" w:rsidDel="008B7A17">
            <w:rPr>
              <w:rFonts w:ascii="Times New Roman" w:hAnsi="Times New Roman" w:hint="eastAsia"/>
              <w:rPrChange w:id="57" w:author="Nobuhiro Mifune" w:date="2022-04-05T10:38:00Z">
                <w:rPr>
                  <w:rFonts w:hint="eastAsia"/>
                </w:rPr>
              </w:rPrChange>
            </w:rPr>
            <w:delText>加害者と被害者</w:delText>
          </w:r>
        </w:del>
      </w:ins>
      <w:ins w:id="58" w:author="三船恒裕" w:date="2022-03-29T22:43:00Z">
        <w:del w:id="59" w:author="Nobuhiro Mifune" w:date="2022-04-05T10:40:00Z">
          <w:r w:rsidRPr="009204C0" w:rsidDel="008B7A17">
            <w:rPr>
              <w:rFonts w:ascii="Times New Roman" w:hAnsi="Times New Roman" w:hint="eastAsia"/>
              <w:rPrChange w:id="60" w:author="Nobuhiro Mifune" w:date="2022-04-05T10:38:00Z">
                <w:rPr>
                  <w:rFonts w:hint="eastAsia"/>
                </w:rPr>
              </w:rPrChange>
            </w:rPr>
            <w:delText>の間における</w:delText>
          </w:r>
        </w:del>
      </w:ins>
      <w:ins w:id="61" w:author="三船恒裕" w:date="2022-03-29T22:41:00Z">
        <w:del w:id="62" w:author="Nobuhiro Mifune" w:date="2022-04-05T10:40:00Z">
          <w:r w:rsidRPr="009204C0" w:rsidDel="008B7A17">
            <w:rPr>
              <w:rFonts w:ascii="Times New Roman" w:hAnsi="Times New Roman" w:hint="eastAsia"/>
              <w:rPrChange w:id="63" w:author="Nobuhiro Mifune" w:date="2022-04-05T10:38:00Z">
                <w:rPr>
                  <w:rFonts w:hint="eastAsia"/>
                </w:rPr>
              </w:rPrChange>
            </w:rPr>
            <w:delText>葛藤の場合、</w:delText>
          </w:r>
        </w:del>
      </w:ins>
      <w:ins w:id="64" w:author="三船恒裕" w:date="2022-03-29T22:42:00Z">
        <w:del w:id="65" w:author="Nobuhiro Mifune" w:date="2022-04-05T10:40:00Z">
          <w:r w:rsidRPr="009204C0" w:rsidDel="008B7A17">
            <w:rPr>
              <w:rFonts w:ascii="Times New Roman" w:hAnsi="Times New Roman" w:hint="eastAsia"/>
              <w:rPrChange w:id="66" w:author="Nobuhiro Mifune" w:date="2022-04-05T10:38:00Z">
                <w:rPr>
                  <w:rFonts w:hint="eastAsia"/>
                </w:rPr>
              </w:rPrChange>
            </w:rPr>
            <w:delText>被害者側の赦しが仲直りをもたらす。</w:delText>
          </w:r>
        </w:del>
      </w:ins>
      <w:ins w:id="67" w:author="三船恒裕" w:date="2022-03-29T21:15:00Z">
        <w:r w:rsidRPr="009204C0">
          <w:rPr>
            <w:rFonts w:ascii="Times New Roman" w:hAnsi="Times New Roman" w:hint="eastAsia"/>
            <w:rPrChange w:id="68" w:author="Nobuhiro Mifune" w:date="2022-04-05T10:38:00Z">
              <w:rPr>
                <w:rFonts w:hint="eastAsia"/>
              </w:rPr>
            </w:rPrChange>
          </w:rPr>
          <w:t>ヒトにおいては</w:t>
        </w:r>
      </w:ins>
      <w:ins w:id="69" w:author="Nobuhiro Mifune" w:date="2022-04-05T10:40:00Z">
        <w:r>
          <w:rPr>
            <w:rFonts w:ascii="Times New Roman" w:hAnsi="Times New Roman" w:hint="eastAsia"/>
          </w:rPr>
          <w:t>、</w:t>
        </w:r>
      </w:ins>
      <w:ins w:id="70" w:author="三船恒裕" w:date="2022-03-29T21:23:00Z">
        <w:r w:rsidRPr="009204C0">
          <w:rPr>
            <w:rFonts w:ascii="Times New Roman" w:hAnsi="Times New Roman" w:hint="eastAsia"/>
            <w:rPrChange w:id="71" w:author="Nobuhiro Mifune" w:date="2022-04-05T10:38:00Z">
              <w:rPr>
                <w:rFonts w:hint="eastAsia"/>
              </w:rPr>
            </w:rPrChange>
          </w:rPr>
          <w:t>加害者による謝罪</w:t>
        </w:r>
      </w:ins>
      <w:ins w:id="72" w:author="三船恒裕" w:date="2022-03-29T22:42:00Z">
        <w:r w:rsidRPr="009204C0">
          <w:rPr>
            <w:rFonts w:ascii="Times New Roman" w:hAnsi="Times New Roman" w:hint="eastAsia"/>
            <w:rPrChange w:id="73" w:author="Nobuhiro Mifune" w:date="2022-04-05T10:38:00Z">
              <w:rPr>
                <w:rFonts w:hint="eastAsia"/>
              </w:rPr>
            </w:rPrChange>
          </w:rPr>
          <w:t>が被害者の</w:t>
        </w:r>
      </w:ins>
      <w:ins w:id="74" w:author="Nobuhiro Mifune" w:date="2022-04-05T10:40:00Z">
        <w:r>
          <w:rPr>
            <w:rFonts w:ascii="Times New Roman" w:hAnsi="Times New Roman" w:hint="eastAsia"/>
          </w:rPr>
          <w:t>赦し</w:t>
        </w:r>
      </w:ins>
      <w:ins w:id="75" w:author="三船恒裕" w:date="2022-03-29T22:42:00Z">
        <w:del w:id="76" w:author="Nobuhiro Mifune" w:date="2022-04-05T10:40:00Z">
          <w:r w:rsidRPr="009204C0" w:rsidDel="008B7A17">
            <w:rPr>
              <w:rFonts w:ascii="Times New Roman" w:hAnsi="Times New Roman" w:hint="eastAsia"/>
              <w:rPrChange w:id="77" w:author="Nobuhiro Mifune" w:date="2022-04-05T10:38:00Z">
                <w:rPr>
                  <w:rFonts w:hint="eastAsia"/>
                </w:rPr>
              </w:rPrChange>
            </w:rPr>
            <w:delText>許し</w:delText>
          </w:r>
        </w:del>
        <w:r w:rsidRPr="009204C0">
          <w:rPr>
            <w:rFonts w:ascii="Times New Roman" w:hAnsi="Times New Roman" w:hint="eastAsia"/>
            <w:rPrChange w:id="78" w:author="Nobuhiro Mifune" w:date="2022-04-05T10:38:00Z">
              <w:rPr>
                <w:rFonts w:hint="eastAsia"/>
              </w:rPr>
            </w:rPrChange>
          </w:rPr>
          <w:t>をもたら</w:t>
        </w:r>
      </w:ins>
      <w:ins w:id="79" w:author="Nobuhiro Mifune" w:date="2022-04-05T10:40:00Z">
        <w:r>
          <w:rPr>
            <w:rFonts w:ascii="Times New Roman" w:hAnsi="Times New Roman" w:hint="eastAsia"/>
          </w:rPr>
          <w:t>し、仲直りが成立する</w:t>
        </w:r>
      </w:ins>
      <w:ins w:id="80" w:author="三船恒裕" w:date="2022-03-29T22:42:00Z">
        <w:del w:id="81" w:author="Nobuhiro Mifune" w:date="2022-04-05T10:40:00Z">
          <w:r w:rsidRPr="009204C0" w:rsidDel="008B7A17">
            <w:rPr>
              <w:rFonts w:ascii="Times New Roman" w:hAnsi="Times New Roman" w:hint="eastAsia"/>
              <w:rPrChange w:id="82" w:author="Nobuhiro Mifune" w:date="2022-04-05T10:38:00Z">
                <w:rPr>
                  <w:rFonts w:hint="eastAsia"/>
                </w:rPr>
              </w:rPrChange>
            </w:rPr>
            <w:delText>す</w:delText>
          </w:r>
        </w:del>
        <w:r w:rsidRPr="009204C0">
          <w:rPr>
            <w:rFonts w:ascii="Times New Roman" w:hAnsi="Times New Roman" w:hint="eastAsia"/>
            <w:rPrChange w:id="83" w:author="Nobuhiro Mifune" w:date="2022-04-05T10:38:00Z">
              <w:rPr>
                <w:rFonts w:hint="eastAsia"/>
              </w:rPr>
            </w:rPrChange>
          </w:rPr>
          <w:t>ことが</w:t>
        </w:r>
      </w:ins>
      <w:ins w:id="84" w:author="三船恒裕" w:date="2022-03-29T21:23:00Z">
        <w:r w:rsidRPr="009204C0">
          <w:rPr>
            <w:rFonts w:ascii="Times New Roman" w:hAnsi="Times New Roman" w:hint="eastAsia"/>
            <w:rPrChange w:id="85" w:author="Nobuhiro Mifune" w:date="2022-04-05T10:38:00Z">
              <w:rPr>
                <w:rFonts w:hint="eastAsia"/>
              </w:rPr>
            </w:rPrChange>
          </w:rPr>
          <w:t>多くの研究で示されてきた</w:t>
        </w:r>
        <w:r w:rsidRPr="009204C0">
          <w:rPr>
            <w:rFonts w:ascii="Times New Roman" w:hAnsi="Times New Roman"/>
            <w:rPrChange w:id="86" w:author="Nobuhiro Mifune" w:date="2022-04-05T10:38:00Z">
              <w:rPr/>
            </w:rPrChange>
          </w:rPr>
          <w:t xml:space="preserve"> (</w:t>
        </w:r>
      </w:ins>
      <w:ins w:id="87" w:author="三船恒裕" w:date="2022-03-29T21:24:00Z">
        <w:r w:rsidRPr="009204C0">
          <w:rPr>
            <w:rFonts w:ascii="Times New Roman" w:hAnsi="Times New Roman"/>
            <w:rPrChange w:id="88" w:author="Nobuhiro Mifune" w:date="2022-04-05T10:38:00Z">
              <w:rPr/>
            </w:rPrChange>
          </w:rPr>
          <w:t xml:space="preserve">e.g. Fehr, et al., 2010; Kirchhoff, et al., 2012; McCullough, et al, 2014; Tabak, et al., 2012; Schumann &amp; </w:t>
        </w:r>
        <w:proofErr w:type="spellStart"/>
        <w:r w:rsidRPr="009204C0">
          <w:rPr>
            <w:rFonts w:ascii="Times New Roman" w:hAnsi="Times New Roman"/>
            <w:rPrChange w:id="89" w:author="Nobuhiro Mifune" w:date="2022-04-05T10:38:00Z">
              <w:rPr/>
            </w:rPrChange>
          </w:rPr>
          <w:t>Dragotta</w:t>
        </w:r>
        <w:proofErr w:type="spellEnd"/>
        <w:r w:rsidRPr="009204C0">
          <w:rPr>
            <w:rFonts w:ascii="Times New Roman" w:hAnsi="Times New Roman"/>
            <w:rPrChange w:id="90" w:author="Nobuhiro Mifune" w:date="2022-04-05T10:38:00Z">
              <w:rPr/>
            </w:rPrChange>
          </w:rPr>
          <w:t>, 2021; Schumann, 2012</w:t>
        </w:r>
      </w:ins>
      <w:ins w:id="91" w:author="三船恒裕" w:date="2022-03-29T21:23:00Z">
        <w:r w:rsidRPr="009204C0">
          <w:rPr>
            <w:rFonts w:ascii="Times New Roman" w:hAnsi="Times New Roman"/>
            <w:rPrChange w:id="92" w:author="Nobuhiro Mifune" w:date="2022-04-05T10:38:00Z">
              <w:rPr/>
            </w:rPrChange>
          </w:rPr>
          <w:t>)</w:t>
        </w:r>
        <w:r w:rsidRPr="009204C0">
          <w:rPr>
            <w:rFonts w:ascii="Times New Roman" w:hAnsi="Times New Roman" w:hint="eastAsia"/>
            <w:rPrChange w:id="93" w:author="Nobuhiro Mifune" w:date="2022-04-05T10:38:00Z">
              <w:rPr>
                <w:rFonts w:hint="eastAsia"/>
              </w:rPr>
            </w:rPrChange>
          </w:rPr>
          <w:t>。</w:t>
        </w:r>
      </w:ins>
      <w:ins w:id="94" w:author="Nobuhiro Mifune" w:date="2022-04-05T10:42:00Z">
        <w:r>
          <w:rPr>
            <w:rFonts w:ascii="Times New Roman" w:hAnsi="Times New Roman" w:hint="eastAsia"/>
          </w:rPr>
          <w:t>また、加害者側の謝罪に</w:t>
        </w:r>
      </w:ins>
      <w:ins w:id="95" w:author="Nobuhiro Mifune" w:date="2022-04-05T10:43:00Z">
        <w:r>
          <w:rPr>
            <w:rFonts w:ascii="Times New Roman" w:hAnsi="Times New Roman" w:hint="eastAsia"/>
          </w:rPr>
          <w:t>影響する要因についても多くの研究が行われている</w:t>
        </w:r>
      </w:ins>
      <w:ins w:id="96" w:author="三船恒裕" w:date="2022-03-29T21:24:00Z">
        <w:del w:id="97" w:author="Nobuhiro Mifune" w:date="2022-04-05T10:43:00Z">
          <w:r w:rsidRPr="009204C0" w:rsidDel="00E508A6">
            <w:rPr>
              <w:rFonts w:ascii="Times New Roman" w:hAnsi="Times New Roman" w:hint="eastAsia"/>
              <w:rPrChange w:id="98" w:author="Nobuhiro Mifune" w:date="2022-04-05T10:38:00Z">
                <w:rPr>
                  <w:rFonts w:hint="eastAsia"/>
                </w:rPr>
              </w:rPrChange>
            </w:rPr>
            <w:delText>一方、こうした被害者に着目した研究に比べて</w:delText>
          </w:r>
        </w:del>
      </w:ins>
      <w:ins w:id="99" w:author="三船恒裕" w:date="2022-03-29T21:20:00Z">
        <w:del w:id="100" w:author="Nobuhiro Mifune" w:date="2022-04-05T10:43:00Z">
          <w:r w:rsidRPr="009204C0" w:rsidDel="00E508A6">
            <w:rPr>
              <w:rFonts w:ascii="Times New Roman" w:hAnsi="Times New Roman" w:hint="eastAsia"/>
              <w:rPrChange w:id="101" w:author="Nobuhiro Mifune" w:date="2022-04-05T10:38:00Z">
                <w:rPr>
                  <w:rFonts w:hint="eastAsia"/>
                </w:rPr>
              </w:rPrChange>
            </w:rPr>
            <w:delText>、</w:delText>
          </w:r>
        </w:del>
      </w:ins>
      <w:ins w:id="102" w:author="三船恒裕" w:date="2022-03-29T21:24:00Z">
        <w:del w:id="103" w:author="Nobuhiro Mifune" w:date="2022-04-05T10:43:00Z">
          <w:r w:rsidRPr="009204C0" w:rsidDel="00E508A6">
            <w:rPr>
              <w:rFonts w:ascii="Times New Roman" w:hAnsi="Times New Roman" w:hint="eastAsia"/>
              <w:rPrChange w:id="104" w:author="Nobuhiro Mifune" w:date="2022-04-05T10:38:00Z">
                <w:rPr>
                  <w:rFonts w:hint="eastAsia"/>
                </w:rPr>
              </w:rPrChange>
            </w:rPr>
            <w:delText>加害者の</w:delText>
          </w:r>
        </w:del>
      </w:ins>
      <w:ins w:id="105" w:author="三船恒裕" w:date="2022-03-29T21:25:00Z">
        <w:del w:id="106" w:author="Nobuhiro Mifune" w:date="2022-04-05T10:43:00Z">
          <w:r w:rsidRPr="009204C0" w:rsidDel="00E508A6">
            <w:rPr>
              <w:rFonts w:ascii="Times New Roman" w:hAnsi="Times New Roman" w:hint="eastAsia"/>
              <w:rPrChange w:id="107" w:author="Nobuhiro Mifune" w:date="2022-04-05T10:38:00Z">
                <w:rPr>
                  <w:rFonts w:hint="eastAsia"/>
                </w:rPr>
              </w:rPrChange>
            </w:rPr>
            <w:delText>心理を測定した研究は</w:delText>
          </w:r>
        </w:del>
      </w:ins>
      <w:ins w:id="108" w:author="三船恒裕" w:date="2022-03-29T21:16:00Z">
        <w:del w:id="109" w:author="Nobuhiro Mifune" w:date="2022-04-05T10:43:00Z">
          <w:r w:rsidRPr="009204C0" w:rsidDel="00E508A6">
            <w:rPr>
              <w:rFonts w:ascii="Times New Roman" w:hAnsi="Times New Roman" w:hint="eastAsia"/>
              <w:rPrChange w:id="110" w:author="Nobuhiro Mifune" w:date="2022-04-05T10:38:00Z">
                <w:rPr>
                  <w:rFonts w:hint="eastAsia"/>
                </w:rPr>
              </w:rPrChange>
            </w:rPr>
            <w:delText>多くない</w:delText>
          </w:r>
          <w:r w:rsidRPr="009204C0" w:rsidDel="00E508A6">
            <w:rPr>
              <w:rFonts w:ascii="Times New Roman" w:hAnsi="Times New Roman"/>
              <w:rPrChange w:id="111" w:author="Nobuhiro Mifune" w:date="2022-04-05T10:38:00Z">
                <w:rPr/>
              </w:rPrChange>
            </w:rPr>
            <w:delText xml:space="preserve"> </w:delText>
          </w:r>
        </w:del>
        <w:r w:rsidRPr="009204C0">
          <w:rPr>
            <w:rFonts w:ascii="Times New Roman" w:hAnsi="Times New Roman"/>
            <w:rPrChange w:id="112" w:author="Nobuhiro Mifune" w:date="2022-04-05T10:38:00Z">
              <w:rPr/>
            </w:rPrChange>
          </w:rPr>
          <w:t>(</w:t>
        </w:r>
      </w:ins>
      <w:ins w:id="113" w:author="KUT" w:date="2022-04-04T16:18:00Z">
        <w:r w:rsidRPr="009204C0">
          <w:rPr>
            <w:rFonts w:ascii="Times New Roman" w:hAnsi="Times New Roman"/>
            <w:rPrChange w:id="114" w:author="Nobuhiro Mifune" w:date="2022-04-05T10:38:00Z">
              <w:rPr/>
            </w:rPrChange>
          </w:rPr>
          <w:t>e.g.</w:t>
        </w:r>
        <w:del w:id="115" w:author="Nobuhiro Mifune" w:date="2022-04-05T10:44:00Z">
          <w:r w:rsidRPr="009204C0" w:rsidDel="00E508A6">
            <w:rPr>
              <w:rFonts w:ascii="Times New Roman" w:hAnsi="Times New Roman"/>
              <w:rPrChange w:id="116" w:author="Nobuhiro Mifune" w:date="2022-04-05T10:38:00Z">
                <w:rPr/>
              </w:rPrChange>
            </w:rPr>
            <w:delText xml:space="preserve"> </w:delText>
          </w:r>
          <w:r w:rsidRPr="009204C0" w:rsidDel="00E508A6">
            <w:rPr>
              <w:rFonts w:ascii="Times New Roman" w:hAnsi="Times New Roman" w:cs="Arial"/>
              <w:color w:val="000000"/>
              <w:sz w:val="20"/>
              <w:szCs w:val="20"/>
              <w:shd w:val="clear" w:color="auto" w:fill="FFFFFF"/>
              <w:rPrChange w:id="117" w:author="Nobuhiro Mifune" w:date="2022-04-05T10:38:00Z">
                <w:rPr>
                  <w:rFonts w:ascii="Arial" w:hAnsi="Arial" w:cs="Arial"/>
                  <w:color w:val="000000"/>
                  <w:sz w:val="20"/>
                  <w:szCs w:val="20"/>
                  <w:shd w:val="clear" w:color="auto" w:fill="FFFFFF"/>
                </w:rPr>
              </w:rPrChange>
            </w:rPr>
            <w:delText>Ohtsubo &amp; Yagi, 2015</w:delText>
          </w:r>
        </w:del>
        <w:r w:rsidRPr="009204C0">
          <w:rPr>
            <w:rFonts w:ascii="Times New Roman" w:hAnsi="Times New Roman" w:cs="Arial"/>
            <w:color w:val="000000"/>
            <w:sz w:val="20"/>
            <w:szCs w:val="20"/>
            <w:shd w:val="clear" w:color="auto" w:fill="FFFFFF"/>
            <w:rPrChange w:id="118" w:author="Nobuhiro Mifune" w:date="2022-04-05T10:38:00Z">
              <w:rPr>
                <w:rFonts w:ascii="Arial" w:hAnsi="Arial" w:cs="Arial"/>
                <w:color w:val="000000"/>
                <w:sz w:val="20"/>
                <w:szCs w:val="20"/>
                <w:shd w:val="clear" w:color="auto" w:fill="FFFFFF"/>
              </w:rPr>
            </w:rPrChange>
          </w:rPr>
          <w:t xml:space="preserve">; </w:t>
        </w:r>
        <w:proofErr w:type="spellStart"/>
        <w:r w:rsidRPr="009204C0">
          <w:rPr>
            <w:rFonts w:ascii="Times New Roman" w:hAnsi="Times New Roman" w:cs="Arial"/>
            <w:color w:val="000000"/>
            <w:sz w:val="20"/>
            <w:szCs w:val="20"/>
            <w:shd w:val="clear" w:color="auto" w:fill="FFFFFF"/>
            <w:rPrChange w:id="119" w:author="Nobuhiro Mifune" w:date="2022-04-05T10:38:00Z">
              <w:rPr>
                <w:rFonts w:ascii="Arial" w:hAnsi="Arial" w:cs="Arial"/>
                <w:color w:val="000000"/>
                <w:sz w:val="20"/>
                <w:szCs w:val="20"/>
                <w:shd w:val="clear" w:color="auto" w:fill="FFFFFF"/>
              </w:rPr>
            </w:rPrChange>
          </w:rPr>
          <w:t>Leunisssen</w:t>
        </w:r>
        <w:proofErr w:type="spellEnd"/>
        <w:r w:rsidRPr="009204C0">
          <w:rPr>
            <w:rFonts w:ascii="Times New Roman" w:hAnsi="Times New Roman" w:cs="Arial"/>
            <w:color w:val="000000"/>
            <w:sz w:val="20"/>
            <w:szCs w:val="20"/>
            <w:shd w:val="clear" w:color="auto" w:fill="FFFFFF"/>
            <w:rPrChange w:id="120" w:author="Nobuhiro Mifune" w:date="2022-04-05T10:38:00Z">
              <w:rPr>
                <w:rFonts w:ascii="Arial" w:hAnsi="Arial" w:cs="Arial"/>
                <w:color w:val="000000"/>
                <w:sz w:val="20"/>
                <w:szCs w:val="20"/>
                <w:shd w:val="clear" w:color="auto" w:fill="FFFFFF"/>
              </w:rPr>
            </w:rPrChange>
          </w:rPr>
          <w:t xml:space="preserve"> et al., 2012; </w:t>
        </w:r>
      </w:ins>
      <w:proofErr w:type="spellStart"/>
      <w:ins w:id="121" w:author="Nobuhiro Mifune" w:date="2022-04-05T10:54:00Z">
        <w:r>
          <w:rPr>
            <w:rFonts w:ascii="Times New Roman" w:hAnsi="Times New Roman" w:cs="Arial"/>
            <w:color w:val="000000"/>
            <w:sz w:val="20"/>
            <w:szCs w:val="20"/>
            <w:shd w:val="clear" w:color="auto" w:fill="FFFFFF"/>
          </w:rPr>
          <w:t>Ohtsubo</w:t>
        </w:r>
        <w:proofErr w:type="spellEnd"/>
        <w:r>
          <w:rPr>
            <w:rFonts w:ascii="Times New Roman" w:hAnsi="Times New Roman" w:cs="Arial"/>
            <w:color w:val="000000"/>
            <w:sz w:val="20"/>
            <w:szCs w:val="20"/>
            <w:shd w:val="clear" w:color="auto" w:fill="FFFFFF"/>
          </w:rPr>
          <w:t xml:space="preserve"> et al., 2021; </w:t>
        </w:r>
      </w:ins>
      <w:proofErr w:type="spellStart"/>
      <w:ins w:id="122" w:author="KUT" w:date="2022-04-04T16:18:00Z">
        <w:r w:rsidRPr="009204C0">
          <w:rPr>
            <w:rFonts w:ascii="Times New Roman" w:hAnsi="Times New Roman" w:cs="Arial"/>
            <w:sz w:val="20"/>
            <w:szCs w:val="20"/>
            <w:rPrChange w:id="123" w:author="Nobuhiro Mifune" w:date="2022-04-05T10:38:00Z">
              <w:rPr>
                <w:rFonts w:ascii="Arial" w:hAnsi="Arial" w:cs="Arial"/>
                <w:sz w:val="20"/>
                <w:szCs w:val="20"/>
              </w:rPr>
            </w:rPrChange>
          </w:rPr>
          <w:t>Okimoto</w:t>
        </w:r>
        <w:proofErr w:type="spellEnd"/>
        <w:r w:rsidRPr="009204C0">
          <w:rPr>
            <w:rFonts w:ascii="Times New Roman" w:hAnsi="Times New Roman" w:cs="Arial"/>
            <w:sz w:val="20"/>
            <w:szCs w:val="20"/>
            <w:rPrChange w:id="124" w:author="Nobuhiro Mifune" w:date="2022-04-05T10:38:00Z">
              <w:rPr>
                <w:rFonts w:ascii="Arial" w:hAnsi="Arial" w:cs="Arial"/>
                <w:sz w:val="20"/>
                <w:szCs w:val="20"/>
              </w:rPr>
            </w:rPrChange>
          </w:rPr>
          <w:t xml:space="preserve"> et al., 2013</w:t>
        </w:r>
        <w:del w:id="125" w:author="Nobuhiro Mifune" w:date="2022-04-05T10:45:00Z">
          <w:r w:rsidRPr="009204C0" w:rsidDel="00E508A6">
            <w:rPr>
              <w:rFonts w:ascii="Times New Roman" w:hAnsi="Times New Roman" w:cs="Arial"/>
              <w:sz w:val="20"/>
              <w:szCs w:val="20"/>
              <w:rPrChange w:id="126" w:author="Nobuhiro Mifune" w:date="2022-04-05T10:38:00Z">
                <w:rPr>
                  <w:rFonts w:ascii="Arial" w:hAnsi="Arial" w:cs="Arial"/>
                  <w:sz w:val="20"/>
                  <w:szCs w:val="20"/>
                </w:rPr>
              </w:rPrChange>
            </w:rPr>
            <w:delText>; Schumann, K. 2018</w:delText>
          </w:r>
        </w:del>
        <w:r w:rsidRPr="009204C0">
          <w:rPr>
            <w:rFonts w:ascii="Times New Roman" w:hAnsi="Times New Roman" w:cs="Arial"/>
            <w:sz w:val="20"/>
            <w:szCs w:val="20"/>
            <w:rPrChange w:id="127" w:author="Nobuhiro Mifune" w:date="2022-04-05T10:38:00Z">
              <w:rPr>
                <w:rFonts w:ascii="Arial" w:hAnsi="Arial" w:cs="Arial"/>
                <w:sz w:val="20"/>
                <w:szCs w:val="20"/>
              </w:rPr>
            </w:rPrChange>
          </w:rPr>
          <w:t xml:space="preserve">; Wohl et al., 2013; </w:t>
        </w:r>
        <w:proofErr w:type="spellStart"/>
        <w:r w:rsidRPr="009204C0">
          <w:rPr>
            <w:rFonts w:ascii="Times New Roman" w:hAnsi="Times New Roman" w:cs="Arial"/>
            <w:sz w:val="20"/>
            <w:szCs w:val="20"/>
            <w:rPrChange w:id="128" w:author="Nobuhiro Mifune" w:date="2022-04-05T10:38:00Z">
              <w:rPr>
                <w:rFonts w:ascii="Arial" w:hAnsi="Arial" w:cs="Arial"/>
                <w:sz w:val="20"/>
                <w:szCs w:val="20"/>
              </w:rPr>
            </w:rPrChange>
          </w:rPr>
          <w:t>Zaiser</w:t>
        </w:r>
        <w:proofErr w:type="spellEnd"/>
        <w:r w:rsidRPr="009204C0">
          <w:rPr>
            <w:rFonts w:ascii="Times New Roman" w:hAnsi="Times New Roman" w:cs="Arial"/>
            <w:sz w:val="20"/>
            <w:szCs w:val="20"/>
            <w:rPrChange w:id="129" w:author="Nobuhiro Mifune" w:date="2022-04-05T10:38:00Z">
              <w:rPr>
                <w:rFonts w:ascii="Arial" w:hAnsi="Arial" w:cs="Arial"/>
                <w:sz w:val="20"/>
                <w:szCs w:val="20"/>
              </w:rPr>
            </w:rPrChange>
          </w:rPr>
          <w:t xml:space="preserve"> &amp; </w:t>
        </w:r>
        <w:proofErr w:type="spellStart"/>
        <w:r w:rsidRPr="009204C0">
          <w:rPr>
            <w:rFonts w:ascii="Times New Roman" w:hAnsi="Times New Roman" w:cs="Arial"/>
            <w:sz w:val="20"/>
            <w:szCs w:val="20"/>
            <w:rPrChange w:id="130" w:author="Nobuhiro Mifune" w:date="2022-04-05T10:38:00Z">
              <w:rPr>
                <w:rFonts w:ascii="Arial" w:hAnsi="Arial" w:cs="Arial"/>
                <w:sz w:val="20"/>
                <w:szCs w:val="20"/>
              </w:rPr>
            </w:rPrChange>
          </w:rPr>
          <w:t>Giner-Sorolla</w:t>
        </w:r>
        <w:proofErr w:type="spellEnd"/>
        <w:r w:rsidRPr="009204C0">
          <w:rPr>
            <w:rFonts w:ascii="Times New Roman" w:hAnsi="Times New Roman" w:cs="Arial"/>
            <w:sz w:val="20"/>
            <w:szCs w:val="20"/>
            <w:rPrChange w:id="131" w:author="Nobuhiro Mifune" w:date="2022-04-05T10:38:00Z">
              <w:rPr>
                <w:rFonts w:ascii="Arial" w:hAnsi="Arial" w:cs="Arial"/>
                <w:sz w:val="20"/>
                <w:szCs w:val="20"/>
              </w:rPr>
            </w:rPrChange>
          </w:rPr>
          <w:t xml:space="preserve">, 2013; Thai et al., 2021; Schumann &amp; </w:t>
        </w:r>
        <w:proofErr w:type="spellStart"/>
        <w:r w:rsidRPr="009204C0">
          <w:rPr>
            <w:rFonts w:ascii="Times New Roman" w:hAnsi="Times New Roman" w:cs="Arial"/>
            <w:sz w:val="20"/>
            <w:szCs w:val="20"/>
            <w:rPrChange w:id="132" w:author="Nobuhiro Mifune" w:date="2022-04-05T10:38:00Z">
              <w:rPr>
                <w:rFonts w:ascii="Arial" w:hAnsi="Arial" w:cs="Arial"/>
                <w:sz w:val="20"/>
                <w:szCs w:val="20"/>
              </w:rPr>
            </w:rPrChange>
          </w:rPr>
          <w:t>Dragotta</w:t>
        </w:r>
        <w:proofErr w:type="spellEnd"/>
        <w:r w:rsidRPr="009204C0">
          <w:rPr>
            <w:rFonts w:ascii="Times New Roman" w:hAnsi="Times New Roman" w:cs="Arial"/>
            <w:sz w:val="20"/>
            <w:szCs w:val="20"/>
            <w:rPrChange w:id="133" w:author="Nobuhiro Mifune" w:date="2022-04-05T10:38:00Z">
              <w:rPr>
                <w:rFonts w:ascii="Arial" w:hAnsi="Arial" w:cs="Arial"/>
                <w:sz w:val="20"/>
                <w:szCs w:val="20"/>
              </w:rPr>
            </w:rPrChange>
          </w:rPr>
          <w:t>, 2021; Exline et al., 2007</w:t>
        </w:r>
      </w:ins>
      <w:ins w:id="134" w:author="Nobuhiro Mifune" w:date="2022-04-05T10:45:00Z">
        <w:r w:rsidRPr="0092564D">
          <w:rPr>
            <w:rFonts w:ascii="Times New Roman" w:hAnsi="Times New Roman" w:cs="Arial"/>
            <w:sz w:val="20"/>
            <w:szCs w:val="20"/>
          </w:rPr>
          <w:t xml:space="preserve">; </w:t>
        </w:r>
        <w:r>
          <w:rPr>
            <w:rFonts w:ascii="Times New Roman" w:hAnsi="Times New Roman" w:cs="Arial"/>
            <w:sz w:val="20"/>
            <w:szCs w:val="20"/>
          </w:rPr>
          <w:t xml:space="preserve">for review, </w:t>
        </w:r>
        <w:r w:rsidRPr="0092564D">
          <w:rPr>
            <w:rFonts w:ascii="Times New Roman" w:hAnsi="Times New Roman" w:cs="Arial"/>
            <w:sz w:val="20"/>
            <w:szCs w:val="20"/>
          </w:rPr>
          <w:t>Schumann, 2018</w:t>
        </w:r>
      </w:ins>
      <w:ins w:id="135" w:author="三船恒裕" w:date="2022-03-29T21:16:00Z">
        <w:r w:rsidRPr="009204C0">
          <w:rPr>
            <w:rFonts w:ascii="Times New Roman" w:hAnsi="Times New Roman"/>
            <w:rPrChange w:id="136" w:author="Nobuhiro Mifune" w:date="2022-04-05T10:38:00Z">
              <w:rPr/>
            </w:rPrChange>
          </w:rPr>
          <w:t>)</w:t>
        </w:r>
        <w:r w:rsidRPr="009204C0">
          <w:rPr>
            <w:rFonts w:ascii="Times New Roman" w:hAnsi="Times New Roman" w:hint="eastAsia"/>
            <w:rPrChange w:id="137" w:author="Nobuhiro Mifune" w:date="2022-04-05T10:38:00Z">
              <w:rPr>
                <w:rFonts w:hint="eastAsia"/>
              </w:rPr>
            </w:rPrChange>
          </w:rPr>
          <w:t>。</w:t>
        </w:r>
      </w:ins>
      <w:ins w:id="138" w:author="Nobuhiro Mifune" w:date="2022-04-05T10:43:00Z">
        <w:r>
          <w:rPr>
            <w:rFonts w:ascii="Times New Roman" w:hAnsi="Times New Roman" w:hint="eastAsia"/>
          </w:rPr>
          <w:t>一方、被害者側の視点で赦しをもたらす要因を加害者側が重視するのかと</w:t>
        </w:r>
      </w:ins>
      <w:ins w:id="139" w:author="Nobuhiro Mifune" w:date="2022-04-05T10:44:00Z">
        <w:r>
          <w:rPr>
            <w:rFonts w:ascii="Times New Roman" w:hAnsi="Times New Roman" w:hint="eastAsia"/>
          </w:rPr>
          <w:t>いった、被害者側と加害者側に共通した要因の検討はそれほど多くない</w:t>
        </w:r>
        <w:r>
          <w:rPr>
            <w:rFonts w:ascii="Times New Roman" w:hAnsi="Times New Roman"/>
          </w:rPr>
          <w:t xml:space="preserve"> (</w:t>
        </w:r>
        <w:proofErr w:type="spellStart"/>
        <w:r w:rsidRPr="00BE74D2">
          <w:rPr>
            <w:rFonts w:ascii="Times New Roman" w:hAnsi="Times New Roman" w:cs="Arial"/>
            <w:color w:val="000000"/>
            <w:sz w:val="20"/>
            <w:szCs w:val="20"/>
            <w:shd w:val="clear" w:color="auto" w:fill="FFFFFF"/>
          </w:rPr>
          <w:t>Ohtsubo</w:t>
        </w:r>
        <w:proofErr w:type="spellEnd"/>
        <w:r w:rsidRPr="00BE74D2">
          <w:rPr>
            <w:rFonts w:ascii="Times New Roman" w:hAnsi="Times New Roman" w:cs="Arial"/>
            <w:color w:val="000000"/>
            <w:sz w:val="20"/>
            <w:szCs w:val="20"/>
            <w:shd w:val="clear" w:color="auto" w:fill="FFFFFF"/>
          </w:rPr>
          <w:t xml:space="preserve"> &amp; Yagi, 2015</w:t>
        </w:r>
        <w:r>
          <w:rPr>
            <w:rFonts w:ascii="Times New Roman" w:hAnsi="Times New Roman"/>
          </w:rPr>
          <w:t>)</w:t>
        </w:r>
        <w:r>
          <w:rPr>
            <w:rFonts w:ascii="Times New Roman" w:hAnsi="Times New Roman" w:hint="eastAsia"/>
          </w:rPr>
          <w:t>。</w:t>
        </w:r>
      </w:ins>
      <w:ins w:id="140" w:author="Nobuhiro Mifune" w:date="2022-04-05T10:45:00Z">
        <w:r>
          <w:rPr>
            <w:rFonts w:ascii="Times New Roman" w:hAnsi="Times New Roman" w:hint="eastAsia"/>
          </w:rPr>
          <w:t>本研究では、</w:t>
        </w:r>
        <w:r w:rsidRPr="007474E4">
          <w:rPr>
            <w:rFonts w:ascii="Times New Roman" w:hAnsi="Times New Roman" w:hint="eastAsia"/>
          </w:rPr>
          <w:t>加害者側の謝罪の意図性とコストを操作し、被害者側の誠意の知覚や赦しの意図を測定した</w:t>
        </w:r>
      </w:ins>
      <w:proofErr w:type="spellStart"/>
      <w:ins w:id="141" w:author="三船恒裕" w:date="2022-03-29T21:53:00Z">
        <w:r w:rsidRPr="009204C0">
          <w:rPr>
            <w:rFonts w:ascii="Times New Roman" w:hAnsi="Times New Roman"/>
            <w:rPrChange w:id="142" w:author="Nobuhiro Mifune" w:date="2022-04-05T10:38:00Z">
              <w:rPr/>
            </w:rPrChange>
          </w:rPr>
          <w:t>Ohtsu</w:t>
        </w:r>
      </w:ins>
      <w:ins w:id="143" w:author="三船恒裕" w:date="2022-03-29T21:54:00Z">
        <w:r w:rsidRPr="009204C0">
          <w:rPr>
            <w:rFonts w:ascii="Times New Roman" w:hAnsi="Times New Roman"/>
            <w:rPrChange w:id="144" w:author="Nobuhiro Mifune" w:date="2022-04-05T10:38:00Z">
              <w:rPr/>
            </w:rPrChange>
          </w:rPr>
          <w:t>bo</w:t>
        </w:r>
        <w:proofErr w:type="spellEnd"/>
        <w:r w:rsidRPr="009204C0">
          <w:rPr>
            <w:rFonts w:ascii="Times New Roman" w:hAnsi="Times New Roman"/>
            <w:rPrChange w:id="145" w:author="Nobuhiro Mifune" w:date="2022-04-05T10:38:00Z">
              <w:rPr/>
            </w:rPrChange>
          </w:rPr>
          <w:t xml:space="preserve"> and Higuchi (2022)</w:t>
        </w:r>
        <w:del w:id="146" w:author="Nobuhiro Mifune" w:date="2022-04-05T10:45:00Z">
          <w:r w:rsidRPr="009204C0" w:rsidDel="00E508A6">
            <w:rPr>
              <w:rFonts w:ascii="Times New Roman" w:hAnsi="Times New Roman"/>
              <w:rPrChange w:id="147" w:author="Nobuhiro Mifune" w:date="2022-04-05T10:38:00Z">
                <w:rPr/>
              </w:rPrChange>
            </w:rPr>
            <w:delText xml:space="preserve"> </w:delText>
          </w:r>
        </w:del>
      </w:ins>
      <w:ins w:id="148" w:author="Nobuhiro Mifune" w:date="2022-04-05T10:46:00Z">
        <w:r>
          <w:rPr>
            <w:rFonts w:ascii="Times New Roman" w:hAnsi="Times New Roman"/>
          </w:rPr>
          <w:t xml:space="preserve"> </w:t>
        </w:r>
        <w:r>
          <w:rPr>
            <w:rFonts w:ascii="Times New Roman" w:hAnsi="Times New Roman" w:hint="eastAsia"/>
          </w:rPr>
          <w:t>の研究に着目し、こ</w:t>
        </w:r>
      </w:ins>
      <w:ins w:id="149" w:author="三船恒裕" w:date="2022-03-29T21:54:00Z">
        <w:del w:id="150" w:author="Nobuhiro Mifune" w:date="2022-04-05T10:45:00Z">
          <w:r w:rsidRPr="009204C0" w:rsidDel="00E508A6">
            <w:rPr>
              <w:rFonts w:ascii="Times New Roman" w:hAnsi="Times New Roman" w:hint="eastAsia"/>
              <w:rPrChange w:id="151" w:author="Nobuhiro Mifune" w:date="2022-04-05T10:38:00Z">
                <w:rPr>
                  <w:rFonts w:hint="eastAsia"/>
                </w:rPr>
              </w:rPrChange>
            </w:rPr>
            <w:delText>は加害者側の</w:delText>
          </w:r>
        </w:del>
      </w:ins>
      <w:ins w:id="152" w:author="三船恒裕" w:date="2022-03-29T21:17:00Z">
        <w:del w:id="153" w:author="Nobuhiro Mifune" w:date="2022-04-05T10:45:00Z">
          <w:r w:rsidRPr="009204C0" w:rsidDel="00E508A6">
            <w:rPr>
              <w:rFonts w:ascii="Times New Roman" w:hAnsi="Times New Roman" w:hint="eastAsia"/>
              <w:rPrChange w:id="154" w:author="Nobuhiro Mifune" w:date="2022-04-05T10:38:00Z">
                <w:rPr>
                  <w:rFonts w:hint="eastAsia"/>
                </w:rPr>
              </w:rPrChange>
            </w:rPr>
            <w:delText>謝罪の意図性とコスト</w:delText>
          </w:r>
        </w:del>
      </w:ins>
      <w:ins w:id="155" w:author="三船恒裕" w:date="2022-03-29T21:54:00Z">
        <w:del w:id="156" w:author="Nobuhiro Mifune" w:date="2022-04-05T10:45:00Z">
          <w:r w:rsidRPr="009204C0" w:rsidDel="00E508A6">
            <w:rPr>
              <w:rFonts w:ascii="Times New Roman" w:hAnsi="Times New Roman" w:hint="eastAsia"/>
              <w:rPrChange w:id="157" w:author="Nobuhiro Mifune" w:date="2022-04-05T10:38:00Z">
                <w:rPr>
                  <w:rFonts w:hint="eastAsia"/>
                </w:rPr>
              </w:rPrChange>
            </w:rPr>
            <w:delText>を操作し、被害者側の誠意の知覚や赦しの意図を測定した。</w:delText>
          </w:r>
        </w:del>
        <w:del w:id="158" w:author="Nobuhiro Mifune" w:date="2022-04-05T10:46:00Z">
          <w:r w:rsidRPr="009204C0" w:rsidDel="00E508A6">
            <w:rPr>
              <w:rFonts w:ascii="Times New Roman" w:hAnsi="Times New Roman" w:hint="eastAsia"/>
              <w:rPrChange w:id="159" w:author="Nobuhiro Mifune" w:date="2022-04-05T10:38:00Z">
                <w:rPr>
                  <w:rFonts w:hint="eastAsia"/>
                </w:rPr>
              </w:rPrChange>
            </w:rPr>
            <w:delText>本研究ではこの</w:delText>
          </w:r>
          <w:r w:rsidRPr="009204C0" w:rsidDel="00E508A6">
            <w:rPr>
              <w:rFonts w:ascii="Times New Roman" w:hAnsi="Times New Roman"/>
              <w:rPrChange w:id="160" w:author="Nobuhiro Mifune" w:date="2022-04-05T10:38:00Z">
                <w:rPr/>
              </w:rPrChange>
            </w:rPr>
            <w:delText>Ohtsubo and Higuchi (</w:delText>
          </w:r>
        </w:del>
      </w:ins>
      <w:ins w:id="161" w:author="三船恒裕" w:date="2022-03-29T21:55:00Z">
        <w:del w:id="162" w:author="Nobuhiro Mifune" w:date="2022-04-05T10:46:00Z">
          <w:r w:rsidRPr="009204C0" w:rsidDel="00E508A6">
            <w:rPr>
              <w:rFonts w:ascii="Times New Roman" w:hAnsi="Times New Roman"/>
              <w:rPrChange w:id="163" w:author="Nobuhiro Mifune" w:date="2022-04-05T10:38:00Z">
                <w:rPr/>
              </w:rPrChange>
            </w:rPr>
            <w:delText xml:space="preserve">2022) </w:delText>
          </w:r>
        </w:del>
        <w:r w:rsidRPr="009204C0">
          <w:rPr>
            <w:rFonts w:ascii="Times New Roman" w:hAnsi="Times New Roman" w:hint="eastAsia"/>
            <w:rPrChange w:id="164" w:author="Nobuhiro Mifune" w:date="2022-04-05T10:38:00Z">
              <w:rPr>
                <w:rFonts w:hint="eastAsia"/>
              </w:rPr>
            </w:rPrChange>
          </w:rPr>
          <w:t>の研究を加害者視点で</w:t>
        </w:r>
      </w:ins>
      <w:ins w:id="165" w:author="Nobuhiro Mifune" w:date="2022-04-05T10:47:00Z">
        <w:r>
          <w:rPr>
            <w:rFonts w:ascii="Times New Roman" w:hAnsi="Times New Roman" w:hint="eastAsia"/>
          </w:rPr>
          <w:t>検討する。これにより、</w:t>
        </w:r>
      </w:ins>
      <w:ins w:id="166" w:author="三船恒裕" w:date="2022-03-29T21:55:00Z">
        <w:del w:id="167" w:author="Nobuhiro Mifune" w:date="2022-04-05T10:47:00Z">
          <w:r w:rsidRPr="009204C0" w:rsidDel="00E508A6">
            <w:rPr>
              <w:rFonts w:ascii="Times New Roman" w:hAnsi="Times New Roman" w:hint="eastAsia"/>
              <w:rPrChange w:id="168" w:author="Nobuhiro Mifune" w:date="2022-04-05T10:38:00Z">
                <w:rPr>
                  <w:rFonts w:hint="eastAsia"/>
                </w:rPr>
              </w:rPrChange>
            </w:rPr>
            <w:delText>測定し、</w:delText>
          </w:r>
        </w:del>
        <w:r w:rsidRPr="009204C0">
          <w:rPr>
            <w:rFonts w:ascii="Times New Roman" w:hAnsi="Times New Roman" w:hint="eastAsia"/>
            <w:rPrChange w:id="169" w:author="Nobuhiro Mifune" w:date="2022-04-05T10:38:00Z">
              <w:rPr>
                <w:rFonts w:hint="eastAsia"/>
              </w:rPr>
            </w:rPrChange>
          </w:rPr>
          <w:t>仲直りを促す要因が被害者側と加害者側で共通するのかを</w:t>
        </w:r>
      </w:ins>
      <w:ins w:id="170" w:author="Nobuhiro Mifune" w:date="2022-04-05T10:47:00Z">
        <w:r>
          <w:rPr>
            <w:rFonts w:ascii="Times New Roman" w:hAnsi="Times New Roman" w:hint="eastAsia"/>
          </w:rPr>
          <w:t>考察する。</w:t>
        </w:r>
      </w:ins>
      <w:ins w:id="171" w:author="三船恒裕" w:date="2022-03-29T21:55:00Z">
        <w:del w:id="172" w:author="Nobuhiro Mifune" w:date="2022-04-05T10:47:00Z">
          <w:r w:rsidRPr="009204C0" w:rsidDel="00E508A6">
            <w:rPr>
              <w:rFonts w:ascii="Times New Roman" w:hAnsi="Times New Roman" w:hint="eastAsia"/>
              <w:rPrChange w:id="173" w:author="Nobuhiro Mifune" w:date="2022-04-05T10:38:00Z">
                <w:rPr>
                  <w:rFonts w:hint="eastAsia"/>
                </w:rPr>
              </w:rPrChange>
            </w:rPr>
            <w:delText>検討する</w:delText>
          </w:r>
        </w:del>
      </w:ins>
      <w:ins w:id="174" w:author="三船恒裕" w:date="2022-03-29T21:19:00Z">
        <w:del w:id="175" w:author="Nobuhiro Mifune" w:date="2022-04-05T10:47:00Z">
          <w:r w:rsidRPr="009204C0" w:rsidDel="00E508A6">
            <w:rPr>
              <w:rFonts w:ascii="Times New Roman" w:hAnsi="Times New Roman" w:hint="eastAsia"/>
              <w:rPrChange w:id="176" w:author="Nobuhiro Mifune" w:date="2022-04-05T10:38:00Z">
                <w:rPr>
                  <w:rFonts w:hint="eastAsia"/>
                </w:rPr>
              </w:rPrChange>
            </w:rPr>
            <w:delText>。</w:delText>
          </w:r>
        </w:del>
      </w:ins>
    </w:p>
    <w:p w14:paraId="3311906F" w14:textId="77777777" w:rsidR="00727F2A" w:rsidRDefault="00727F2A" w:rsidP="00727F2A">
      <w:pPr>
        <w:jc w:val="left"/>
        <w:rPr>
          <w:ins w:id="177" w:author="KUT" w:date="2022-04-14T09:52:00Z"/>
          <w:rFonts w:ascii="Times New Roman" w:hAnsi="Times New Roman"/>
        </w:rPr>
        <w:pPrChange w:id="178" w:author="KUT" w:date="2022-04-14T09:52:00Z">
          <w:pPr>
            <w:ind w:firstLineChars="100" w:firstLine="210"/>
            <w:jc w:val="left"/>
          </w:pPr>
        </w:pPrChange>
      </w:pPr>
    </w:p>
    <w:p w14:paraId="2F66FEFB" w14:textId="1F058D7C" w:rsidR="006B1469" w:rsidRPr="009204C0" w:rsidDel="00A94A04" w:rsidRDefault="006B1469" w:rsidP="00727F2A">
      <w:pPr>
        <w:ind w:firstLine="840"/>
        <w:jc w:val="left"/>
        <w:rPr>
          <w:ins w:id="179" w:author="三船恒裕" w:date="2022-03-29T22:48:00Z"/>
          <w:del w:id="180" w:author="Nobuhiro Mifune" w:date="2022-03-30T14:50:00Z"/>
          <w:rFonts w:ascii="Times New Roman" w:hAnsi="Times New Roman"/>
          <w:rPrChange w:id="181" w:author="Nobuhiro Mifune" w:date="2022-04-05T10:38:00Z">
            <w:rPr>
              <w:ins w:id="182" w:author="三船恒裕" w:date="2022-03-29T22:48:00Z"/>
              <w:del w:id="183" w:author="Nobuhiro Mifune" w:date="2022-03-30T14:50:00Z"/>
            </w:rPr>
          </w:rPrChange>
        </w:rPr>
        <w:pPrChange w:id="184" w:author="KUT" w:date="2022-04-14T09:52:00Z">
          <w:pPr>
            <w:ind w:firstLineChars="100" w:firstLine="210"/>
            <w:jc w:val="left"/>
          </w:pPr>
        </w:pPrChange>
      </w:pPr>
      <w:ins w:id="185" w:author="三船恒裕" w:date="2022-03-29T22:48:00Z">
        <w:r w:rsidRPr="009204C0">
          <w:rPr>
            <w:rFonts w:ascii="Times New Roman" w:hAnsi="Times New Roman" w:hint="eastAsia"/>
            <w:rPrChange w:id="186" w:author="Nobuhiro Mifune" w:date="2022-04-05T10:38:00Z">
              <w:rPr>
                <w:rFonts w:hint="eastAsia"/>
              </w:rPr>
            </w:rPrChange>
          </w:rPr>
          <w:t>被害者視点の研究によって、加害者による謝罪</w:t>
        </w:r>
      </w:ins>
      <w:ins w:id="187" w:author="三船恒裕" w:date="2022-03-29T22:49:00Z">
        <w:r w:rsidRPr="009204C0">
          <w:rPr>
            <w:rFonts w:ascii="Times New Roman" w:hAnsi="Times New Roman" w:hint="eastAsia"/>
            <w:rPrChange w:id="188" w:author="Nobuhiro Mifune" w:date="2022-04-05T10:38:00Z">
              <w:rPr>
                <w:rFonts w:hint="eastAsia"/>
              </w:rPr>
            </w:rPrChange>
          </w:rPr>
          <w:t>と被害者の赦しを媒介する要因が明らかとなっている</w:t>
        </w:r>
        <w:r w:rsidRPr="009204C0">
          <w:rPr>
            <w:rFonts w:ascii="Times New Roman" w:hAnsi="Times New Roman"/>
            <w:rPrChange w:id="189" w:author="Nobuhiro Mifune" w:date="2022-04-05T10:38:00Z">
              <w:rPr/>
            </w:rPrChange>
          </w:rPr>
          <w:t xml:space="preserve"> (</w:t>
        </w:r>
      </w:ins>
      <w:ins w:id="190" w:author="Nobuhiro Mifune" w:date="2022-03-30T14:34:00Z">
        <w:r w:rsidRPr="009204C0">
          <w:rPr>
            <w:rFonts w:ascii="Times New Roman" w:hAnsi="Times New Roman"/>
            <w:rPrChange w:id="191" w:author="Nobuhiro Mifune" w:date="2022-04-05T10:38:00Z">
              <w:rPr/>
            </w:rPrChange>
          </w:rPr>
          <w:t>e.g. Kirchhoff et al., 2012; McCullough et al, 2014; Tabak et al., 2012</w:t>
        </w:r>
      </w:ins>
      <w:ins w:id="192" w:author="三船恒裕" w:date="2022-03-29T22:49:00Z">
        <w:r w:rsidRPr="009204C0">
          <w:rPr>
            <w:rFonts w:ascii="Times New Roman" w:hAnsi="Times New Roman"/>
            <w:rPrChange w:id="193" w:author="Nobuhiro Mifune" w:date="2022-04-05T10:38:00Z">
              <w:rPr/>
            </w:rPrChange>
          </w:rPr>
          <w:t>)</w:t>
        </w:r>
        <w:r w:rsidRPr="009204C0">
          <w:rPr>
            <w:rFonts w:ascii="Times New Roman" w:hAnsi="Times New Roman" w:hint="eastAsia"/>
            <w:rPrChange w:id="194" w:author="Nobuhiro Mifune" w:date="2022-04-05T10:38:00Z">
              <w:rPr>
                <w:rFonts w:hint="eastAsia"/>
              </w:rPr>
            </w:rPrChange>
          </w:rPr>
          <w:t>。</w:t>
        </w:r>
      </w:ins>
      <w:ins w:id="195" w:author="Nobuhiro Mifune" w:date="2022-04-05T10:57:00Z">
        <w:r>
          <w:rPr>
            <w:rFonts w:ascii="Times New Roman" w:hAnsi="Times New Roman" w:hint="eastAsia"/>
          </w:rPr>
          <w:t>例えば、謝罪に伴う</w:t>
        </w:r>
      </w:ins>
      <w:ins w:id="196" w:author="Nobuhiro Mifune" w:date="2022-04-05T10:58:00Z">
        <w:r>
          <w:rPr>
            <w:rFonts w:ascii="Times New Roman" w:hAnsi="Times New Roman" w:hint="eastAsia"/>
          </w:rPr>
          <w:t>恥感情や</w:t>
        </w:r>
      </w:ins>
      <w:ins w:id="197" w:author="Nobuhiro Mifune" w:date="2022-04-05T10:59:00Z">
        <w:r>
          <w:rPr>
            <w:rFonts w:ascii="Times New Roman" w:hAnsi="Times New Roman" w:hint="eastAsia"/>
          </w:rPr>
          <w:t xml:space="preserve"> </w:t>
        </w:r>
        <w:r>
          <w:rPr>
            <w:rFonts w:ascii="Times New Roman" w:hAnsi="Times New Roman"/>
          </w:rPr>
          <w:t>(</w:t>
        </w:r>
        <w:proofErr w:type="spellStart"/>
        <w:r>
          <w:rPr>
            <w:rFonts w:ascii="Times New Roman" w:hAnsi="Times New Roman"/>
          </w:rPr>
          <w:t>Giner-Sorolla</w:t>
        </w:r>
        <w:proofErr w:type="spellEnd"/>
        <w:r>
          <w:rPr>
            <w:rFonts w:ascii="Times New Roman" w:hAnsi="Times New Roman"/>
          </w:rPr>
          <w:t xml:space="preserve"> et al., 2008)</w:t>
        </w:r>
      </w:ins>
      <w:ins w:id="198" w:author="Nobuhiro Mifune" w:date="2022-04-05T10:58:00Z">
        <w:r>
          <w:rPr>
            <w:rFonts w:ascii="Times New Roman" w:hAnsi="Times New Roman" w:hint="eastAsia"/>
          </w:rPr>
          <w:t>、被害者側への共感的な表現を伴う謝罪</w:t>
        </w:r>
      </w:ins>
      <w:ins w:id="199" w:author="Nobuhiro Mifune" w:date="2022-04-05T10:59:00Z">
        <w:r>
          <w:rPr>
            <w:rFonts w:ascii="Times New Roman" w:hAnsi="Times New Roman" w:hint="eastAsia"/>
          </w:rPr>
          <w:t xml:space="preserve"> </w:t>
        </w:r>
        <w:r>
          <w:rPr>
            <w:rFonts w:ascii="Times New Roman" w:hAnsi="Times New Roman"/>
          </w:rPr>
          <w:t xml:space="preserve">(Nadler &amp; </w:t>
        </w:r>
        <w:proofErr w:type="spellStart"/>
        <w:r>
          <w:rPr>
            <w:rFonts w:ascii="Times New Roman" w:hAnsi="Times New Roman"/>
          </w:rPr>
          <w:t>Liviatan</w:t>
        </w:r>
        <w:proofErr w:type="spellEnd"/>
        <w:r>
          <w:rPr>
            <w:rFonts w:ascii="Times New Roman" w:hAnsi="Times New Roman"/>
          </w:rPr>
          <w:t xml:space="preserve">, 2006) </w:t>
        </w:r>
      </w:ins>
      <w:ins w:id="200" w:author="Nobuhiro Mifune" w:date="2022-04-05T10:58:00Z">
        <w:r>
          <w:rPr>
            <w:rFonts w:ascii="Times New Roman" w:hAnsi="Times New Roman" w:hint="eastAsia"/>
          </w:rPr>
          <w:t>が被害者側の赦しを促進する可能性が示されている。</w:t>
        </w:r>
      </w:ins>
      <w:ins w:id="201" w:author="三船恒裕" w:date="2022-03-29T22:49:00Z">
        <w:del w:id="202" w:author="Nobuhiro Mifune" w:date="2022-03-30T14:49:00Z">
          <w:r w:rsidRPr="009204C0" w:rsidDel="00A94A04">
            <w:rPr>
              <w:rFonts w:ascii="Times New Roman" w:hAnsi="Times New Roman" w:hint="eastAsia"/>
              <w:rPrChange w:id="203" w:author="Nobuhiro Mifune" w:date="2022-04-05T10:38:00Z">
                <w:rPr>
                  <w:rFonts w:hint="eastAsia"/>
                </w:rPr>
              </w:rPrChange>
            </w:rPr>
            <w:delText>例えば、</w:delText>
          </w:r>
        </w:del>
      </w:ins>
    </w:p>
    <w:p w14:paraId="1D50A44C" w14:textId="77777777" w:rsidR="006B1469" w:rsidRPr="009204C0" w:rsidDel="00A94A04" w:rsidRDefault="006B1469" w:rsidP="00727F2A">
      <w:pPr>
        <w:ind w:firstLine="840"/>
        <w:jc w:val="left"/>
        <w:rPr>
          <w:del w:id="204" w:author="Nobuhiro Mifune" w:date="2022-03-30T14:50:00Z"/>
          <w:rFonts w:ascii="Times New Roman" w:hAnsi="Times New Roman"/>
          <w:rPrChange w:id="205" w:author="Nobuhiro Mifune" w:date="2022-04-05T10:38:00Z">
            <w:rPr>
              <w:del w:id="206" w:author="Nobuhiro Mifune" w:date="2022-03-30T14:50:00Z"/>
            </w:rPr>
          </w:rPrChange>
        </w:rPr>
        <w:pPrChange w:id="207" w:author="KUT" w:date="2022-04-14T09:52:00Z">
          <w:pPr>
            <w:ind w:firstLineChars="100" w:firstLine="210"/>
            <w:jc w:val="left"/>
          </w:pPr>
        </w:pPrChange>
      </w:pPr>
      <w:del w:id="208" w:author="Nobuhiro Mifune" w:date="2022-03-30T14:50:00Z">
        <w:r w:rsidRPr="009204C0" w:rsidDel="00A94A04">
          <w:rPr>
            <w:rFonts w:ascii="Times New Roman" w:hAnsi="Times New Roman" w:hint="eastAsia"/>
            <w:rPrChange w:id="209" w:author="Nobuhiro Mifune" w:date="2022-04-05T10:38:00Z">
              <w:rPr>
                <w:rFonts w:hint="eastAsia"/>
              </w:rPr>
            </w:rPrChange>
          </w:rPr>
          <w:delText>謝罪が被害者にどのような心境の変化をもたらすかについては、多くの研究で検証されている。ほとんどの謝罪に関する研究は、被害者側の視点で検討しているが、加害者視点で検証した研究は少ない。そこで、本研究では、加害者は謝罪によって何を期待するのかを検証する。特に状況（</w:delText>
        </w:r>
        <w:r w:rsidRPr="009204C0" w:rsidDel="00A94A04">
          <w:rPr>
            <w:rFonts w:ascii="Times New Roman" w:hAnsi="Times New Roman"/>
            <w:rPrChange w:id="210" w:author="Nobuhiro Mifune" w:date="2022-04-05T10:38:00Z">
              <w:rPr/>
            </w:rPrChange>
          </w:rPr>
          <w:delText xml:space="preserve">i.e. </w:delText>
        </w:r>
        <w:r w:rsidRPr="009204C0" w:rsidDel="00A94A04">
          <w:rPr>
            <w:rFonts w:ascii="Times New Roman" w:hAnsi="Times New Roman"/>
            <w:rPrChange w:id="211" w:author="Nobuhiro Mifune" w:date="2022-04-05T10:38:00Z">
              <w:rPr/>
            </w:rPrChange>
          </w:rPr>
          <w:delText>意図性）と謝罪のコストによって、加害者が被害者に何を期待するのかを検証する。</w:delText>
        </w:r>
        <w:r w:rsidRPr="009204C0" w:rsidDel="00A94A04">
          <w:rPr>
            <w:rFonts w:ascii="Times New Roman" w:hAnsi="Times New Roman" w:hint="eastAsia"/>
            <w:rPrChange w:id="212" w:author="Nobuhiro Mifune" w:date="2022-04-05T10:38:00Z">
              <w:rPr>
                <w:rFonts w:hint="eastAsia"/>
              </w:rPr>
            </w:rPrChange>
          </w:rPr>
          <w:delText>本研究では、加害者は謝罪によって、被害者に赦しよりも誠意の知覚を期待すると仮定し、結果について議論する。</w:delText>
        </w:r>
      </w:del>
    </w:p>
    <w:p w14:paraId="39BBCB88" w14:textId="5C3570BA" w:rsidR="006B1469" w:rsidRPr="009204C0" w:rsidRDefault="006B1469" w:rsidP="00727F2A">
      <w:pPr>
        <w:ind w:firstLine="840"/>
        <w:jc w:val="left"/>
        <w:rPr>
          <w:ins w:id="213" w:author="Nobuhiro Mifune" w:date="2022-03-30T15:35:00Z"/>
          <w:rFonts w:ascii="Times New Roman" w:hAnsi="Times New Roman"/>
          <w:rPrChange w:id="214" w:author="Nobuhiro Mifune" w:date="2022-04-05T10:38:00Z">
            <w:rPr>
              <w:ins w:id="215" w:author="Nobuhiro Mifune" w:date="2022-03-30T15:35:00Z"/>
            </w:rPr>
          </w:rPrChange>
        </w:rPr>
        <w:pPrChange w:id="216" w:author="KUT" w:date="2022-04-14T09:52:00Z">
          <w:pPr>
            <w:ind w:firstLineChars="100" w:firstLine="210"/>
            <w:jc w:val="left"/>
          </w:pPr>
        </w:pPrChange>
      </w:pPr>
      <w:del w:id="217" w:author="Nobuhiro Mifune" w:date="2022-03-30T14:50:00Z">
        <w:r w:rsidRPr="009204C0" w:rsidDel="00A94A04">
          <w:rPr>
            <w:rFonts w:ascii="Times New Roman" w:hAnsi="Times New Roman"/>
            <w:rPrChange w:id="218" w:author="Nobuhiro Mifune" w:date="2022-04-05T10:38:00Z">
              <w:rPr/>
            </w:rPrChange>
          </w:rPr>
          <w:delText>Blatz and Philpot (2010)</w:delText>
        </w:r>
        <w:r w:rsidRPr="009204C0" w:rsidDel="00A94A04">
          <w:rPr>
            <w:rFonts w:ascii="Times New Roman" w:hAnsi="Times New Roman"/>
            <w:rPrChange w:id="219" w:author="Nobuhiro Mifune" w:date="2022-04-05T10:38:00Z">
              <w:rPr/>
            </w:rPrChange>
          </w:rPr>
          <w:delText>は、謝罪が赦しを促進する</w:delText>
        </w:r>
        <w:r w:rsidRPr="009204C0" w:rsidDel="00A94A04">
          <w:rPr>
            <w:rFonts w:ascii="Times New Roman" w:hAnsi="Times New Roman"/>
            <w:rPrChange w:id="220" w:author="Nobuhiro Mifune" w:date="2022-04-05T10:38:00Z">
              <w:rPr/>
            </w:rPrChange>
          </w:rPr>
          <w:delText>Mediator</w:delText>
        </w:r>
        <w:r w:rsidRPr="009204C0" w:rsidDel="00A94A04">
          <w:rPr>
            <w:rFonts w:ascii="Times New Roman" w:hAnsi="Times New Roman"/>
            <w:rPrChange w:id="221" w:author="Nobuhiro Mifune" w:date="2022-04-05T10:38:00Z">
              <w:rPr/>
            </w:rPrChange>
          </w:rPr>
          <w:delText>の一つとして、誠意の知覚を想定している。</w:delText>
        </w:r>
        <w:r w:rsidRPr="009204C0" w:rsidDel="00A94A04">
          <w:rPr>
            <w:rFonts w:ascii="Times New Roman" w:hAnsi="Times New Roman" w:hint="eastAsia"/>
            <w:rPrChange w:id="222" w:author="Nobuhiro Mifune" w:date="2022-04-05T10:38:00Z">
              <w:rPr>
                <w:rFonts w:hint="eastAsia"/>
              </w:rPr>
            </w:rPrChange>
          </w:rPr>
          <w:delText>実に多くの研究が、赦しは謝罪によって促進されることを示してきた</w:delText>
        </w:r>
        <w:r w:rsidRPr="009204C0" w:rsidDel="00A94A04">
          <w:rPr>
            <w:rFonts w:ascii="Times New Roman" w:hAnsi="Times New Roman"/>
            <w:rPrChange w:id="223" w:author="Nobuhiro Mifune" w:date="2022-04-05T10:38:00Z">
              <w:rPr/>
            </w:rPrChange>
          </w:rPr>
          <w:delText>(e.g. Fehr, et al., 2010; Kirchhoff, et al., 2012; McCullough, et al, 2014; Tabak, et al., 2012; Schumann &amp; Dragotta, 2021; Schumann, 2012)</w:delText>
        </w:r>
        <w:r w:rsidRPr="009204C0" w:rsidDel="00A94A04">
          <w:rPr>
            <w:rFonts w:ascii="Times New Roman" w:hAnsi="Times New Roman"/>
            <w:rPrChange w:id="224" w:author="Nobuhiro Mifune" w:date="2022-04-05T10:38:00Z">
              <w:rPr/>
            </w:rPrChange>
          </w:rPr>
          <w:delText>が、謝罪がなにを媒介して赦しを促進するのかは様々な要因があると考えられる</w:delText>
        </w:r>
        <w:r w:rsidRPr="009204C0" w:rsidDel="00A94A04">
          <w:rPr>
            <w:rFonts w:ascii="Times New Roman" w:hAnsi="Times New Roman"/>
            <w:rPrChange w:id="225" w:author="Nobuhiro Mifune" w:date="2022-04-05T10:38:00Z">
              <w:rPr/>
            </w:rPrChange>
          </w:rPr>
          <w:delText>(e.g. Kirchhoff, et al., 2012; McCullough, et al, 2014; Tabak, et al., 2012; Blatz and Philpot, 2010)</w:delText>
        </w:r>
        <w:r w:rsidRPr="009204C0" w:rsidDel="00A94A04">
          <w:rPr>
            <w:rFonts w:ascii="Times New Roman" w:hAnsi="Times New Roman"/>
            <w:rPrChange w:id="226" w:author="Nobuhiro Mifune" w:date="2022-04-05T10:38:00Z">
              <w:rPr/>
            </w:rPrChange>
          </w:rPr>
          <w:delText>。</w:delText>
        </w:r>
        <w:r w:rsidRPr="009204C0" w:rsidDel="00A94A04">
          <w:rPr>
            <w:rFonts w:ascii="Times New Roman" w:hAnsi="Times New Roman" w:hint="eastAsia"/>
            <w:rPrChange w:id="227" w:author="Nobuhiro Mifune" w:date="2022-04-05T10:38:00Z">
              <w:rPr>
                <w:rFonts w:hint="eastAsia"/>
              </w:rPr>
            </w:rPrChange>
          </w:rPr>
          <w:delText>例えば、謝罪と赦しに関するレビューを行った</w:delText>
        </w:r>
      </w:del>
      <w:r w:rsidRPr="009204C0">
        <w:rPr>
          <w:rFonts w:ascii="Times New Roman" w:hAnsi="Times New Roman"/>
          <w:rPrChange w:id="228" w:author="Nobuhiro Mifune" w:date="2022-04-05T10:38:00Z">
            <w:rPr/>
          </w:rPrChange>
        </w:rPr>
        <w:t>Blatz and Philpot (2010)</w:t>
      </w:r>
      <w:r w:rsidRPr="009204C0">
        <w:rPr>
          <w:rFonts w:ascii="Times New Roman" w:hAnsi="Times New Roman"/>
          <w:rPrChange w:id="229" w:author="Nobuhiro Mifune" w:date="2022-04-05T10:38:00Z">
            <w:rPr/>
          </w:rPrChange>
        </w:rPr>
        <w:t>によるレビュー論文では、</w:t>
      </w:r>
      <w:ins w:id="230" w:author="Nobuhiro Mifune" w:date="2022-04-05T11:01:00Z">
        <w:r>
          <w:rPr>
            <w:rFonts w:ascii="Times New Roman" w:hAnsi="Times New Roman" w:hint="eastAsia"/>
          </w:rPr>
          <w:t>謝罪と赦しを媒介する要因として</w:t>
        </w:r>
      </w:ins>
      <w:ins w:id="231" w:author="Nobuhiro Mifune" w:date="2022-04-05T11:00:00Z">
        <w:r>
          <w:rPr>
            <w:rFonts w:ascii="Times New Roman" w:hAnsi="Times New Roman" w:hint="eastAsia"/>
          </w:rPr>
          <w:t>R</w:t>
        </w:r>
        <w:r>
          <w:rPr>
            <w:rFonts w:ascii="Times New Roman" w:hAnsi="Times New Roman"/>
          </w:rPr>
          <w:t xml:space="preserve">emorse, </w:t>
        </w:r>
        <w:proofErr w:type="spellStart"/>
        <w:r>
          <w:rPr>
            <w:rFonts w:ascii="Times New Roman" w:hAnsi="Times New Roman"/>
          </w:rPr>
          <w:t>Empathsy</w:t>
        </w:r>
        <w:proofErr w:type="spellEnd"/>
        <w:r>
          <w:rPr>
            <w:rFonts w:ascii="Times New Roman" w:hAnsi="Times New Roman"/>
          </w:rPr>
          <w:t xml:space="preserve">, and </w:t>
        </w:r>
        <w:proofErr w:type="spellStart"/>
        <w:r>
          <w:rPr>
            <w:rFonts w:ascii="Times New Roman" w:hAnsi="Times New Roman"/>
          </w:rPr>
          <w:t>Assinging</w:t>
        </w:r>
        <w:proofErr w:type="spellEnd"/>
        <w:r>
          <w:rPr>
            <w:rFonts w:ascii="Times New Roman" w:hAnsi="Times New Roman"/>
          </w:rPr>
          <w:t xml:space="preserve"> responsibility</w:t>
        </w:r>
        <w:r>
          <w:rPr>
            <w:rFonts w:ascii="Times New Roman" w:hAnsi="Times New Roman" w:hint="eastAsia"/>
          </w:rPr>
          <w:t>に加えて、</w:t>
        </w:r>
        <w:r>
          <w:rPr>
            <w:rFonts w:ascii="Times New Roman" w:hAnsi="Times New Roman"/>
          </w:rPr>
          <w:t>Sincerity</w:t>
        </w:r>
      </w:ins>
      <w:del w:id="232" w:author="Nobuhiro Mifune" w:date="2022-04-05T11:01:00Z">
        <w:r w:rsidRPr="009204C0" w:rsidDel="006B1469">
          <w:rPr>
            <w:rFonts w:ascii="Times New Roman" w:hAnsi="Times New Roman"/>
            <w:rPrChange w:id="233" w:author="Nobuhiro Mifune" w:date="2022-04-05T10:38:00Z">
              <w:rPr/>
            </w:rPrChange>
          </w:rPr>
          <w:delText>謝罪は</w:delText>
        </w:r>
        <w:r w:rsidRPr="009204C0" w:rsidDel="006B1469">
          <w:rPr>
            <w:rFonts w:ascii="Times New Roman" w:hAnsi="Times New Roman"/>
            <w:rPrChange w:id="234" w:author="Nobuhiro Mifune" w:date="2022-04-05T10:38:00Z">
              <w:rPr/>
            </w:rPrChange>
          </w:rPr>
          <w:delText>Remorse,Sincerity,Empathy and Assigning responsibility</w:delText>
        </w:r>
        <w:r w:rsidRPr="009204C0" w:rsidDel="006B1469">
          <w:rPr>
            <w:rFonts w:ascii="Times New Roman" w:hAnsi="Times New Roman"/>
            <w:rPrChange w:id="235" w:author="Nobuhiro Mifune" w:date="2022-04-05T10:38:00Z">
              <w:rPr/>
            </w:rPrChange>
          </w:rPr>
          <w:delText>を媒介して赦しを促進す</w:delText>
        </w:r>
      </w:del>
      <w:del w:id="236" w:author="Nobuhiro Mifune" w:date="2022-03-30T15:19:00Z">
        <w:r w:rsidRPr="009204C0" w:rsidDel="00321549">
          <w:rPr>
            <w:rFonts w:ascii="Times New Roman" w:hAnsi="Times New Roman" w:hint="eastAsia"/>
            <w:rPrChange w:id="237" w:author="Nobuhiro Mifune" w:date="2022-04-05T10:38:00Z">
              <w:rPr>
                <w:rFonts w:hint="eastAsia"/>
              </w:rPr>
            </w:rPrChange>
          </w:rPr>
          <w:delText>る</w:delText>
        </w:r>
        <w:r w:rsidRPr="009204C0" w:rsidDel="00321549">
          <w:rPr>
            <w:rFonts w:ascii="Times New Roman" w:hAnsi="Times New Roman"/>
            <w:rPrChange w:id="238" w:author="Nobuhiro Mifune" w:date="2022-04-05T10:38:00Z">
              <w:rPr/>
            </w:rPrChange>
          </w:rPr>
          <w:delText>としている</w:delText>
        </w:r>
      </w:del>
      <w:del w:id="239" w:author="Nobuhiro Mifune" w:date="2022-04-05T11:01:00Z">
        <w:r w:rsidRPr="009204C0" w:rsidDel="006B1469">
          <w:rPr>
            <w:rFonts w:ascii="Times New Roman" w:hAnsi="Times New Roman"/>
            <w:rPrChange w:id="240" w:author="Nobuhiro Mifune" w:date="2022-04-05T10:38:00Z">
              <w:rPr/>
            </w:rPrChange>
          </w:rPr>
          <w:delText>。</w:delText>
        </w:r>
      </w:del>
      <w:ins w:id="241" w:author="Nobuhiro Mifune" w:date="2022-04-05T11:01:00Z">
        <w:r>
          <w:rPr>
            <w:rFonts w:ascii="Times New Roman" w:hAnsi="Times New Roman" w:hint="eastAsia"/>
          </w:rPr>
          <w:t>を挙げている。本研究では仲直りにおける誠意の効果に着目する。</w:t>
        </w:r>
      </w:ins>
      <w:ins w:id="242" w:author="KUT" w:date="2022-04-04T16:19:00Z">
        <w:del w:id="243" w:author="Nobuhiro Mifune" w:date="2022-04-05T10:59:00Z">
          <w:r w:rsidRPr="009204C0" w:rsidDel="006B1469">
            <w:rPr>
              <w:rFonts w:ascii="Times New Roman" w:hAnsi="Times New Roman" w:hint="eastAsia"/>
              <w:rPrChange w:id="244" w:author="Nobuhiro Mifune" w:date="2022-04-05T10:38:00Z">
                <w:rPr>
                  <w:rFonts w:hint="eastAsia"/>
                </w:rPr>
              </w:rPrChange>
            </w:rPr>
            <w:delText>例えば、</w:delText>
          </w:r>
          <w:r w:rsidRPr="009204C0" w:rsidDel="006B1469">
            <w:rPr>
              <w:rFonts w:ascii="Times New Roman" w:hAnsi="Times New Roman"/>
              <w:rPrChange w:id="245" w:author="Nobuhiro Mifune" w:date="2022-04-05T10:38:00Z">
                <w:rPr/>
              </w:rPrChange>
            </w:rPr>
            <w:delText>Kirchhoff et al. (2012)</w:delText>
          </w:r>
          <w:r w:rsidRPr="009204C0" w:rsidDel="006B1469">
            <w:rPr>
              <w:rFonts w:ascii="Times New Roman" w:hAnsi="Times New Roman" w:hint="eastAsia"/>
              <w:rPrChange w:id="246" w:author="Nobuhiro Mifune" w:date="2022-04-05T10:38:00Z">
                <w:rPr>
                  <w:rFonts w:hint="eastAsia"/>
                </w:rPr>
              </w:rPrChange>
            </w:rPr>
            <w:delText>では、謝罪の要素</w:delText>
          </w:r>
          <w:r w:rsidRPr="009204C0" w:rsidDel="006B1469">
            <w:rPr>
              <w:rFonts w:ascii="Times New Roman" w:hAnsi="Times New Roman"/>
              <w:rPrChange w:id="247" w:author="Nobuhiro Mifune" w:date="2022-04-05T10:38:00Z">
                <w:rPr/>
              </w:rPrChange>
            </w:rPr>
            <w:delText>(e.g. Statement of apology, Naming offence)</w:delText>
          </w:r>
          <w:r w:rsidRPr="009204C0" w:rsidDel="006B1469">
            <w:rPr>
              <w:rFonts w:ascii="Times New Roman" w:hAnsi="Times New Roman" w:hint="eastAsia"/>
              <w:rPrChange w:id="248" w:author="Nobuhiro Mifune" w:date="2022-04-05T10:38:00Z">
                <w:rPr>
                  <w:rFonts w:hint="eastAsia"/>
                </w:rPr>
              </w:rPrChange>
            </w:rPr>
            <w:delText>を</w:delText>
          </w:r>
          <w:r w:rsidRPr="009204C0" w:rsidDel="006B1469">
            <w:rPr>
              <w:rFonts w:ascii="Times New Roman" w:hAnsi="Times New Roman"/>
              <w:rPrChange w:id="249" w:author="Nobuhiro Mifune" w:date="2022-04-05T10:38:00Z">
                <w:rPr/>
              </w:rPrChange>
            </w:rPr>
            <w:delText>10</w:delText>
          </w:r>
          <w:r w:rsidRPr="009204C0" w:rsidDel="006B1469">
            <w:rPr>
              <w:rFonts w:ascii="Times New Roman" w:hAnsi="Times New Roman" w:hint="eastAsia"/>
              <w:rPrChange w:id="250" w:author="Nobuhiro Mifune" w:date="2022-04-05T10:38:00Z">
                <w:rPr>
                  <w:rFonts w:hint="eastAsia"/>
                </w:rPr>
              </w:rPrChange>
            </w:rPr>
            <w:delText>個に分け、要素を多く含む謝罪ほど効果的であると予想した。結果は仮説を指示するものであり、要素を多く含んだ謝罪ほど、被害者の怒りの減少を媒介して赦しを促進した。</w:delText>
          </w:r>
        </w:del>
      </w:ins>
    </w:p>
    <w:p w14:paraId="1AFDF6B8" w14:textId="3FE56568" w:rsidR="00426550" w:rsidRPr="009204C0" w:rsidDel="00FA517F" w:rsidRDefault="00FA517F" w:rsidP="00727F2A">
      <w:pPr>
        <w:ind w:firstLineChars="400" w:firstLine="840"/>
        <w:jc w:val="left"/>
        <w:rPr>
          <w:del w:id="251" w:author="Nobuhiro Mifune" w:date="2022-03-30T14:57:00Z"/>
          <w:rFonts w:ascii="Times New Roman" w:hAnsi="Times New Roman"/>
          <w:rPrChange w:id="252" w:author="Nobuhiro Mifune" w:date="2022-04-05T10:38:00Z">
            <w:rPr>
              <w:del w:id="253" w:author="Nobuhiro Mifune" w:date="2022-03-30T14:57:00Z"/>
            </w:rPr>
          </w:rPrChange>
        </w:rPr>
        <w:pPrChange w:id="254" w:author="KUT" w:date="2022-04-14T09:52:00Z">
          <w:pPr>
            <w:ind w:firstLineChars="100" w:firstLine="210"/>
            <w:jc w:val="left"/>
          </w:pPr>
        </w:pPrChange>
      </w:pPr>
      <w:ins w:id="255" w:author="Nobuhiro Mifune" w:date="2022-03-30T14:59:00Z">
        <w:r w:rsidRPr="009204C0">
          <w:rPr>
            <w:rFonts w:ascii="Times New Roman" w:hAnsi="Times New Roman" w:hint="eastAsia"/>
            <w:rPrChange w:id="256" w:author="Nobuhiro Mifune" w:date="2022-04-05T10:38:00Z">
              <w:rPr>
                <w:rFonts w:hint="eastAsia"/>
              </w:rPr>
            </w:rPrChange>
          </w:rPr>
          <w:lastRenderedPageBreak/>
          <w:t>被害者が知覚する</w:t>
        </w:r>
      </w:ins>
      <w:del w:id="257" w:author="Nobuhiro Mifune" w:date="2022-03-30T14:52:00Z">
        <w:r w:rsidR="00426550" w:rsidRPr="009204C0" w:rsidDel="00A94A04">
          <w:rPr>
            <w:rFonts w:ascii="Times New Roman" w:hAnsi="Times New Roman" w:hint="eastAsia"/>
            <w:rPrChange w:id="258" w:author="Nobuhiro Mifune" w:date="2022-04-05T10:38:00Z">
              <w:rPr>
                <w:rFonts w:hint="eastAsia"/>
              </w:rPr>
            </w:rPrChange>
          </w:rPr>
          <w:delText>誠意</w:delText>
        </w:r>
      </w:del>
      <w:del w:id="259" w:author="Nobuhiro Mifune" w:date="2022-03-30T14:55:00Z">
        <w:r w:rsidR="00426550" w:rsidRPr="009204C0" w:rsidDel="00FA517F">
          <w:rPr>
            <w:rFonts w:ascii="Times New Roman" w:hAnsi="Times New Roman" w:hint="eastAsia"/>
            <w:rPrChange w:id="260" w:author="Nobuhiro Mifune" w:date="2022-04-05T10:38:00Z">
              <w:rPr>
                <w:rFonts w:hint="eastAsia"/>
              </w:rPr>
            </w:rPrChange>
          </w:rPr>
          <w:delText>の知覚の重要性を進化心理学的観点から実証した研究として、</w:delText>
        </w:r>
        <w:r w:rsidR="00426550" w:rsidRPr="009204C0" w:rsidDel="00FA517F">
          <w:rPr>
            <w:rFonts w:ascii="Times New Roman" w:hAnsi="Times New Roman"/>
            <w:rPrChange w:id="261" w:author="Nobuhiro Mifune" w:date="2022-04-05T10:38:00Z">
              <w:rPr/>
            </w:rPrChange>
          </w:rPr>
          <w:delText>Ohtsubo &amp; Watanabe (2009)</w:delText>
        </w:r>
        <w:r w:rsidR="00426550" w:rsidRPr="009204C0" w:rsidDel="00FA517F">
          <w:rPr>
            <w:rFonts w:ascii="Times New Roman" w:hAnsi="Times New Roman"/>
            <w:rPrChange w:id="262" w:author="Nobuhiro Mifune" w:date="2022-04-05T10:38:00Z">
              <w:rPr/>
            </w:rPrChange>
          </w:rPr>
          <w:delText>がある。</w:delText>
        </w:r>
        <w:r w:rsidR="00426550" w:rsidRPr="009204C0" w:rsidDel="00FA517F">
          <w:rPr>
            <w:rFonts w:ascii="Times New Roman" w:hAnsi="Times New Roman" w:hint="eastAsia"/>
            <w:rPrChange w:id="263" w:author="Nobuhiro Mifune" w:date="2022-04-05T10:38:00Z">
              <w:rPr>
                <w:rFonts w:hint="eastAsia"/>
              </w:rPr>
            </w:rPrChange>
          </w:rPr>
          <w:delText>彼らは被害者にとって、加害者が心から反省しているかどうか（</w:delText>
        </w:r>
        <w:r w:rsidR="00426550" w:rsidRPr="009204C0" w:rsidDel="00FA517F">
          <w:rPr>
            <w:rFonts w:ascii="Times New Roman" w:hAnsi="Times New Roman"/>
            <w:rPrChange w:id="264" w:author="Nobuhiro Mifune" w:date="2022-04-05T10:38:00Z">
              <w:rPr/>
            </w:rPrChange>
          </w:rPr>
          <w:delText xml:space="preserve">i.e. </w:delText>
        </w:r>
        <w:r w:rsidR="00426550" w:rsidRPr="009204C0" w:rsidDel="00FA517F">
          <w:rPr>
            <w:rFonts w:ascii="Times New Roman" w:hAnsi="Times New Roman"/>
            <w:rPrChange w:id="265" w:author="Nobuhiro Mifune" w:date="2022-04-05T10:38:00Z">
              <w:rPr/>
            </w:rPrChange>
          </w:rPr>
          <w:delText>その人物の誠意）を判断することが重要であることを示した。</w:delText>
        </w:r>
        <w:r w:rsidR="00426550" w:rsidRPr="009204C0" w:rsidDel="00FA517F">
          <w:rPr>
            <w:rFonts w:ascii="Times New Roman" w:hAnsi="Times New Roman" w:hint="eastAsia"/>
            <w:rPrChange w:id="266" w:author="Nobuhiro Mifune" w:date="2022-04-05T10:38:00Z">
              <w:rPr>
                <w:rFonts w:hint="eastAsia"/>
              </w:rPr>
            </w:rPrChange>
          </w:rPr>
          <w:delText>そこで、本研究では誠意に着目して赦しとの関係性を検証する。</w:delText>
        </w:r>
      </w:del>
    </w:p>
    <w:p w14:paraId="5E5EA71C" w14:textId="0EB74467" w:rsidR="00426550" w:rsidRPr="009204C0" w:rsidRDefault="00426550" w:rsidP="00727F2A">
      <w:pPr>
        <w:ind w:firstLineChars="400" w:firstLine="840"/>
        <w:jc w:val="left"/>
        <w:rPr>
          <w:rFonts w:ascii="Times New Roman" w:hAnsi="Times New Roman"/>
          <w:rPrChange w:id="267" w:author="Nobuhiro Mifune" w:date="2022-04-05T10:38:00Z">
            <w:rPr/>
          </w:rPrChange>
        </w:rPr>
        <w:pPrChange w:id="268" w:author="KUT" w:date="2022-04-14T09:52:00Z">
          <w:pPr>
            <w:ind w:firstLineChars="100" w:firstLine="210"/>
            <w:jc w:val="left"/>
          </w:pPr>
        </w:pPrChange>
      </w:pPr>
      <w:r w:rsidRPr="009204C0">
        <w:rPr>
          <w:rFonts w:ascii="Times New Roman" w:hAnsi="Times New Roman" w:hint="eastAsia"/>
          <w:rPrChange w:id="269" w:author="Nobuhiro Mifune" w:date="2022-04-05T10:38:00Z">
            <w:rPr>
              <w:rFonts w:hint="eastAsia"/>
            </w:rPr>
          </w:rPrChange>
        </w:rPr>
        <w:t>誠意</w:t>
      </w:r>
      <w:del w:id="270" w:author="Nobuhiro Mifune" w:date="2022-03-30T14:59:00Z">
        <w:r w:rsidRPr="009204C0" w:rsidDel="00FA517F">
          <w:rPr>
            <w:rFonts w:ascii="Times New Roman" w:hAnsi="Times New Roman" w:hint="eastAsia"/>
            <w:rPrChange w:id="271" w:author="Nobuhiro Mifune" w:date="2022-04-05T10:38:00Z">
              <w:rPr>
                <w:rFonts w:hint="eastAsia"/>
              </w:rPr>
            </w:rPrChange>
          </w:rPr>
          <w:delText>の知覚</w:delText>
        </w:r>
      </w:del>
      <w:r w:rsidRPr="009204C0">
        <w:rPr>
          <w:rFonts w:ascii="Times New Roman" w:hAnsi="Times New Roman" w:hint="eastAsia"/>
          <w:rPrChange w:id="272" w:author="Nobuhiro Mifune" w:date="2022-04-05T10:38:00Z">
            <w:rPr>
              <w:rFonts w:hint="eastAsia"/>
            </w:rPr>
          </w:rPrChange>
        </w:rPr>
        <w:t>は</w:t>
      </w:r>
      <w:del w:id="273" w:author="Nobuhiro Mifune" w:date="2022-03-30T14:58:00Z">
        <w:r w:rsidRPr="009204C0" w:rsidDel="00FA517F">
          <w:rPr>
            <w:rFonts w:ascii="Times New Roman" w:hAnsi="Times New Roman" w:hint="eastAsia"/>
            <w:rPrChange w:id="274" w:author="Nobuhiro Mifune" w:date="2022-04-05T10:38:00Z">
              <w:rPr>
                <w:rFonts w:hint="eastAsia"/>
              </w:rPr>
            </w:rPrChange>
          </w:rPr>
          <w:delText>、</w:delText>
        </w:r>
      </w:del>
      <w:r w:rsidRPr="009204C0">
        <w:rPr>
          <w:rFonts w:ascii="Times New Roman" w:hAnsi="Times New Roman" w:hint="eastAsia"/>
          <w:rPrChange w:id="275" w:author="Nobuhiro Mifune" w:date="2022-04-05T10:38:00Z">
            <w:rPr>
              <w:rFonts w:hint="eastAsia"/>
            </w:rPr>
          </w:rPrChange>
        </w:rPr>
        <w:t>加害者のコストのかかる謝罪によって促進される</w:t>
      </w:r>
      <w:r w:rsidRPr="009204C0">
        <w:rPr>
          <w:rFonts w:ascii="Times New Roman" w:hAnsi="Times New Roman"/>
          <w:rPrChange w:id="276" w:author="Nobuhiro Mifune" w:date="2022-04-05T10:38:00Z">
            <w:rPr/>
          </w:rPrChange>
        </w:rPr>
        <w:t xml:space="preserve">(e.g. </w:t>
      </w:r>
      <w:proofErr w:type="spellStart"/>
      <w:r w:rsidRPr="009204C0">
        <w:rPr>
          <w:rFonts w:ascii="Times New Roman" w:hAnsi="Times New Roman"/>
          <w:rPrChange w:id="277" w:author="Nobuhiro Mifune" w:date="2022-04-05T10:38:00Z">
            <w:rPr/>
          </w:rPrChange>
        </w:rPr>
        <w:t>Ohtsubo</w:t>
      </w:r>
      <w:proofErr w:type="spellEnd"/>
      <w:r w:rsidRPr="009204C0">
        <w:rPr>
          <w:rFonts w:ascii="Times New Roman" w:hAnsi="Times New Roman"/>
          <w:rPrChange w:id="278" w:author="Nobuhiro Mifune" w:date="2022-04-05T10:38:00Z">
            <w:rPr/>
          </w:rPrChange>
        </w:rPr>
        <w:t xml:space="preserve">, et al., 2020a; </w:t>
      </w:r>
      <w:proofErr w:type="spellStart"/>
      <w:r w:rsidRPr="009204C0">
        <w:rPr>
          <w:rFonts w:ascii="Times New Roman" w:hAnsi="Times New Roman"/>
          <w:rPrChange w:id="279" w:author="Nobuhiro Mifune" w:date="2022-04-05T10:38:00Z">
            <w:rPr/>
          </w:rPrChange>
        </w:rPr>
        <w:t>Ohtsubo</w:t>
      </w:r>
      <w:proofErr w:type="spellEnd"/>
      <w:r w:rsidRPr="009204C0">
        <w:rPr>
          <w:rFonts w:ascii="Times New Roman" w:hAnsi="Times New Roman"/>
          <w:rPrChange w:id="280" w:author="Nobuhiro Mifune" w:date="2022-04-05T10:38:00Z">
            <w:rPr/>
          </w:rPrChange>
        </w:rPr>
        <w:t xml:space="preserve">, et al., 2018; </w:t>
      </w:r>
      <w:proofErr w:type="spellStart"/>
      <w:r w:rsidRPr="009204C0">
        <w:rPr>
          <w:rFonts w:ascii="Times New Roman" w:hAnsi="Times New Roman"/>
          <w:rPrChange w:id="281" w:author="Nobuhiro Mifune" w:date="2022-04-05T10:38:00Z">
            <w:rPr/>
          </w:rPrChange>
        </w:rPr>
        <w:t>Ohtsubo</w:t>
      </w:r>
      <w:proofErr w:type="spellEnd"/>
      <w:r w:rsidRPr="009204C0">
        <w:rPr>
          <w:rFonts w:ascii="Times New Roman" w:hAnsi="Times New Roman"/>
          <w:rPrChange w:id="282" w:author="Nobuhiro Mifune" w:date="2022-04-05T10:38:00Z">
            <w:rPr/>
          </w:rPrChange>
        </w:rPr>
        <w:t>, et al., 2012)</w:t>
      </w:r>
      <w:r w:rsidRPr="009204C0">
        <w:rPr>
          <w:rFonts w:ascii="Times New Roman" w:hAnsi="Times New Roman"/>
          <w:rPrChange w:id="283" w:author="Nobuhiro Mifune" w:date="2022-04-05T10:38:00Z">
            <w:rPr/>
          </w:rPrChange>
        </w:rPr>
        <w:t>。</w:t>
      </w:r>
      <w:del w:id="284" w:author="Nobuhiro Mifune" w:date="2022-03-30T15:15:00Z">
        <w:r w:rsidRPr="009204C0" w:rsidDel="00321549">
          <w:rPr>
            <w:rFonts w:ascii="Times New Roman" w:hAnsi="Times New Roman" w:hint="eastAsia"/>
            <w:rPrChange w:id="285" w:author="Nobuhiro Mifune" w:date="2022-04-05T10:38:00Z">
              <w:rPr>
                <w:rFonts w:hint="eastAsia"/>
              </w:rPr>
            </w:rPrChange>
          </w:rPr>
          <w:delText>コストのかかる謝罪とは、例えば</w:delText>
        </w:r>
      </w:del>
      <w:del w:id="286" w:author="Nobuhiro Mifune" w:date="2022-03-30T15:23:00Z">
        <w:r w:rsidRPr="009204C0" w:rsidDel="00CE3861">
          <w:rPr>
            <w:rFonts w:ascii="Times New Roman" w:hAnsi="Times New Roman" w:hint="eastAsia"/>
            <w:rPrChange w:id="287" w:author="Nobuhiro Mifune" w:date="2022-04-05T10:38:00Z">
              <w:rPr>
                <w:rFonts w:hint="eastAsia"/>
              </w:rPr>
            </w:rPrChange>
          </w:rPr>
          <w:delText>大事な予定をキャンセルして加害をした友人に謝罪をしに行く</w:delText>
        </w:r>
      </w:del>
      <w:del w:id="288" w:author="Nobuhiro Mifune" w:date="2022-03-30T15:15:00Z">
        <w:r w:rsidRPr="009204C0" w:rsidDel="00321549">
          <w:rPr>
            <w:rFonts w:ascii="Times New Roman" w:hAnsi="Times New Roman" w:hint="eastAsia"/>
            <w:rPrChange w:id="289" w:author="Nobuhiro Mifune" w:date="2022-04-05T10:38:00Z">
              <w:rPr>
                <w:rFonts w:hint="eastAsia"/>
              </w:rPr>
            </w:rPrChange>
          </w:rPr>
          <w:delText>、</w:delText>
        </w:r>
      </w:del>
      <w:del w:id="290" w:author="Nobuhiro Mifune" w:date="2022-03-30T15:23:00Z">
        <w:r w:rsidRPr="009204C0" w:rsidDel="00CE3861">
          <w:rPr>
            <w:rFonts w:ascii="Times New Roman" w:hAnsi="Times New Roman"/>
            <w:rPrChange w:id="291" w:author="Nobuhiro Mifune" w:date="2022-04-05T10:38:00Z">
              <w:rPr/>
            </w:rPrChange>
          </w:rPr>
          <w:delText>2</w:delText>
        </w:r>
        <w:r w:rsidRPr="009204C0" w:rsidDel="00CE3861">
          <w:rPr>
            <w:rFonts w:ascii="Times New Roman" w:hAnsi="Times New Roman"/>
            <w:rPrChange w:id="292" w:author="Nobuhiro Mifune" w:date="2022-04-05T10:38:00Z">
              <w:rPr/>
            </w:rPrChange>
          </w:rPr>
          <w:delText>時間かけて友人宅へ行き謝罪するといった謝罪</w:delText>
        </w:r>
      </w:del>
      <w:del w:id="293" w:author="Nobuhiro Mifune" w:date="2022-03-30T15:16:00Z">
        <w:r w:rsidRPr="009204C0" w:rsidDel="00321549">
          <w:rPr>
            <w:rFonts w:ascii="Times New Roman" w:hAnsi="Times New Roman"/>
            <w:rPrChange w:id="294" w:author="Nobuhiro Mifune" w:date="2022-04-05T10:38:00Z">
              <w:rPr/>
            </w:rPrChange>
          </w:rPr>
          <w:delText>を指す</w:delText>
        </w:r>
      </w:del>
      <w:del w:id="295" w:author="Nobuhiro Mifune" w:date="2022-03-30T15:23:00Z">
        <w:r w:rsidRPr="009204C0" w:rsidDel="00CE3861">
          <w:rPr>
            <w:rFonts w:ascii="Times New Roman" w:hAnsi="Times New Roman"/>
            <w:rPrChange w:id="296" w:author="Nobuhiro Mifune" w:date="2022-04-05T10:38:00Z">
              <w:rPr/>
            </w:rPrChange>
          </w:rPr>
          <w:delText>。</w:delText>
        </w:r>
      </w:del>
      <w:del w:id="297" w:author="Nobuhiro Mifune" w:date="2022-03-30T15:16:00Z">
        <w:r w:rsidRPr="009204C0" w:rsidDel="00321549">
          <w:rPr>
            <w:rFonts w:ascii="Times New Roman" w:hAnsi="Times New Roman"/>
            <w:rPrChange w:id="298" w:author="Nobuhiro Mifune" w:date="2022-04-05T10:38:00Z">
              <w:rPr/>
            </w:rPrChange>
          </w:rPr>
          <w:delText>(</w:delText>
        </w:r>
      </w:del>
      <w:proofErr w:type="spellStart"/>
      <w:r w:rsidRPr="009204C0">
        <w:rPr>
          <w:rFonts w:ascii="Times New Roman" w:hAnsi="Times New Roman"/>
          <w:rPrChange w:id="299" w:author="Nobuhiro Mifune" w:date="2022-04-05T10:38:00Z">
            <w:rPr/>
          </w:rPrChange>
        </w:rPr>
        <w:t>Ohtsubo</w:t>
      </w:r>
      <w:proofErr w:type="spellEnd"/>
      <w:r w:rsidRPr="009204C0">
        <w:rPr>
          <w:rFonts w:ascii="Times New Roman" w:hAnsi="Times New Roman"/>
          <w:rPrChange w:id="300" w:author="Nobuhiro Mifune" w:date="2022-04-05T10:38:00Z">
            <w:rPr/>
          </w:rPrChange>
        </w:rPr>
        <w:t xml:space="preserve"> </w:t>
      </w:r>
      <w:ins w:id="301" w:author="Nobuhiro Mifune" w:date="2022-03-30T15:16:00Z">
        <w:r w:rsidR="00321549" w:rsidRPr="009204C0">
          <w:rPr>
            <w:rFonts w:ascii="Times New Roman" w:hAnsi="Times New Roman"/>
            <w:rPrChange w:id="302" w:author="Nobuhiro Mifune" w:date="2022-04-05T10:38:00Z">
              <w:rPr/>
            </w:rPrChange>
          </w:rPr>
          <w:t>and</w:t>
        </w:r>
      </w:ins>
      <w:del w:id="303" w:author="Nobuhiro Mifune" w:date="2022-03-30T15:16:00Z">
        <w:r w:rsidRPr="009204C0" w:rsidDel="00321549">
          <w:rPr>
            <w:rFonts w:ascii="Times New Roman" w:hAnsi="Times New Roman"/>
            <w:rPrChange w:id="304" w:author="Nobuhiro Mifune" w:date="2022-04-05T10:38:00Z">
              <w:rPr/>
            </w:rPrChange>
          </w:rPr>
          <w:delText>&amp;</w:delText>
        </w:r>
      </w:del>
      <w:r w:rsidRPr="009204C0">
        <w:rPr>
          <w:rFonts w:ascii="Times New Roman" w:hAnsi="Times New Roman"/>
          <w:rPrChange w:id="305" w:author="Nobuhiro Mifune" w:date="2022-04-05T10:38:00Z">
            <w:rPr/>
          </w:rPrChange>
        </w:rPr>
        <w:t xml:space="preserve"> Watanabe</w:t>
      </w:r>
      <w:del w:id="306" w:author="Nobuhiro Mifune" w:date="2022-03-30T15:16:00Z">
        <w:r w:rsidRPr="009204C0" w:rsidDel="00321549">
          <w:rPr>
            <w:rFonts w:ascii="Times New Roman" w:hAnsi="Times New Roman"/>
            <w:rPrChange w:id="307" w:author="Nobuhiro Mifune" w:date="2022-04-05T10:38:00Z">
              <w:rPr/>
            </w:rPrChange>
          </w:rPr>
          <w:delText>,</w:delText>
        </w:r>
      </w:del>
      <w:r w:rsidRPr="009204C0">
        <w:rPr>
          <w:rFonts w:ascii="Times New Roman" w:hAnsi="Times New Roman"/>
          <w:rPrChange w:id="308" w:author="Nobuhiro Mifune" w:date="2022-04-05T10:38:00Z">
            <w:rPr/>
          </w:rPrChange>
        </w:rPr>
        <w:t xml:space="preserve"> </w:t>
      </w:r>
      <w:ins w:id="309" w:author="Nobuhiro Mifune" w:date="2022-03-30T15:16:00Z">
        <w:r w:rsidR="00321549" w:rsidRPr="009204C0">
          <w:rPr>
            <w:rFonts w:ascii="Times New Roman" w:hAnsi="Times New Roman"/>
            <w:rPrChange w:id="310" w:author="Nobuhiro Mifune" w:date="2022-04-05T10:38:00Z">
              <w:rPr/>
            </w:rPrChange>
          </w:rPr>
          <w:t>(</w:t>
        </w:r>
      </w:ins>
      <w:r w:rsidRPr="009204C0">
        <w:rPr>
          <w:rFonts w:ascii="Times New Roman" w:hAnsi="Times New Roman"/>
          <w:rPrChange w:id="311" w:author="Nobuhiro Mifune" w:date="2022-04-05T10:38:00Z">
            <w:rPr/>
          </w:rPrChange>
        </w:rPr>
        <w:t>2009)</w:t>
      </w:r>
      <w:r w:rsidRPr="009204C0">
        <w:rPr>
          <w:rFonts w:ascii="Times New Roman" w:hAnsi="Times New Roman"/>
          <w:rPrChange w:id="312" w:author="Nobuhiro Mifune" w:date="2022-04-05T10:38:00Z">
            <w:rPr/>
          </w:rPrChange>
        </w:rPr>
        <w:t>は</w:t>
      </w:r>
      <w:proofErr w:type="spellStart"/>
      <w:ins w:id="313" w:author="Nobuhiro Mifune" w:date="2022-03-30T15:17:00Z">
        <w:r w:rsidR="00321549" w:rsidRPr="009204C0">
          <w:rPr>
            <w:rFonts w:ascii="Times New Roman" w:hAnsi="Times New Roman"/>
            <w:rPrChange w:id="314" w:author="Nobuhiro Mifune" w:date="2022-04-05T10:38:00Z">
              <w:rPr/>
            </w:rPrChange>
          </w:rPr>
          <w:t>Zahavi’s</w:t>
        </w:r>
        <w:proofErr w:type="spellEnd"/>
        <w:r w:rsidR="00321549" w:rsidRPr="009204C0">
          <w:rPr>
            <w:rFonts w:ascii="Times New Roman" w:hAnsi="Times New Roman"/>
            <w:rPrChange w:id="315" w:author="Nobuhiro Mifune" w:date="2022-04-05T10:38:00Z">
              <w:rPr/>
            </w:rPrChange>
          </w:rPr>
          <w:t xml:space="preserve"> (1975) handicap principle</w:t>
        </w:r>
        <w:r w:rsidR="00321549" w:rsidRPr="009204C0">
          <w:rPr>
            <w:rFonts w:ascii="Times New Roman" w:hAnsi="Times New Roman" w:hint="eastAsia"/>
            <w:rPrChange w:id="316" w:author="Nobuhiro Mifune" w:date="2022-04-05T10:38:00Z">
              <w:rPr>
                <w:rFonts w:hint="eastAsia"/>
              </w:rPr>
            </w:rPrChange>
          </w:rPr>
          <w:t>を</w:t>
        </w:r>
      </w:ins>
      <w:ins w:id="317" w:author="Nobuhiro Mifune" w:date="2022-03-30T15:18:00Z">
        <w:r w:rsidR="00321549" w:rsidRPr="009204C0">
          <w:rPr>
            <w:rFonts w:ascii="Times New Roman" w:hAnsi="Times New Roman" w:hint="eastAsia"/>
            <w:rPrChange w:id="318" w:author="Nobuhiro Mifune" w:date="2022-04-05T10:38:00Z">
              <w:rPr>
                <w:rFonts w:hint="eastAsia"/>
              </w:rPr>
            </w:rPrChange>
          </w:rPr>
          <w:t>基にし、</w:t>
        </w:r>
      </w:ins>
      <w:ins w:id="319" w:author="Nobuhiro Mifune" w:date="2022-03-30T15:17:00Z">
        <w:r w:rsidR="00321549" w:rsidRPr="009204C0">
          <w:rPr>
            <w:rFonts w:ascii="Times New Roman" w:hAnsi="Times New Roman"/>
            <w:rPrChange w:id="320" w:author="Nobuhiro Mifune" w:date="2022-04-05T10:38:00Z">
              <w:rPr/>
            </w:rPrChange>
          </w:rPr>
          <w:t xml:space="preserve">costly signaling model of </w:t>
        </w:r>
      </w:ins>
      <w:ins w:id="321" w:author="Nobuhiro Mifune" w:date="2022-03-30T15:18:00Z">
        <w:r w:rsidR="00321549" w:rsidRPr="009204C0">
          <w:rPr>
            <w:rFonts w:ascii="Times New Roman" w:hAnsi="Times New Roman"/>
            <w:rPrChange w:id="322" w:author="Nobuhiro Mifune" w:date="2022-04-05T10:38:00Z">
              <w:rPr/>
            </w:rPrChange>
          </w:rPr>
          <w:t>apology</w:t>
        </w:r>
      </w:ins>
      <w:ins w:id="323" w:author="Nobuhiro Mifune" w:date="2022-03-30T15:17:00Z">
        <w:r w:rsidR="00321549" w:rsidRPr="009204C0">
          <w:rPr>
            <w:rFonts w:ascii="Times New Roman" w:hAnsi="Times New Roman"/>
            <w:rPrChange w:id="324" w:author="Nobuhiro Mifune" w:date="2022-04-05T10:38:00Z">
              <w:rPr/>
            </w:rPrChange>
          </w:rPr>
          <w:t xml:space="preserve"> </w:t>
        </w:r>
      </w:ins>
      <w:ins w:id="325" w:author="Nobuhiro Mifune" w:date="2022-03-30T15:18:00Z">
        <w:r w:rsidR="00321549" w:rsidRPr="009204C0">
          <w:rPr>
            <w:rFonts w:ascii="Times New Roman" w:hAnsi="Times New Roman" w:hint="eastAsia"/>
            <w:rPrChange w:id="326" w:author="Nobuhiro Mifune" w:date="2022-04-05T10:38:00Z">
              <w:rPr>
                <w:rFonts w:hint="eastAsia"/>
              </w:rPr>
            </w:rPrChange>
          </w:rPr>
          <w:t>を提唱した。その</w:t>
        </w:r>
      </w:ins>
      <w:del w:id="327" w:author="Nobuhiro Mifune" w:date="2022-03-30T15:18:00Z">
        <w:r w:rsidRPr="009204C0" w:rsidDel="00321549">
          <w:rPr>
            <w:rFonts w:ascii="Times New Roman" w:hAnsi="Times New Roman"/>
            <w:rPrChange w:id="328" w:author="Nobuhiro Mifune" w:date="2022-04-05T10:38:00Z">
              <w:rPr/>
            </w:rPrChange>
          </w:rPr>
          <w:delText>コストのかかる謝罪の形式的なモデルを構築した</w:delText>
        </w:r>
      </w:del>
      <w:r w:rsidRPr="009204C0">
        <w:rPr>
          <w:rFonts w:ascii="Times New Roman" w:hAnsi="Times New Roman"/>
          <w:rPrChange w:id="329" w:author="Nobuhiro Mifune" w:date="2022-04-05T10:38:00Z">
            <w:rPr/>
          </w:rPrChange>
        </w:rPr>
        <w:t>上で、コストのかかる謝罪が誠意の知覚を促すことを実験により示した。</w:t>
      </w:r>
      <w:ins w:id="330" w:author="Nobuhiro Mifune" w:date="2022-03-30T15:23:00Z">
        <w:r w:rsidR="00CE3861" w:rsidRPr="009204C0">
          <w:rPr>
            <w:rFonts w:ascii="Times New Roman" w:hAnsi="Times New Roman" w:hint="eastAsia"/>
            <w:rPrChange w:id="331" w:author="Nobuhiro Mifune" w:date="2022-04-05T10:38:00Z">
              <w:rPr>
                <w:rFonts w:hint="eastAsia"/>
              </w:rPr>
            </w:rPrChange>
          </w:rPr>
          <w:t>例えば、大事な予定をキャンセルして加害をした友人に謝罪をしに行く、あるいはお金を支払って</w:t>
        </w:r>
        <w:r w:rsidR="00CE3861" w:rsidRPr="009204C0">
          <w:rPr>
            <w:rFonts w:ascii="Times New Roman" w:hAnsi="Times New Roman"/>
            <w:rPrChange w:id="332" w:author="Nobuhiro Mifune" w:date="2022-04-05T10:38:00Z">
              <w:rPr/>
            </w:rPrChange>
          </w:rPr>
          <w:t>謝罪するといった</w:t>
        </w:r>
        <w:r w:rsidR="00CE3861" w:rsidRPr="009204C0">
          <w:rPr>
            <w:rFonts w:ascii="Times New Roman" w:hAnsi="Times New Roman" w:hint="eastAsia"/>
            <w:rPrChange w:id="333" w:author="Nobuhiro Mifune" w:date="2022-04-05T10:38:00Z">
              <w:rPr>
                <w:rFonts w:hint="eastAsia"/>
              </w:rPr>
            </w:rPrChange>
          </w:rPr>
          <w:t>コストのかかる</w:t>
        </w:r>
        <w:r w:rsidR="00CE3861" w:rsidRPr="009204C0">
          <w:rPr>
            <w:rFonts w:ascii="Times New Roman" w:hAnsi="Times New Roman"/>
            <w:rPrChange w:id="334" w:author="Nobuhiro Mifune" w:date="2022-04-05T10:38:00Z">
              <w:rPr/>
            </w:rPrChange>
          </w:rPr>
          <w:t>謝罪</w:t>
        </w:r>
        <w:r w:rsidR="00CE3861" w:rsidRPr="009204C0">
          <w:rPr>
            <w:rFonts w:ascii="Times New Roman" w:hAnsi="Times New Roman" w:hint="eastAsia"/>
            <w:rPrChange w:id="335" w:author="Nobuhiro Mifune" w:date="2022-04-05T10:38:00Z">
              <w:rPr>
                <w:rFonts w:hint="eastAsia"/>
              </w:rPr>
            </w:rPrChange>
          </w:rPr>
          <w:t>の方が、そうではない謝罪に比較して、</w:t>
        </w:r>
      </w:ins>
      <w:ins w:id="336" w:author="Nobuhiro Mifune" w:date="2022-03-30T15:24:00Z">
        <w:r w:rsidR="00CE3861" w:rsidRPr="009204C0">
          <w:rPr>
            <w:rFonts w:ascii="Times New Roman" w:hAnsi="Times New Roman" w:hint="eastAsia"/>
            <w:rPrChange w:id="337" w:author="Nobuhiro Mifune" w:date="2022-04-05T10:38:00Z">
              <w:rPr>
                <w:rFonts w:hint="eastAsia"/>
              </w:rPr>
            </w:rPrChange>
          </w:rPr>
          <w:t>誠意の知覚や赦しを高めた</w:t>
        </w:r>
        <w:r w:rsidR="00CE3861" w:rsidRPr="009204C0">
          <w:rPr>
            <w:rFonts w:ascii="Times New Roman" w:hAnsi="Times New Roman"/>
            <w:rPrChange w:id="338" w:author="Nobuhiro Mifune" w:date="2022-04-05T10:38:00Z">
              <w:rPr/>
            </w:rPrChange>
          </w:rPr>
          <w:t xml:space="preserve"> (</w:t>
        </w:r>
        <w:proofErr w:type="spellStart"/>
        <w:r w:rsidR="00CE3861" w:rsidRPr="009204C0">
          <w:rPr>
            <w:rFonts w:ascii="Times New Roman" w:hAnsi="Times New Roman"/>
            <w:rPrChange w:id="339" w:author="Nobuhiro Mifune" w:date="2022-04-05T10:38:00Z">
              <w:rPr/>
            </w:rPrChange>
          </w:rPr>
          <w:t>Ohtsubo</w:t>
        </w:r>
        <w:proofErr w:type="spellEnd"/>
        <w:r w:rsidR="00CE3861" w:rsidRPr="009204C0">
          <w:rPr>
            <w:rFonts w:ascii="Times New Roman" w:hAnsi="Times New Roman"/>
            <w:rPrChange w:id="340" w:author="Nobuhiro Mifune" w:date="2022-04-05T10:38:00Z">
              <w:rPr/>
            </w:rPrChange>
          </w:rPr>
          <w:t xml:space="preserve"> &amp; Watanabe, 2009)</w:t>
        </w:r>
        <w:r w:rsidR="00CE3861" w:rsidRPr="009204C0">
          <w:rPr>
            <w:rFonts w:ascii="Times New Roman" w:hAnsi="Times New Roman" w:hint="eastAsia"/>
            <w:rPrChange w:id="341" w:author="Nobuhiro Mifune" w:date="2022-04-05T10:38:00Z">
              <w:rPr>
                <w:rFonts w:hint="eastAsia"/>
              </w:rPr>
            </w:rPrChange>
          </w:rPr>
          <w:t>。</w:t>
        </w:r>
      </w:ins>
      <w:del w:id="342" w:author="Nobuhiro Mifune" w:date="2022-03-30T15:25:00Z">
        <w:r w:rsidRPr="009204C0" w:rsidDel="006C3024">
          <w:rPr>
            <w:rFonts w:ascii="Times New Roman" w:hAnsi="Times New Roman" w:hint="eastAsia"/>
            <w:rPrChange w:id="343" w:author="Nobuhiro Mifune" w:date="2022-04-05T10:38:00Z">
              <w:rPr>
                <w:rFonts w:hint="eastAsia"/>
              </w:rPr>
            </w:rPrChange>
          </w:rPr>
          <w:delText>コストのかかる謝罪が誠意の知覚を促すことは</w:delText>
        </w:r>
        <w:r w:rsidRPr="009204C0" w:rsidDel="006C3024">
          <w:rPr>
            <w:rFonts w:ascii="Times New Roman" w:hAnsi="Times New Roman"/>
            <w:rPrChange w:id="344" w:author="Nobuhiro Mifune" w:date="2022-04-05T10:38:00Z">
              <w:rPr/>
            </w:rPrChange>
          </w:rPr>
          <w:delText>Ohtsubo, et al. (2018)</w:delText>
        </w:r>
        <w:r w:rsidRPr="009204C0" w:rsidDel="006C3024">
          <w:rPr>
            <w:rFonts w:ascii="Times New Roman" w:hAnsi="Times New Roman"/>
            <w:rPrChange w:id="345" w:author="Nobuhiro Mifune" w:date="2022-04-05T10:38:00Z">
              <w:rPr/>
            </w:rPrChange>
          </w:rPr>
          <w:delText>による</w:delText>
        </w:r>
        <w:r w:rsidRPr="009204C0" w:rsidDel="006C3024">
          <w:rPr>
            <w:rFonts w:ascii="Times New Roman" w:hAnsi="Times New Roman"/>
            <w:rPrChange w:id="346" w:author="Nobuhiro Mifune" w:date="2022-04-05T10:38:00Z">
              <w:rPr/>
            </w:rPrChange>
          </w:rPr>
          <w:delText>fMRI</w:delText>
        </w:r>
        <w:r w:rsidRPr="009204C0" w:rsidDel="006C3024">
          <w:rPr>
            <w:rFonts w:ascii="Times New Roman" w:hAnsi="Times New Roman"/>
            <w:rPrChange w:id="347" w:author="Nobuhiro Mifune" w:date="2022-04-05T10:38:00Z">
              <w:rPr/>
            </w:rPrChange>
          </w:rPr>
          <w:delText>研究によっても示されている。</w:delText>
        </w:r>
        <w:r w:rsidRPr="009204C0" w:rsidDel="006C3024">
          <w:rPr>
            <w:rFonts w:ascii="Times New Roman" w:hAnsi="Times New Roman" w:hint="eastAsia"/>
            <w:rPrChange w:id="348" w:author="Nobuhiro Mifune" w:date="2022-04-05T10:38:00Z">
              <w:rPr>
                <w:rFonts w:hint="eastAsia"/>
              </w:rPr>
            </w:rPrChange>
          </w:rPr>
          <w:delText>さらに、コストのかかる謝罪の方がそうでない謝罪よりも誠意を知覚させることは、</w:delText>
        </w:r>
        <w:r w:rsidRPr="009204C0" w:rsidDel="006C3024">
          <w:rPr>
            <w:rFonts w:ascii="Times New Roman" w:hAnsi="Times New Roman"/>
            <w:rPrChange w:id="349" w:author="Nobuhiro Mifune" w:date="2022-04-05T10:38:00Z">
              <w:rPr/>
            </w:rPrChange>
          </w:rPr>
          <w:delText>7</w:delText>
        </w:r>
        <w:r w:rsidRPr="009204C0" w:rsidDel="006C3024">
          <w:rPr>
            <w:rFonts w:ascii="Times New Roman" w:hAnsi="Times New Roman"/>
            <w:rPrChange w:id="350" w:author="Nobuhiro Mifune" w:date="2022-04-05T10:38:00Z">
              <w:rPr/>
            </w:rPrChange>
          </w:rPr>
          <w:delText>カ国で共通している</w:delText>
        </w:r>
        <w:r w:rsidRPr="009204C0" w:rsidDel="006C3024">
          <w:rPr>
            <w:rFonts w:ascii="Times New Roman" w:hAnsi="Times New Roman"/>
            <w:rPrChange w:id="351" w:author="Nobuhiro Mifune" w:date="2022-04-05T10:38:00Z">
              <w:rPr/>
            </w:rPrChange>
          </w:rPr>
          <w:delText>(Ohtsubo, et al., 2012)</w:delText>
        </w:r>
        <w:r w:rsidRPr="009204C0" w:rsidDel="006C3024">
          <w:rPr>
            <w:rFonts w:ascii="Times New Roman" w:hAnsi="Times New Roman"/>
            <w:rPrChange w:id="352" w:author="Nobuhiro Mifune" w:date="2022-04-05T10:38:00Z">
              <w:rPr/>
            </w:rPrChange>
          </w:rPr>
          <w:delText>。</w:delText>
        </w:r>
        <w:r w:rsidRPr="009204C0" w:rsidDel="006C3024">
          <w:rPr>
            <w:rFonts w:ascii="Times New Roman" w:hAnsi="Times New Roman" w:hint="eastAsia"/>
            <w:rPrChange w:id="353" w:author="Nobuhiro Mifune" w:date="2022-04-05T10:38:00Z">
              <w:rPr>
                <w:rFonts w:hint="eastAsia"/>
              </w:rPr>
            </w:rPrChange>
          </w:rPr>
          <w:delText>よって、コストのかかる謝罪は文化を超えて共通する、ヒトにとって頑健な心の性質であるといえる。では、コストのかかる謝罪は赦しに対してどの程度の効果を持つのだろうか。また、コストのかかる謝罪がもたらす効果は、加害者の意図性によって変化するのだろうか。</w:delText>
        </w:r>
      </w:del>
    </w:p>
    <w:p w14:paraId="04A6E602" w14:textId="77777777" w:rsidR="00C80E0C" w:rsidRPr="009204C0" w:rsidRDefault="009B5044" w:rsidP="009B5044">
      <w:pPr>
        <w:ind w:firstLineChars="100" w:firstLine="210"/>
        <w:jc w:val="left"/>
        <w:rPr>
          <w:ins w:id="354" w:author="Nobuhiro Mifune" w:date="2022-03-30T16:20:00Z"/>
          <w:rFonts w:ascii="Times New Roman" w:hAnsi="Times New Roman"/>
          <w:rPrChange w:id="355" w:author="Nobuhiro Mifune" w:date="2022-04-05T10:38:00Z">
            <w:rPr>
              <w:ins w:id="356" w:author="Nobuhiro Mifune" w:date="2022-03-30T16:20:00Z"/>
            </w:rPr>
          </w:rPrChange>
        </w:rPr>
      </w:pPr>
      <w:ins w:id="357" w:author="Nobuhiro Mifune" w:date="2022-03-30T15:47:00Z">
        <w:r w:rsidRPr="009204C0">
          <w:rPr>
            <w:rFonts w:ascii="Times New Roman" w:hAnsi="Times New Roman" w:hint="eastAsia"/>
            <w:rPrChange w:id="358" w:author="Nobuhiro Mifune" w:date="2022-04-05T10:38:00Z">
              <w:rPr>
                <w:rFonts w:hint="eastAsia"/>
              </w:rPr>
            </w:rPrChange>
          </w:rPr>
          <w:t>近年の研究によって、誠意の知覚や赦しに対して加害の意図性が謝罪のコストとは独立に</w:t>
        </w:r>
      </w:ins>
      <w:ins w:id="359" w:author="Nobuhiro Mifune" w:date="2022-03-30T15:48:00Z">
        <w:r w:rsidRPr="009204C0">
          <w:rPr>
            <w:rFonts w:ascii="Times New Roman" w:hAnsi="Times New Roman" w:hint="eastAsia"/>
            <w:rPrChange w:id="360" w:author="Nobuhiro Mifune" w:date="2022-04-05T10:38:00Z">
              <w:rPr>
                <w:rFonts w:hint="eastAsia"/>
              </w:rPr>
            </w:rPrChange>
          </w:rPr>
          <w:t>効果を持つことが示されている。</w:t>
        </w:r>
      </w:ins>
      <w:proofErr w:type="spellStart"/>
      <w:ins w:id="361" w:author="Nobuhiro Mifune" w:date="2022-03-30T15:49:00Z">
        <w:r w:rsidRPr="009204C0">
          <w:rPr>
            <w:rFonts w:ascii="Times New Roman" w:hAnsi="Times New Roman"/>
            <w:rPrChange w:id="362" w:author="Nobuhiro Mifune" w:date="2022-04-05T10:38:00Z">
              <w:rPr/>
            </w:rPrChange>
          </w:rPr>
          <w:t>Ohtsubo</w:t>
        </w:r>
        <w:proofErr w:type="spellEnd"/>
        <w:r w:rsidRPr="009204C0">
          <w:rPr>
            <w:rFonts w:ascii="Times New Roman" w:hAnsi="Times New Roman"/>
            <w:rPrChange w:id="363" w:author="Nobuhiro Mifune" w:date="2022-04-05T10:38:00Z">
              <w:rPr/>
            </w:rPrChange>
          </w:rPr>
          <w:t xml:space="preserve"> and Watanabe (2009) </w:t>
        </w:r>
        <w:r w:rsidRPr="009204C0">
          <w:rPr>
            <w:rFonts w:ascii="Times New Roman" w:hAnsi="Times New Roman" w:hint="eastAsia"/>
            <w:rPrChange w:id="364" w:author="Nobuhiro Mifune" w:date="2022-04-05T10:38:00Z">
              <w:rPr>
                <w:rFonts w:hint="eastAsia"/>
              </w:rPr>
            </w:rPrChange>
          </w:rPr>
          <w:t>の</w:t>
        </w:r>
        <w:r w:rsidRPr="009204C0">
          <w:rPr>
            <w:rFonts w:ascii="Times New Roman" w:hAnsi="Times New Roman"/>
            <w:rPrChange w:id="365" w:author="Nobuhiro Mifune" w:date="2022-04-05T10:38:00Z">
              <w:rPr/>
            </w:rPrChange>
          </w:rPr>
          <w:t>appendix</w:t>
        </w:r>
        <w:r w:rsidRPr="009204C0">
          <w:rPr>
            <w:rFonts w:ascii="Times New Roman" w:hAnsi="Times New Roman" w:hint="eastAsia"/>
            <w:rPrChange w:id="366" w:author="Nobuhiro Mifune" w:date="2022-04-05T10:38:00Z">
              <w:rPr>
                <w:rFonts w:hint="eastAsia"/>
              </w:rPr>
            </w:rPrChange>
          </w:rPr>
          <w:t>において、加害行為が意図的ではない場合は謝罪のコストの効果が見られない可能性が示されていた。この研究を基に、</w:t>
        </w:r>
      </w:ins>
      <w:proofErr w:type="spellStart"/>
      <w:r w:rsidR="00426550" w:rsidRPr="009204C0">
        <w:rPr>
          <w:rFonts w:ascii="Times New Roman" w:hAnsi="Times New Roman"/>
          <w:rPrChange w:id="367" w:author="Nobuhiro Mifune" w:date="2022-04-05T10:38:00Z">
            <w:rPr/>
          </w:rPrChange>
        </w:rPr>
        <w:t>Ohtsubo</w:t>
      </w:r>
      <w:proofErr w:type="spellEnd"/>
      <w:r w:rsidR="00426550" w:rsidRPr="009204C0">
        <w:rPr>
          <w:rFonts w:ascii="Times New Roman" w:hAnsi="Times New Roman"/>
          <w:rPrChange w:id="368" w:author="Nobuhiro Mifune" w:date="2022-04-05T10:38:00Z">
            <w:rPr/>
          </w:rPrChange>
        </w:rPr>
        <w:t xml:space="preserve"> </w:t>
      </w:r>
      <w:ins w:id="369" w:author="Nobuhiro Mifune" w:date="2022-03-30T16:16:00Z">
        <w:r w:rsidR="00C80E0C" w:rsidRPr="009204C0">
          <w:rPr>
            <w:rFonts w:ascii="Times New Roman" w:hAnsi="Times New Roman"/>
            <w:rPrChange w:id="370" w:author="Nobuhiro Mifune" w:date="2022-04-05T10:38:00Z">
              <w:rPr/>
            </w:rPrChange>
          </w:rPr>
          <w:t>and</w:t>
        </w:r>
      </w:ins>
      <w:del w:id="371" w:author="Nobuhiro Mifune" w:date="2022-03-30T16:16:00Z">
        <w:r w:rsidR="00426550" w:rsidRPr="009204C0" w:rsidDel="00C80E0C">
          <w:rPr>
            <w:rFonts w:ascii="Times New Roman" w:hAnsi="Times New Roman"/>
            <w:rPrChange w:id="372" w:author="Nobuhiro Mifune" w:date="2022-04-05T10:38:00Z">
              <w:rPr/>
            </w:rPrChange>
          </w:rPr>
          <w:delText>&amp;</w:delText>
        </w:r>
      </w:del>
      <w:r w:rsidR="00426550" w:rsidRPr="009204C0">
        <w:rPr>
          <w:rFonts w:ascii="Times New Roman" w:hAnsi="Times New Roman"/>
          <w:rPrChange w:id="373" w:author="Nobuhiro Mifune" w:date="2022-04-05T10:38:00Z">
            <w:rPr/>
          </w:rPrChange>
        </w:rPr>
        <w:t xml:space="preserve"> Higuchi (2022)</w:t>
      </w:r>
      <w:r w:rsidR="00426550" w:rsidRPr="009204C0">
        <w:rPr>
          <w:rFonts w:ascii="Times New Roman" w:hAnsi="Times New Roman"/>
          <w:rPrChange w:id="374" w:author="Nobuhiro Mifune" w:date="2022-04-05T10:38:00Z">
            <w:rPr/>
          </w:rPrChange>
        </w:rPr>
        <w:t>は、意図性と謝罪のコストを</w:t>
      </w:r>
      <w:ins w:id="375" w:author="Nobuhiro Mifune" w:date="2022-03-30T16:16:00Z">
        <w:r w:rsidR="00C80E0C" w:rsidRPr="009204C0">
          <w:rPr>
            <w:rFonts w:ascii="Times New Roman" w:hAnsi="Times New Roman" w:hint="eastAsia"/>
            <w:rPrChange w:id="376" w:author="Nobuhiro Mifune" w:date="2022-04-05T10:38:00Z">
              <w:rPr>
                <w:rFonts w:hint="eastAsia"/>
              </w:rPr>
            </w:rPrChange>
          </w:rPr>
          <w:t>操作し、</w:t>
        </w:r>
      </w:ins>
      <w:del w:id="377" w:author="Nobuhiro Mifune" w:date="2022-03-30T16:16:00Z">
        <w:r w:rsidR="00426550" w:rsidRPr="009204C0" w:rsidDel="00C80E0C">
          <w:rPr>
            <w:rFonts w:ascii="Times New Roman" w:hAnsi="Times New Roman"/>
            <w:rPrChange w:id="378" w:author="Nobuhiro Mifune" w:date="2022-04-05T10:38:00Z">
              <w:rPr/>
            </w:rPrChange>
          </w:rPr>
          <w:delText>独立変数</w:delText>
        </w:r>
      </w:del>
      <w:del w:id="379" w:author="Nobuhiro Mifune" w:date="2022-03-30T16:18:00Z">
        <w:r w:rsidR="00426550" w:rsidRPr="009204C0" w:rsidDel="00C80E0C">
          <w:rPr>
            <w:rFonts w:ascii="Times New Roman" w:hAnsi="Times New Roman"/>
            <w:rPrChange w:id="380" w:author="Nobuhiro Mifune" w:date="2022-04-05T10:38:00Z">
              <w:rPr/>
            </w:rPrChange>
          </w:rPr>
          <w:delText>、</w:delText>
        </w:r>
      </w:del>
      <w:r w:rsidR="00426550" w:rsidRPr="009204C0">
        <w:rPr>
          <w:rFonts w:ascii="Times New Roman" w:hAnsi="Times New Roman"/>
          <w:rPrChange w:id="381" w:author="Nobuhiro Mifune" w:date="2022-04-05T10:38:00Z">
            <w:rPr/>
          </w:rPrChange>
        </w:rPr>
        <w:t>赦しと誠意の知覚を</w:t>
      </w:r>
      <w:ins w:id="382" w:author="Nobuhiro Mifune" w:date="2022-03-30T16:16:00Z">
        <w:r w:rsidR="00C80E0C" w:rsidRPr="009204C0">
          <w:rPr>
            <w:rFonts w:ascii="Times New Roman" w:hAnsi="Times New Roman" w:hint="eastAsia"/>
            <w:rPrChange w:id="383" w:author="Nobuhiro Mifune" w:date="2022-04-05T10:38:00Z">
              <w:rPr>
                <w:rFonts w:hint="eastAsia"/>
              </w:rPr>
            </w:rPrChange>
          </w:rPr>
          <w:t>測定した</w:t>
        </w:r>
      </w:ins>
      <w:del w:id="384" w:author="Nobuhiro Mifune" w:date="2022-03-30T16:16:00Z">
        <w:r w:rsidR="00426550" w:rsidRPr="009204C0" w:rsidDel="00C80E0C">
          <w:rPr>
            <w:rFonts w:ascii="Times New Roman" w:hAnsi="Times New Roman"/>
            <w:rPrChange w:id="385" w:author="Nobuhiro Mifune" w:date="2022-04-05T10:38:00Z">
              <w:rPr/>
            </w:rPrChange>
          </w:rPr>
          <w:delText>従属変数としてそれぞれの関係性を検証した</w:delText>
        </w:r>
      </w:del>
      <w:r w:rsidR="00426550" w:rsidRPr="009204C0">
        <w:rPr>
          <w:rFonts w:ascii="Times New Roman" w:hAnsi="Times New Roman"/>
          <w:rPrChange w:id="386" w:author="Nobuhiro Mifune" w:date="2022-04-05T10:38:00Z">
            <w:rPr/>
          </w:rPrChange>
        </w:rPr>
        <w:t>。</w:t>
      </w:r>
      <w:del w:id="387" w:author="Nobuhiro Mifune" w:date="2022-03-30T15:50:00Z">
        <w:r w:rsidR="00426550" w:rsidRPr="009204C0" w:rsidDel="00023934">
          <w:rPr>
            <w:rFonts w:ascii="Times New Roman" w:hAnsi="Times New Roman"/>
            <w:rPrChange w:id="388" w:author="Nobuhiro Mifune" w:date="2022-04-05T10:38:00Z">
              <w:rPr/>
            </w:rPrChange>
          </w:rPr>
          <w:delText>Ohtsubo &amp; Higuchi (2022)</w:delText>
        </w:r>
        <w:r w:rsidR="00426550" w:rsidRPr="009204C0" w:rsidDel="00023934">
          <w:rPr>
            <w:rFonts w:ascii="Times New Roman" w:hAnsi="Times New Roman"/>
            <w:rPrChange w:id="389" w:author="Nobuhiro Mifune" w:date="2022-04-05T10:38:00Z">
              <w:rPr/>
            </w:rPrChange>
          </w:rPr>
          <w:delText>の研究は、</w:delText>
        </w:r>
        <w:r w:rsidR="00426550" w:rsidRPr="009204C0" w:rsidDel="00023934">
          <w:rPr>
            <w:rFonts w:ascii="Times New Roman" w:hAnsi="Times New Roman"/>
            <w:rPrChange w:id="390" w:author="Nobuhiro Mifune" w:date="2022-04-05T10:38:00Z">
              <w:rPr/>
            </w:rPrChange>
          </w:rPr>
          <w:delText>Ohtsubo &amp; Watanabe (2009)</w:delText>
        </w:r>
        <w:r w:rsidR="00426550" w:rsidRPr="009204C0" w:rsidDel="00023934">
          <w:rPr>
            <w:rFonts w:ascii="Times New Roman" w:hAnsi="Times New Roman"/>
            <w:rPrChange w:id="391" w:author="Nobuhiro Mifune" w:date="2022-04-05T10:38:00Z">
              <w:rPr/>
            </w:rPrChange>
          </w:rPr>
          <w:delText>による謝罪のコスト</w:delText>
        </w:r>
        <w:r w:rsidR="00426550" w:rsidRPr="009204C0" w:rsidDel="00023934">
          <w:rPr>
            <w:rFonts w:ascii="Times New Roman" w:hAnsi="Times New Roman"/>
            <w:rPrChange w:id="392" w:author="Nobuhiro Mifune" w:date="2022-04-05T10:38:00Z">
              <w:rPr/>
            </w:rPrChange>
          </w:rPr>
          <w:delText xml:space="preserve"> x </w:delText>
        </w:r>
        <w:r w:rsidR="00426550" w:rsidRPr="009204C0" w:rsidDel="00023934">
          <w:rPr>
            <w:rFonts w:ascii="Times New Roman" w:hAnsi="Times New Roman"/>
            <w:rPrChange w:id="393" w:author="Nobuhiro Mifune" w:date="2022-04-05T10:38:00Z">
              <w:rPr/>
            </w:rPrChange>
          </w:rPr>
          <w:delText>意図の赦しに関する結果が再現されるかどうかを目的として実施された。</w:delText>
        </w:r>
        <w:r w:rsidR="00426550" w:rsidRPr="009204C0" w:rsidDel="00023934">
          <w:rPr>
            <w:rFonts w:ascii="Times New Roman" w:hAnsi="Times New Roman" w:hint="eastAsia"/>
            <w:rPrChange w:id="394" w:author="Nobuhiro Mifune" w:date="2022-04-05T10:38:00Z">
              <w:rPr>
                <w:rFonts w:hint="eastAsia"/>
              </w:rPr>
            </w:rPrChange>
          </w:rPr>
          <w:delText>具体的には、</w:delText>
        </w:r>
        <w:r w:rsidR="00426550" w:rsidRPr="009204C0" w:rsidDel="00023934">
          <w:rPr>
            <w:rFonts w:ascii="Times New Roman" w:hAnsi="Times New Roman"/>
            <w:rPrChange w:id="395" w:author="Nobuhiro Mifune" w:date="2022-04-05T10:38:00Z">
              <w:rPr/>
            </w:rPrChange>
          </w:rPr>
          <w:delText>3(</w:delText>
        </w:r>
        <w:r w:rsidR="00426550" w:rsidRPr="009204C0" w:rsidDel="00023934">
          <w:rPr>
            <w:rFonts w:ascii="Times New Roman" w:hAnsi="Times New Roman"/>
            <w:rPrChange w:id="396" w:author="Nobuhiro Mifune" w:date="2022-04-05T10:38:00Z">
              <w:rPr/>
            </w:rPrChange>
          </w:rPr>
          <w:delText>意図</w:delText>
        </w:r>
        <w:r w:rsidR="00426550" w:rsidRPr="009204C0" w:rsidDel="00023934">
          <w:rPr>
            <w:rFonts w:ascii="Times New Roman" w:hAnsi="Times New Roman"/>
            <w:rPrChange w:id="397" w:author="Nobuhiro Mifune" w:date="2022-04-05T10:38:00Z">
              <w:rPr/>
            </w:rPrChange>
          </w:rPr>
          <w:delText>) x 2(</w:delText>
        </w:r>
        <w:r w:rsidR="00426550" w:rsidRPr="009204C0" w:rsidDel="00023934">
          <w:rPr>
            <w:rFonts w:ascii="Times New Roman" w:hAnsi="Times New Roman"/>
            <w:rPrChange w:id="398" w:author="Nobuhiro Mifune" w:date="2022-04-05T10:38:00Z">
              <w:rPr/>
            </w:rPrChange>
          </w:rPr>
          <w:delText>謝罪のコスト</w:delText>
        </w:r>
        <w:r w:rsidR="00426550" w:rsidRPr="009204C0" w:rsidDel="00023934">
          <w:rPr>
            <w:rFonts w:ascii="Times New Roman" w:hAnsi="Times New Roman"/>
            <w:rPrChange w:id="399" w:author="Nobuhiro Mifune" w:date="2022-04-05T10:38:00Z">
              <w:rPr/>
            </w:rPrChange>
          </w:rPr>
          <w:delText>)</w:delText>
        </w:r>
        <w:r w:rsidR="00426550" w:rsidRPr="009204C0" w:rsidDel="00023934">
          <w:rPr>
            <w:rFonts w:ascii="Times New Roman" w:hAnsi="Times New Roman"/>
            <w:rPrChange w:id="400" w:author="Nobuhiro Mifune" w:date="2022-04-05T10:38:00Z">
              <w:rPr/>
            </w:rPrChange>
          </w:rPr>
          <w:delText>の</w:delText>
        </w:r>
        <w:r w:rsidR="00426550" w:rsidRPr="009204C0" w:rsidDel="00023934">
          <w:rPr>
            <w:rFonts w:ascii="Times New Roman" w:hAnsi="Times New Roman"/>
            <w:rPrChange w:id="401" w:author="Nobuhiro Mifune" w:date="2022-04-05T10:38:00Z">
              <w:rPr/>
            </w:rPrChange>
          </w:rPr>
          <w:delText>6</w:delText>
        </w:r>
        <w:r w:rsidR="00426550" w:rsidRPr="009204C0" w:rsidDel="00023934">
          <w:rPr>
            <w:rFonts w:ascii="Times New Roman" w:hAnsi="Times New Roman"/>
            <w:rPrChange w:id="402" w:author="Nobuhiro Mifune" w:date="2022-04-05T10:38:00Z">
              <w:rPr/>
            </w:rPrChange>
          </w:rPr>
          <w:delText>要因被験者間実験で赦しの知覚、誠意の知覚、搾取リスクの知覚、関係評価の４つを従属変数として検証された。</w:delText>
        </w:r>
      </w:del>
      <w:r w:rsidR="00426550" w:rsidRPr="009204C0">
        <w:rPr>
          <w:rFonts w:ascii="Times New Roman" w:hAnsi="Times New Roman" w:hint="eastAsia"/>
          <w:rPrChange w:id="403" w:author="Nobuhiro Mifune" w:date="2022-04-05T10:38:00Z">
            <w:rPr>
              <w:rFonts w:hint="eastAsia"/>
            </w:rPr>
          </w:rPrChange>
        </w:rPr>
        <w:t>その結果、誠意の知覚</w:t>
      </w:r>
      <w:ins w:id="404" w:author="Nobuhiro Mifune" w:date="2022-03-30T16:16:00Z">
        <w:r w:rsidR="00C80E0C" w:rsidRPr="009204C0">
          <w:rPr>
            <w:rFonts w:ascii="Times New Roman" w:hAnsi="Times New Roman" w:hint="eastAsia"/>
            <w:rPrChange w:id="405" w:author="Nobuhiro Mifune" w:date="2022-04-05T10:38:00Z">
              <w:rPr>
                <w:rFonts w:hint="eastAsia"/>
              </w:rPr>
            </w:rPrChange>
          </w:rPr>
          <w:t>に対しては</w:t>
        </w:r>
      </w:ins>
      <w:del w:id="406" w:author="Nobuhiro Mifune" w:date="2022-03-30T16:16:00Z">
        <w:r w:rsidR="00426550" w:rsidRPr="009204C0" w:rsidDel="00C80E0C">
          <w:rPr>
            <w:rFonts w:ascii="Times New Roman" w:hAnsi="Times New Roman" w:hint="eastAsia"/>
            <w:rPrChange w:id="407" w:author="Nobuhiro Mifune" w:date="2022-04-05T10:38:00Z">
              <w:rPr>
                <w:rFonts w:hint="eastAsia"/>
              </w:rPr>
            </w:rPrChange>
          </w:rPr>
          <w:delText>を従属変数としたとき</w:delText>
        </w:r>
      </w:del>
      <w:r w:rsidR="00426550" w:rsidRPr="009204C0">
        <w:rPr>
          <w:rFonts w:ascii="Times New Roman" w:hAnsi="Times New Roman" w:hint="eastAsia"/>
          <w:rPrChange w:id="408" w:author="Nobuhiro Mifune" w:date="2022-04-05T10:38:00Z">
            <w:rPr>
              <w:rFonts w:hint="eastAsia"/>
            </w:rPr>
          </w:rPrChange>
        </w:rPr>
        <w:t>、意図性および謝罪コストの</w:t>
      </w:r>
      <w:ins w:id="409" w:author="Nobuhiro Mifune" w:date="2022-03-30T16:17:00Z">
        <w:r w:rsidR="00C80E0C" w:rsidRPr="009204C0">
          <w:rPr>
            <w:rFonts w:ascii="Times New Roman" w:hAnsi="Times New Roman" w:hint="eastAsia"/>
            <w:rPrChange w:id="410" w:author="Nobuhiro Mifune" w:date="2022-04-05T10:38:00Z">
              <w:rPr>
                <w:rFonts w:hint="eastAsia"/>
              </w:rPr>
            </w:rPrChange>
          </w:rPr>
          <w:t>それぞれの有意な</w:t>
        </w:r>
      </w:ins>
      <w:r w:rsidR="00426550" w:rsidRPr="009204C0">
        <w:rPr>
          <w:rFonts w:ascii="Times New Roman" w:hAnsi="Times New Roman" w:hint="eastAsia"/>
          <w:rPrChange w:id="411" w:author="Nobuhiro Mifune" w:date="2022-04-05T10:38:00Z">
            <w:rPr>
              <w:rFonts w:hint="eastAsia"/>
            </w:rPr>
          </w:rPrChange>
        </w:rPr>
        <w:t>主効果</w:t>
      </w:r>
      <w:ins w:id="412" w:author="Nobuhiro Mifune" w:date="2022-03-30T16:17:00Z">
        <w:r w:rsidR="00C80E0C" w:rsidRPr="009204C0">
          <w:rPr>
            <w:rFonts w:ascii="Times New Roman" w:hAnsi="Times New Roman" w:hint="eastAsia"/>
            <w:rPrChange w:id="413" w:author="Nobuhiro Mifune" w:date="2022-04-05T10:38:00Z">
              <w:rPr>
                <w:rFonts w:hint="eastAsia"/>
              </w:rPr>
            </w:rPrChange>
          </w:rPr>
          <w:t>が見られたが</w:t>
        </w:r>
      </w:ins>
      <w:del w:id="414" w:author="Nobuhiro Mifune" w:date="2022-03-30T16:17:00Z">
        <w:r w:rsidR="00426550" w:rsidRPr="009204C0" w:rsidDel="00C80E0C">
          <w:rPr>
            <w:rFonts w:ascii="Times New Roman" w:hAnsi="Times New Roman" w:hint="eastAsia"/>
            <w:rPrChange w:id="415" w:author="Nobuhiro Mifune" w:date="2022-04-05T10:38:00Z">
              <w:rPr>
                <w:rFonts w:hint="eastAsia"/>
              </w:rPr>
            </w:rPrChange>
          </w:rPr>
          <w:delText>は有意となるが</w:delText>
        </w:r>
      </w:del>
      <w:r w:rsidR="00426550" w:rsidRPr="009204C0">
        <w:rPr>
          <w:rFonts w:ascii="Times New Roman" w:hAnsi="Times New Roman" w:hint="eastAsia"/>
          <w:rPrChange w:id="416" w:author="Nobuhiro Mifune" w:date="2022-04-05T10:38:00Z">
            <w:rPr>
              <w:rFonts w:hint="eastAsia"/>
            </w:rPr>
          </w:rPrChange>
        </w:rPr>
        <w:t>、</w:t>
      </w:r>
      <w:ins w:id="417" w:author="Nobuhiro Mifune" w:date="2022-03-30T16:17:00Z">
        <w:r w:rsidR="00C80E0C" w:rsidRPr="009204C0">
          <w:rPr>
            <w:rFonts w:ascii="Times New Roman" w:hAnsi="Times New Roman" w:hint="eastAsia"/>
            <w:rPrChange w:id="418" w:author="Nobuhiro Mifune" w:date="2022-04-05T10:38:00Z">
              <w:rPr>
                <w:rFonts w:hint="eastAsia"/>
              </w:rPr>
            </w:rPrChange>
          </w:rPr>
          <w:t>有意な</w:t>
        </w:r>
      </w:ins>
      <w:r w:rsidR="00426550" w:rsidRPr="009204C0">
        <w:rPr>
          <w:rFonts w:ascii="Times New Roman" w:hAnsi="Times New Roman" w:hint="eastAsia"/>
          <w:rPrChange w:id="419" w:author="Nobuhiro Mifune" w:date="2022-04-05T10:38:00Z">
            <w:rPr>
              <w:rFonts w:hint="eastAsia"/>
            </w:rPr>
          </w:rPrChange>
        </w:rPr>
        <w:t>交互作用</w:t>
      </w:r>
      <w:ins w:id="420" w:author="Nobuhiro Mifune" w:date="2022-03-30T16:17:00Z">
        <w:r w:rsidR="00C80E0C" w:rsidRPr="009204C0">
          <w:rPr>
            <w:rFonts w:ascii="Times New Roman" w:hAnsi="Times New Roman" w:hint="eastAsia"/>
            <w:rPrChange w:id="421" w:author="Nobuhiro Mifune" w:date="2022-04-05T10:38:00Z">
              <w:rPr>
                <w:rFonts w:hint="eastAsia"/>
              </w:rPr>
            </w:rPrChange>
          </w:rPr>
          <w:t>効果は見られなかった</w:t>
        </w:r>
      </w:ins>
      <w:del w:id="422" w:author="Nobuhiro Mifune" w:date="2022-03-30T16:17:00Z">
        <w:r w:rsidR="00426550" w:rsidRPr="009204C0" w:rsidDel="00C80E0C">
          <w:rPr>
            <w:rFonts w:ascii="Times New Roman" w:hAnsi="Times New Roman" w:hint="eastAsia"/>
            <w:rPrChange w:id="423" w:author="Nobuhiro Mifune" w:date="2022-04-05T10:38:00Z">
              <w:rPr>
                <w:rFonts w:hint="eastAsia"/>
              </w:rPr>
            </w:rPrChange>
          </w:rPr>
          <w:delText>は有意にならなかった</w:delText>
        </w:r>
      </w:del>
      <w:r w:rsidR="00426550" w:rsidRPr="009204C0">
        <w:rPr>
          <w:rFonts w:ascii="Times New Roman" w:hAnsi="Times New Roman" w:hint="eastAsia"/>
          <w:rPrChange w:id="424" w:author="Nobuhiro Mifune" w:date="2022-04-05T10:38:00Z">
            <w:rPr>
              <w:rFonts w:hint="eastAsia"/>
            </w:rPr>
          </w:rPrChange>
        </w:rPr>
        <w:t>。赦しにおいても同様の結果が得られた。また、無意図条件、曖昧意図条件、意図条件のいずれにおいても、</w:t>
      </w:r>
      <w:ins w:id="425" w:author="Nobuhiro Mifune" w:date="2022-03-30T16:18:00Z">
        <w:r w:rsidR="00C80E0C" w:rsidRPr="009204C0">
          <w:rPr>
            <w:rFonts w:ascii="Times New Roman" w:hAnsi="Times New Roman" w:hint="eastAsia"/>
            <w:rPrChange w:id="426" w:author="Nobuhiro Mifune" w:date="2022-04-05T10:38:00Z">
              <w:rPr>
                <w:rFonts w:hint="eastAsia"/>
              </w:rPr>
            </w:rPrChange>
          </w:rPr>
          <w:t>謝罪のコストが及ぼす</w:t>
        </w:r>
      </w:ins>
      <w:r w:rsidR="00426550" w:rsidRPr="009204C0">
        <w:rPr>
          <w:rFonts w:ascii="Times New Roman" w:hAnsi="Times New Roman" w:hint="eastAsia"/>
          <w:rPrChange w:id="427" w:author="Nobuhiro Mifune" w:date="2022-04-05T10:38:00Z">
            <w:rPr>
              <w:rFonts w:hint="eastAsia"/>
            </w:rPr>
          </w:rPrChange>
        </w:rPr>
        <w:t>誠意の知覚</w:t>
      </w:r>
      <w:del w:id="428" w:author="Nobuhiro Mifune" w:date="2022-03-30T16:17:00Z">
        <w:r w:rsidR="00426550" w:rsidRPr="009204C0" w:rsidDel="00C80E0C">
          <w:rPr>
            <w:rFonts w:ascii="Times New Roman" w:hAnsi="Times New Roman" w:hint="eastAsia"/>
            <w:rPrChange w:id="429" w:author="Nobuhiro Mifune" w:date="2022-04-05T10:38:00Z">
              <w:rPr>
                <w:rFonts w:hint="eastAsia"/>
              </w:rPr>
            </w:rPrChange>
          </w:rPr>
          <w:delText>の期待</w:delText>
        </w:r>
      </w:del>
      <w:ins w:id="430" w:author="Nobuhiro Mifune" w:date="2022-03-30T16:18:00Z">
        <w:r w:rsidR="00C80E0C" w:rsidRPr="009204C0">
          <w:rPr>
            <w:rFonts w:ascii="Times New Roman" w:hAnsi="Times New Roman" w:hint="eastAsia"/>
            <w:rPrChange w:id="431" w:author="Nobuhiro Mifune" w:date="2022-04-05T10:38:00Z">
              <w:rPr>
                <w:rFonts w:hint="eastAsia"/>
              </w:rPr>
            </w:rPrChange>
          </w:rPr>
          <w:t>に対する</w:t>
        </w:r>
      </w:ins>
      <w:del w:id="432" w:author="Nobuhiro Mifune" w:date="2022-03-30T16:18:00Z">
        <w:r w:rsidR="00426550" w:rsidRPr="009204C0" w:rsidDel="00C80E0C">
          <w:rPr>
            <w:rFonts w:ascii="Times New Roman" w:hAnsi="Times New Roman" w:hint="eastAsia"/>
            <w:rPrChange w:id="433" w:author="Nobuhiro Mifune" w:date="2022-04-05T10:38:00Z">
              <w:rPr>
                <w:rFonts w:hint="eastAsia"/>
              </w:rPr>
            </w:rPrChange>
          </w:rPr>
          <w:delText>の</w:delText>
        </w:r>
      </w:del>
      <w:r w:rsidR="00426550" w:rsidRPr="009204C0">
        <w:rPr>
          <w:rFonts w:ascii="Times New Roman" w:hAnsi="Times New Roman" w:hint="eastAsia"/>
          <w:rPrChange w:id="434" w:author="Nobuhiro Mifune" w:date="2022-04-05T10:38:00Z">
            <w:rPr>
              <w:rFonts w:hint="eastAsia"/>
            </w:rPr>
          </w:rPrChange>
        </w:rPr>
        <w:t>効果量は、赦し</w:t>
      </w:r>
      <w:del w:id="435" w:author="Nobuhiro Mifune" w:date="2022-03-30T16:17:00Z">
        <w:r w:rsidR="00426550" w:rsidRPr="009204C0" w:rsidDel="00C80E0C">
          <w:rPr>
            <w:rFonts w:ascii="Times New Roman" w:hAnsi="Times New Roman" w:hint="eastAsia"/>
            <w:rPrChange w:id="436" w:author="Nobuhiro Mifune" w:date="2022-04-05T10:38:00Z">
              <w:rPr>
                <w:rFonts w:hint="eastAsia"/>
              </w:rPr>
            </w:rPrChange>
          </w:rPr>
          <w:delText>の期待</w:delText>
        </w:r>
      </w:del>
      <w:ins w:id="437" w:author="Nobuhiro Mifune" w:date="2022-03-30T16:18:00Z">
        <w:r w:rsidR="00C80E0C" w:rsidRPr="009204C0">
          <w:rPr>
            <w:rFonts w:ascii="Times New Roman" w:hAnsi="Times New Roman" w:hint="eastAsia"/>
            <w:rPrChange w:id="438" w:author="Nobuhiro Mifune" w:date="2022-04-05T10:38:00Z">
              <w:rPr>
                <w:rFonts w:hint="eastAsia"/>
              </w:rPr>
            </w:rPrChange>
          </w:rPr>
          <w:t>に対する</w:t>
        </w:r>
      </w:ins>
      <w:del w:id="439" w:author="Nobuhiro Mifune" w:date="2022-03-30T16:18:00Z">
        <w:r w:rsidR="00426550" w:rsidRPr="009204C0" w:rsidDel="00C80E0C">
          <w:rPr>
            <w:rFonts w:ascii="Times New Roman" w:hAnsi="Times New Roman" w:hint="eastAsia"/>
            <w:rPrChange w:id="440" w:author="Nobuhiro Mifune" w:date="2022-04-05T10:38:00Z">
              <w:rPr>
                <w:rFonts w:hint="eastAsia"/>
              </w:rPr>
            </w:rPrChange>
          </w:rPr>
          <w:delText>の</w:delText>
        </w:r>
      </w:del>
      <w:r w:rsidR="00426550" w:rsidRPr="009204C0">
        <w:rPr>
          <w:rFonts w:ascii="Times New Roman" w:hAnsi="Times New Roman" w:hint="eastAsia"/>
          <w:rPrChange w:id="441" w:author="Nobuhiro Mifune" w:date="2022-04-05T10:38:00Z">
            <w:rPr>
              <w:rFonts w:hint="eastAsia"/>
            </w:rPr>
          </w:rPrChange>
        </w:rPr>
        <w:t>効果量よりも有意に大きかった。上記の結果から、</w:t>
      </w:r>
      <w:ins w:id="442" w:author="Nobuhiro Mifune" w:date="2022-03-30T16:19:00Z">
        <w:r w:rsidR="00C80E0C" w:rsidRPr="009204C0">
          <w:rPr>
            <w:rFonts w:ascii="Times New Roman" w:hAnsi="Times New Roman" w:hint="eastAsia"/>
            <w:rPrChange w:id="443" w:author="Nobuhiro Mifune" w:date="2022-04-05T10:38:00Z">
              <w:rPr>
                <w:rFonts w:hint="eastAsia"/>
              </w:rPr>
            </w:rPrChange>
          </w:rPr>
          <w:t>加害の意図性と謝罪のコストはそれぞれ独立に誠意の知覚や赦しに影響を与えること、また、</w:t>
        </w:r>
      </w:ins>
      <w:r w:rsidR="00426550" w:rsidRPr="009204C0">
        <w:rPr>
          <w:rFonts w:ascii="Times New Roman" w:hAnsi="Times New Roman" w:hint="eastAsia"/>
          <w:rPrChange w:id="444" w:author="Nobuhiro Mifune" w:date="2022-04-05T10:38:00Z">
            <w:rPr>
              <w:rFonts w:hint="eastAsia"/>
            </w:rPr>
          </w:rPrChange>
        </w:rPr>
        <w:t>コストのかかる謝罪は赦しより</w:t>
      </w:r>
      <w:ins w:id="445" w:author="Nobuhiro Mifune" w:date="2022-03-30T16:19:00Z">
        <w:r w:rsidR="00C80E0C" w:rsidRPr="009204C0">
          <w:rPr>
            <w:rFonts w:ascii="Times New Roman" w:hAnsi="Times New Roman" w:hint="eastAsia"/>
            <w:rPrChange w:id="446" w:author="Nobuhiro Mifune" w:date="2022-04-05T10:38:00Z">
              <w:rPr>
                <w:rFonts w:hint="eastAsia"/>
              </w:rPr>
            </w:rPrChange>
          </w:rPr>
          <w:t>も</w:t>
        </w:r>
      </w:ins>
      <w:del w:id="447" w:author="Nobuhiro Mifune" w:date="2022-03-30T16:19:00Z">
        <w:r w:rsidR="00426550" w:rsidRPr="009204C0" w:rsidDel="00C80E0C">
          <w:rPr>
            <w:rFonts w:ascii="Times New Roman" w:hAnsi="Times New Roman" w:hint="eastAsia"/>
            <w:rPrChange w:id="448" w:author="Nobuhiro Mifune" w:date="2022-04-05T10:38:00Z">
              <w:rPr>
                <w:rFonts w:hint="eastAsia"/>
              </w:rPr>
            </w:rPrChange>
          </w:rPr>
          <w:delText>もむしろ</w:delText>
        </w:r>
      </w:del>
      <w:r w:rsidR="00426550" w:rsidRPr="009204C0">
        <w:rPr>
          <w:rFonts w:ascii="Times New Roman" w:hAnsi="Times New Roman" w:hint="eastAsia"/>
          <w:rPrChange w:id="449" w:author="Nobuhiro Mifune" w:date="2022-04-05T10:38:00Z">
            <w:rPr>
              <w:rFonts w:hint="eastAsia"/>
            </w:rPr>
          </w:rPrChange>
        </w:rPr>
        <w:t>誠意の知覚に</w:t>
      </w:r>
      <w:ins w:id="450" w:author="Nobuhiro Mifune" w:date="2022-03-30T16:19:00Z">
        <w:r w:rsidR="00C80E0C" w:rsidRPr="009204C0">
          <w:rPr>
            <w:rFonts w:ascii="Times New Roman" w:hAnsi="Times New Roman" w:hint="eastAsia"/>
            <w:rPrChange w:id="451" w:author="Nobuhiro Mifune" w:date="2022-04-05T10:38:00Z">
              <w:rPr>
                <w:rFonts w:hint="eastAsia"/>
              </w:rPr>
            </w:rPrChange>
          </w:rPr>
          <w:t>対して大きな</w:t>
        </w:r>
      </w:ins>
      <w:ins w:id="452" w:author="Nobuhiro Mifune" w:date="2022-03-30T16:20:00Z">
        <w:r w:rsidR="00C80E0C" w:rsidRPr="009204C0">
          <w:rPr>
            <w:rFonts w:ascii="Times New Roman" w:hAnsi="Times New Roman" w:hint="eastAsia"/>
            <w:rPrChange w:id="453" w:author="Nobuhiro Mifune" w:date="2022-04-05T10:38:00Z">
              <w:rPr>
                <w:rFonts w:hint="eastAsia"/>
              </w:rPr>
            </w:rPrChange>
          </w:rPr>
          <w:t>効果を持つことが示された</w:t>
        </w:r>
      </w:ins>
      <w:del w:id="454" w:author="Nobuhiro Mifune" w:date="2022-03-30T16:20:00Z">
        <w:r w:rsidR="00426550" w:rsidRPr="009204C0" w:rsidDel="00C80E0C">
          <w:rPr>
            <w:rFonts w:ascii="Times New Roman" w:hAnsi="Times New Roman" w:hint="eastAsia"/>
            <w:rPrChange w:id="455" w:author="Nobuhiro Mifune" w:date="2022-04-05T10:38:00Z">
              <w:rPr>
                <w:rFonts w:hint="eastAsia"/>
              </w:rPr>
            </w:rPrChange>
          </w:rPr>
          <w:delText>効果的であるといえる</w:delText>
        </w:r>
      </w:del>
      <w:r w:rsidR="00426550" w:rsidRPr="009204C0">
        <w:rPr>
          <w:rFonts w:ascii="Times New Roman" w:hAnsi="Times New Roman" w:hint="eastAsia"/>
          <w:rPrChange w:id="456" w:author="Nobuhiro Mifune" w:date="2022-04-05T10:38:00Z">
            <w:rPr>
              <w:rFonts w:hint="eastAsia"/>
            </w:rPr>
          </w:rPrChange>
        </w:rPr>
        <w:t>。</w:t>
      </w:r>
    </w:p>
    <w:p w14:paraId="6F42D774" w14:textId="2F418803" w:rsidR="007368E3" w:rsidRPr="009204C0" w:rsidRDefault="00E3715E" w:rsidP="00727F2A">
      <w:pPr>
        <w:ind w:firstLineChars="400" w:firstLine="840"/>
        <w:jc w:val="left"/>
        <w:rPr>
          <w:ins w:id="457" w:author="Nobuhiro Mifune" w:date="2022-03-30T16:49:00Z"/>
          <w:rFonts w:ascii="Times New Roman" w:hAnsi="Times New Roman"/>
          <w:rPrChange w:id="458" w:author="Nobuhiro Mifune" w:date="2022-04-05T10:38:00Z">
            <w:rPr>
              <w:ins w:id="459" w:author="Nobuhiro Mifune" w:date="2022-03-30T16:49:00Z"/>
            </w:rPr>
          </w:rPrChange>
        </w:rPr>
        <w:pPrChange w:id="460" w:author="KUT" w:date="2022-04-14T09:52:00Z">
          <w:pPr>
            <w:ind w:firstLineChars="100" w:firstLine="210"/>
            <w:jc w:val="left"/>
          </w:pPr>
        </w:pPrChange>
      </w:pPr>
      <w:ins w:id="461" w:author="Nobuhiro Mifune" w:date="2022-03-30T16:43:00Z">
        <w:r w:rsidRPr="009204C0">
          <w:rPr>
            <w:rFonts w:ascii="Times New Roman" w:hAnsi="Times New Roman" w:hint="eastAsia"/>
            <w:rPrChange w:id="462" w:author="Nobuhiro Mifune" w:date="2022-04-05T10:38:00Z">
              <w:rPr>
                <w:rFonts w:hint="eastAsia"/>
              </w:rPr>
            </w:rPrChange>
          </w:rPr>
          <w:t>コストのかかる謝罪や意図のない加害行為は</w:t>
        </w:r>
      </w:ins>
      <w:ins w:id="463" w:author="Nobuhiro Mifune" w:date="2022-03-30T16:44:00Z">
        <w:r w:rsidRPr="009204C0">
          <w:rPr>
            <w:rFonts w:ascii="Times New Roman" w:hAnsi="Times New Roman" w:hint="eastAsia"/>
            <w:rPrChange w:id="464" w:author="Nobuhiro Mifune" w:date="2022-04-05T10:38:00Z">
              <w:rPr>
                <w:rFonts w:hint="eastAsia"/>
              </w:rPr>
            </w:rPrChange>
          </w:rPr>
          <w:t>赦しを促し、仲直りに繋がる可能性が示されてきたが、これらの研究の多くが被害者視点でなされたものである</w:t>
        </w:r>
        <w:r w:rsidRPr="009204C0">
          <w:rPr>
            <w:rFonts w:ascii="Times New Roman" w:hAnsi="Times New Roman"/>
            <w:rPrChange w:id="465" w:author="Nobuhiro Mifune" w:date="2022-04-05T10:38:00Z">
              <w:rPr/>
            </w:rPrChange>
          </w:rPr>
          <w:t xml:space="preserve"> (e.g., </w:t>
        </w:r>
        <w:proofErr w:type="spellStart"/>
        <w:r w:rsidRPr="009204C0">
          <w:rPr>
            <w:rFonts w:ascii="Times New Roman" w:hAnsi="Times New Roman"/>
            <w:rPrChange w:id="466" w:author="Nobuhiro Mifune" w:date="2022-04-05T10:38:00Z">
              <w:rPr/>
            </w:rPrChange>
          </w:rPr>
          <w:t>Ohtsubo</w:t>
        </w:r>
        <w:proofErr w:type="spellEnd"/>
        <w:r w:rsidRPr="009204C0">
          <w:rPr>
            <w:rFonts w:ascii="Times New Roman" w:hAnsi="Times New Roman"/>
            <w:rPrChange w:id="467" w:author="Nobuhiro Mifune" w:date="2022-04-05T10:38:00Z">
              <w:rPr/>
            </w:rPrChange>
          </w:rPr>
          <w:t xml:space="preserve"> &amp; Watanabe, 2009)</w:t>
        </w:r>
        <w:r w:rsidRPr="009204C0">
          <w:rPr>
            <w:rFonts w:ascii="Times New Roman" w:hAnsi="Times New Roman" w:hint="eastAsia"/>
            <w:rPrChange w:id="468" w:author="Nobuhiro Mifune" w:date="2022-04-05T10:38:00Z">
              <w:rPr>
                <w:rFonts w:hint="eastAsia"/>
              </w:rPr>
            </w:rPrChange>
          </w:rPr>
          <w:t>。</w:t>
        </w:r>
      </w:ins>
      <w:r w:rsidR="00426550" w:rsidRPr="009204C0">
        <w:rPr>
          <w:rFonts w:ascii="Times New Roman" w:hAnsi="Times New Roman" w:hint="eastAsia"/>
          <w:rPrChange w:id="469" w:author="Nobuhiro Mifune" w:date="2022-04-05T10:38:00Z">
            <w:rPr>
              <w:rFonts w:hint="eastAsia"/>
            </w:rPr>
          </w:rPrChange>
        </w:rPr>
        <w:t>では加害者も被害者と同様、コストのかかる謝罪は赦しではなく、誠意の知覚に効果的であると考えているのだろうか。</w:t>
      </w:r>
      <w:ins w:id="470" w:author="Nobuhiro Mifune" w:date="2022-03-30T16:50:00Z">
        <w:r w:rsidR="007368E3" w:rsidRPr="009204C0">
          <w:rPr>
            <w:rFonts w:ascii="Times New Roman" w:hAnsi="Times New Roman" w:hint="eastAsia"/>
            <w:rPrChange w:id="471" w:author="Nobuhiro Mifune" w:date="2022-04-05T10:38:00Z">
              <w:rPr>
                <w:rFonts w:hint="eastAsia"/>
              </w:rPr>
            </w:rPrChange>
          </w:rPr>
          <w:t>仲直りのプロセスを理解するためには、加害者視点において、謝罪のコストや意図性が相手の赦しに繋がると考えるかどうかを検討する必要があるだろう。</w:t>
        </w:r>
      </w:ins>
    </w:p>
    <w:p w14:paraId="5062E346" w14:textId="43DEC99E" w:rsidR="00426550" w:rsidRPr="009204C0" w:rsidDel="007368E3" w:rsidRDefault="00727F2A" w:rsidP="007368E3">
      <w:pPr>
        <w:ind w:firstLineChars="100" w:firstLine="210"/>
        <w:jc w:val="left"/>
        <w:rPr>
          <w:del w:id="472" w:author="Nobuhiro Mifune" w:date="2022-03-30T16:50:00Z"/>
          <w:rFonts w:ascii="Times New Roman" w:hAnsi="Times New Roman"/>
          <w:rPrChange w:id="473" w:author="Nobuhiro Mifune" w:date="2022-04-05T10:38:00Z">
            <w:rPr>
              <w:del w:id="474" w:author="Nobuhiro Mifune" w:date="2022-03-30T16:50:00Z"/>
            </w:rPr>
          </w:rPrChange>
        </w:rPr>
      </w:pPr>
      <w:ins w:id="475" w:author="KUT" w:date="2022-04-14T09:52:00Z">
        <w:r>
          <w:rPr>
            <w:rFonts w:ascii="Times New Roman" w:hAnsi="Times New Roman"/>
          </w:rPr>
          <w:tab/>
        </w:r>
      </w:ins>
      <w:del w:id="476" w:author="Nobuhiro Mifune" w:date="2022-03-30T16:50:00Z">
        <w:r w:rsidR="00426550" w:rsidRPr="009204C0" w:rsidDel="007368E3">
          <w:rPr>
            <w:rFonts w:ascii="Times New Roman" w:hAnsi="Times New Roman"/>
            <w:rPrChange w:id="477" w:author="Nobuhiro Mifune" w:date="2022-04-05T10:38:00Z">
              <w:rPr/>
            </w:rPrChange>
          </w:rPr>
          <w:delText>Ohtsubo &amp; Higuchi (2022)</w:delText>
        </w:r>
        <w:r w:rsidR="00426550" w:rsidRPr="009204C0" w:rsidDel="007368E3">
          <w:rPr>
            <w:rFonts w:ascii="Times New Roman" w:hAnsi="Times New Roman"/>
            <w:rPrChange w:id="478" w:author="Nobuhiro Mifune" w:date="2022-04-05T10:38:00Z">
              <w:rPr/>
            </w:rPrChange>
          </w:rPr>
          <w:delText>の結果からは加害者と被害者のコストのかかる謝罪に対する認識が同じであるかを判断することはできない。</w:delText>
        </w:r>
      </w:del>
    </w:p>
    <w:p w14:paraId="69B66C53" w14:textId="2C090143" w:rsidR="00426550" w:rsidRPr="009204C0" w:rsidDel="00721F08" w:rsidRDefault="00426550" w:rsidP="00426550">
      <w:pPr>
        <w:ind w:firstLineChars="100" w:firstLine="210"/>
        <w:jc w:val="left"/>
        <w:rPr>
          <w:del w:id="479" w:author="Nobuhiro Mifune" w:date="2022-03-30T17:05:00Z"/>
          <w:rFonts w:ascii="Times New Roman" w:hAnsi="Times New Roman"/>
          <w:rPrChange w:id="480" w:author="Nobuhiro Mifune" w:date="2022-04-05T10:38:00Z">
            <w:rPr>
              <w:del w:id="481" w:author="Nobuhiro Mifune" w:date="2022-03-30T17:05:00Z"/>
            </w:rPr>
          </w:rPrChange>
        </w:rPr>
      </w:pPr>
      <w:del w:id="482" w:author="Nobuhiro Mifune" w:date="2022-03-30T16:50:00Z">
        <w:r w:rsidRPr="009204C0" w:rsidDel="007368E3">
          <w:rPr>
            <w:rFonts w:ascii="Times New Roman" w:hAnsi="Times New Roman" w:hint="eastAsia"/>
            <w:rPrChange w:id="483" w:author="Nobuhiro Mifune" w:date="2022-04-05T10:38:00Z">
              <w:rPr>
                <w:rFonts w:hint="eastAsia"/>
              </w:rPr>
            </w:rPrChange>
          </w:rPr>
          <w:delText>そこで</w:delText>
        </w:r>
      </w:del>
      <w:r w:rsidRPr="009204C0">
        <w:rPr>
          <w:rFonts w:ascii="Times New Roman" w:hAnsi="Times New Roman" w:hint="eastAsia"/>
          <w:rPrChange w:id="484" w:author="Nobuhiro Mifune" w:date="2022-04-05T10:38:00Z">
            <w:rPr>
              <w:rFonts w:hint="eastAsia"/>
            </w:rPr>
          </w:rPrChange>
        </w:rPr>
        <w:t>本研究では、</w:t>
      </w:r>
      <w:ins w:id="485" w:author="Nobuhiro Mifune" w:date="2022-03-30T16:51:00Z">
        <w:r w:rsidR="007368E3" w:rsidRPr="009204C0">
          <w:rPr>
            <w:rFonts w:ascii="Times New Roman" w:hAnsi="Times New Roman" w:hint="eastAsia"/>
            <w:rPrChange w:id="486" w:author="Nobuhiro Mifune" w:date="2022-04-05T10:38:00Z">
              <w:rPr>
                <w:rFonts w:hint="eastAsia"/>
              </w:rPr>
            </w:rPrChange>
          </w:rPr>
          <w:t>加害者視点でも</w:t>
        </w:r>
      </w:ins>
      <w:proofErr w:type="spellStart"/>
      <w:r w:rsidRPr="009204C0">
        <w:rPr>
          <w:rFonts w:ascii="Times New Roman" w:hAnsi="Times New Roman"/>
          <w:rPrChange w:id="487" w:author="Nobuhiro Mifune" w:date="2022-04-05T10:38:00Z">
            <w:rPr/>
          </w:rPrChange>
        </w:rPr>
        <w:t>Ohtsubo</w:t>
      </w:r>
      <w:proofErr w:type="spellEnd"/>
      <w:r w:rsidRPr="009204C0">
        <w:rPr>
          <w:rFonts w:ascii="Times New Roman" w:hAnsi="Times New Roman"/>
          <w:rPrChange w:id="488" w:author="Nobuhiro Mifune" w:date="2022-04-05T10:38:00Z">
            <w:rPr/>
          </w:rPrChange>
        </w:rPr>
        <w:t xml:space="preserve"> &amp; Higuchi (2022)</w:t>
      </w:r>
      <w:ins w:id="489" w:author="Nobuhiro Mifune" w:date="2022-03-30T16:51:00Z">
        <w:r w:rsidR="007368E3" w:rsidRPr="009204C0">
          <w:rPr>
            <w:rFonts w:ascii="Times New Roman" w:hAnsi="Times New Roman" w:hint="eastAsia"/>
            <w:rPrChange w:id="490" w:author="Nobuhiro Mifune" w:date="2022-04-05T10:38:00Z">
              <w:rPr>
                <w:rFonts w:hint="eastAsia"/>
              </w:rPr>
            </w:rPrChange>
          </w:rPr>
          <w:t>と同様に謝罪のコストや意図性が効果を持つのかを</w:t>
        </w:r>
      </w:ins>
      <w:del w:id="491" w:author="Nobuhiro Mifune" w:date="2022-03-30T16:51:00Z">
        <w:r w:rsidRPr="009204C0" w:rsidDel="007368E3">
          <w:rPr>
            <w:rFonts w:ascii="Times New Roman" w:hAnsi="Times New Roman"/>
            <w:rPrChange w:id="492" w:author="Nobuhiro Mifune" w:date="2022-04-05T10:38:00Z">
              <w:rPr/>
            </w:rPrChange>
          </w:rPr>
          <w:delText>で</w:delText>
        </w:r>
      </w:del>
      <w:del w:id="493" w:author="Nobuhiro Mifune" w:date="2022-03-30T16:50:00Z">
        <w:r w:rsidRPr="009204C0" w:rsidDel="007368E3">
          <w:rPr>
            <w:rFonts w:ascii="Times New Roman" w:hAnsi="Times New Roman"/>
            <w:rPrChange w:id="494" w:author="Nobuhiro Mifune" w:date="2022-04-05T10:38:00Z">
              <w:rPr/>
            </w:rPrChange>
          </w:rPr>
          <w:delText>明らかにされた</w:delText>
        </w:r>
      </w:del>
      <w:del w:id="495" w:author="Nobuhiro Mifune" w:date="2022-03-30T16:51:00Z">
        <w:r w:rsidRPr="009204C0" w:rsidDel="007368E3">
          <w:rPr>
            <w:rFonts w:ascii="Times New Roman" w:hAnsi="Times New Roman"/>
            <w:rPrChange w:id="496" w:author="Nobuhiro Mifune" w:date="2022-04-05T10:38:00Z">
              <w:rPr/>
            </w:rPrChange>
          </w:rPr>
          <w:delText>結果が加害者視点でも成立するのかを</w:delText>
        </w:r>
      </w:del>
      <w:r w:rsidRPr="009204C0">
        <w:rPr>
          <w:rFonts w:ascii="Times New Roman" w:hAnsi="Times New Roman"/>
          <w:rPrChange w:id="497" w:author="Nobuhiro Mifune" w:date="2022-04-05T10:38:00Z">
            <w:rPr/>
          </w:rPrChange>
        </w:rPr>
        <w:t>検討する。</w:t>
      </w:r>
      <w:r w:rsidRPr="009204C0">
        <w:rPr>
          <w:rFonts w:ascii="Times New Roman" w:hAnsi="Times New Roman" w:hint="eastAsia"/>
          <w:rPrChange w:id="498" w:author="Nobuhiro Mifune" w:date="2022-04-05T10:38:00Z">
            <w:rPr>
              <w:rFonts w:hint="eastAsia"/>
            </w:rPr>
          </w:rPrChange>
        </w:rPr>
        <w:t>具体的には、</w:t>
      </w:r>
      <w:proofErr w:type="spellStart"/>
      <w:r w:rsidRPr="009204C0">
        <w:rPr>
          <w:rFonts w:ascii="Times New Roman" w:hAnsi="Times New Roman"/>
          <w:rPrChange w:id="499" w:author="Nobuhiro Mifune" w:date="2022-04-05T10:38:00Z">
            <w:rPr/>
          </w:rPrChange>
        </w:rPr>
        <w:t>Ohtsubo</w:t>
      </w:r>
      <w:proofErr w:type="spellEnd"/>
      <w:r w:rsidRPr="009204C0">
        <w:rPr>
          <w:rFonts w:ascii="Times New Roman" w:hAnsi="Times New Roman"/>
          <w:rPrChange w:id="500" w:author="Nobuhiro Mifune" w:date="2022-04-05T10:38:00Z">
            <w:rPr/>
          </w:rPrChange>
        </w:rPr>
        <w:t xml:space="preserve"> &amp; Higuchi (2022)</w:t>
      </w:r>
      <w:r w:rsidRPr="009204C0">
        <w:rPr>
          <w:rFonts w:ascii="Times New Roman" w:hAnsi="Times New Roman"/>
          <w:rPrChange w:id="501" w:author="Nobuhiro Mifune" w:date="2022-04-05T10:38:00Z">
            <w:rPr/>
          </w:rPrChange>
        </w:rPr>
        <w:t>で使用されたシナリオ及び質問項目を加害者視点になるように変更した上で、</w:t>
      </w:r>
      <w:ins w:id="502" w:author="Nobuhiro Mifune" w:date="2022-03-30T17:01:00Z">
        <w:r w:rsidR="00D32DC3" w:rsidRPr="009204C0">
          <w:rPr>
            <w:rFonts w:ascii="Times New Roman" w:hAnsi="Times New Roman" w:hint="eastAsia"/>
            <w:rPrChange w:id="503" w:author="Nobuhiro Mifune" w:date="2022-04-05T10:38:00Z">
              <w:rPr>
                <w:rFonts w:hint="eastAsia"/>
              </w:rPr>
            </w:rPrChange>
          </w:rPr>
          <w:t>赦しの期待（被害者は赦してくれると思うか）と、誠意の知覚の期待（被害者は加害者が誠意を持っていると知覚すると思うか）を</w:t>
        </w:r>
      </w:ins>
      <w:ins w:id="504" w:author="Nobuhiro Mifune" w:date="2022-03-30T17:02:00Z">
        <w:r w:rsidR="00D32DC3" w:rsidRPr="009204C0">
          <w:rPr>
            <w:rFonts w:ascii="Times New Roman" w:hAnsi="Times New Roman" w:hint="eastAsia"/>
            <w:rPrChange w:id="505" w:author="Nobuhiro Mifune" w:date="2022-04-05T10:38:00Z">
              <w:rPr>
                <w:rFonts w:hint="eastAsia"/>
              </w:rPr>
            </w:rPrChange>
          </w:rPr>
          <w:t>測定する。ただし、加害者視点の場合は加害の意図が不明確であるという状況を参加者に想定させるのは不自然と考え、加害の意図性は意図ありと意図なしの</w:t>
        </w:r>
        <w:r w:rsidR="00D32DC3" w:rsidRPr="009204C0">
          <w:rPr>
            <w:rFonts w:ascii="Times New Roman" w:hAnsi="Times New Roman"/>
            <w:rPrChange w:id="506" w:author="Nobuhiro Mifune" w:date="2022-04-05T10:38:00Z">
              <w:rPr/>
            </w:rPrChange>
          </w:rPr>
          <w:t>2</w:t>
        </w:r>
      </w:ins>
      <w:ins w:id="507" w:author="Nobuhiro Mifune" w:date="2022-03-30T17:03:00Z">
        <w:r w:rsidR="00D32DC3" w:rsidRPr="009204C0">
          <w:rPr>
            <w:rFonts w:ascii="Times New Roman" w:hAnsi="Times New Roman" w:hint="eastAsia"/>
            <w:rPrChange w:id="508" w:author="Nobuhiro Mifune" w:date="2022-04-05T10:38:00Z">
              <w:rPr>
                <w:rFonts w:hint="eastAsia"/>
              </w:rPr>
            </w:rPrChange>
          </w:rPr>
          <w:t>条件に設定する。その上で、</w:t>
        </w:r>
      </w:ins>
      <w:r w:rsidRPr="009204C0">
        <w:rPr>
          <w:rFonts w:ascii="Times New Roman" w:hAnsi="Times New Roman"/>
          <w:rPrChange w:id="509" w:author="Nobuhiro Mifune" w:date="2022-04-05T10:38:00Z">
            <w:rPr/>
          </w:rPrChange>
        </w:rPr>
        <w:t>(1</w:t>
      </w:r>
      <w:ins w:id="510" w:author="Nobuhiro Mifune" w:date="2022-04-01T11:55:00Z">
        <w:r w:rsidR="0018326D" w:rsidRPr="009204C0">
          <w:rPr>
            <w:rFonts w:ascii="Times New Roman" w:hAnsi="Times New Roman"/>
            <w:rPrChange w:id="511" w:author="Nobuhiro Mifune" w:date="2022-04-05T10:38:00Z">
              <w:rPr/>
            </w:rPrChange>
          </w:rPr>
          <w:t>a</w:t>
        </w:r>
      </w:ins>
      <w:r w:rsidRPr="009204C0">
        <w:rPr>
          <w:rFonts w:ascii="Times New Roman" w:hAnsi="Times New Roman"/>
          <w:rPrChange w:id="512" w:author="Nobuhiro Mifune" w:date="2022-04-05T10:38:00Z">
            <w:rPr/>
          </w:rPrChange>
        </w:rPr>
        <w:t>)</w:t>
      </w:r>
      <w:r w:rsidRPr="009204C0">
        <w:rPr>
          <w:rFonts w:ascii="Times New Roman" w:hAnsi="Times New Roman"/>
          <w:rPrChange w:id="513" w:author="Nobuhiro Mifune" w:date="2022-04-05T10:38:00Z">
            <w:rPr/>
          </w:rPrChange>
        </w:rPr>
        <w:t>赦し</w:t>
      </w:r>
      <w:del w:id="514" w:author="Nobuhiro Mifune" w:date="2022-04-01T11:56:00Z">
        <w:r w:rsidRPr="009204C0" w:rsidDel="0018326D">
          <w:rPr>
            <w:rFonts w:ascii="Times New Roman" w:hAnsi="Times New Roman"/>
            <w:rPrChange w:id="515" w:author="Nobuhiro Mifune" w:date="2022-04-05T10:38:00Z">
              <w:rPr/>
            </w:rPrChange>
          </w:rPr>
          <w:delText>の</w:delText>
        </w:r>
      </w:del>
      <w:r w:rsidRPr="009204C0">
        <w:rPr>
          <w:rFonts w:ascii="Times New Roman" w:hAnsi="Times New Roman"/>
          <w:rPrChange w:id="516" w:author="Nobuhiro Mifune" w:date="2022-04-05T10:38:00Z">
            <w:rPr/>
          </w:rPrChange>
        </w:rPr>
        <w:t>期待</w:t>
      </w:r>
      <w:ins w:id="517" w:author="Nobuhiro Mifune" w:date="2022-04-01T11:56:00Z">
        <w:r w:rsidR="0018326D" w:rsidRPr="009204C0">
          <w:rPr>
            <w:rFonts w:ascii="Times New Roman" w:hAnsi="Times New Roman" w:hint="eastAsia"/>
            <w:rPrChange w:id="518" w:author="Nobuhiro Mifune" w:date="2022-04-05T10:38:00Z">
              <w:rPr>
                <w:rFonts w:hint="eastAsia"/>
              </w:rPr>
            </w:rPrChange>
          </w:rPr>
          <w:t>を従属変数とした場合、および</w:t>
        </w:r>
      </w:ins>
      <w:del w:id="519" w:author="Nobuhiro Mifune" w:date="2022-04-01T11:56:00Z">
        <w:r w:rsidRPr="009204C0" w:rsidDel="0018326D">
          <w:rPr>
            <w:rFonts w:ascii="Times New Roman" w:hAnsi="Times New Roman" w:hint="eastAsia"/>
            <w:rPrChange w:id="520" w:author="Nobuhiro Mifune" w:date="2022-04-05T10:38:00Z">
              <w:rPr>
                <w:rFonts w:hint="eastAsia"/>
              </w:rPr>
            </w:rPrChange>
          </w:rPr>
          <w:delText>、</w:delText>
        </w:r>
      </w:del>
      <w:r w:rsidRPr="009204C0">
        <w:rPr>
          <w:rFonts w:ascii="Times New Roman" w:hAnsi="Times New Roman"/>
          <w:rPrChange w:id="521" w:author="Nobuhiro Mifune" w:date="2022-04-05T10:38:00Z">
            <w:rPr/>
          </w:rPrChange>
        </w:rPr>
        <w:t>誠意</w:t>
      </w:r>
      <w:del w:id="522" w:author="Nobuhiro Mifune" w:date="2022-04-01T11:56:00Z">
        <w:r w:rsidRPr="009204C0" w:rsidDel="0018326D">
          <w:rPr>
            <w:rFonts w:ascii="Times New Roman" w:hAnsi="Times New Roman"/>
            <w:rPrChange w:id="523" w:author="Nobuhiro Mifune" w:date="2022-04-05T10:38:00Z">
              <w:rPr/>
            </w:rPrChange>
          </w:rPr>
          <w:delText>の知覚の</w:delText>
        </w:r>
      </w:del>
      <w:r w:rsidRPr="009204C0">
        <w:rPr>
          <w:rFonts w:ascii="Times New Roman" w:hAnsi="Times New Roman"/>
          <w:rPrChange w:id="524" w:author="Nobuhiro Mifune" w:date="2022-04-05T10:38:00Z">
            <w:rPr/>
          </w:rPrChange>
        </w:rPr>
        <w:t>期待を従属変数とした場合</w:t>
      </w:r>
      <w:ins w:id="525" w:author="Nobuhiro Mifune" w:date="2022-04-01T11:56:00Z">
        <w:r w:rsidR="0018326D" w:rsidRPr="009204C0">
          <w:rPr>
            <w:rFonts w:ascii="Times New Roman" w:hAnsi="Times New Roman" w:hint="eastAsia"/>
            <w:rPrChange w:id="526" w:author="Nobuhiro Mifune" w:date="2022-04-05T10:38:00Z">
              <w:rPr>
                <w:rFonts w:hint="eastAsia"/>
              </w:rPr>
            </w:rPrChange>
          </w:rPr>
          <w:t>（</w:t>
        </w:r>
        <w:r w:rsidR="0018326D" w:rsidRPr="009204C0">
          <w:rPr>
            <w:rFonts w:ascii="Times New Roman" w:hAnsi="Times New Roman"/>
            <w:rPrChange w:id="527" w:author="Nobuhiro Mifune" w:date="2022-04-05T10:38:00Z">
              <w:rPr/>
            </w:rPrChange>
          </w:rPr>
          <w:t>1b</w:t>
        </w:r>
        <w:r w:rsidR="0018326D" w:rsidRPr="009204C0">
          <w:rPr>
            <w:rFonts w:ascii="Times New Roman" w:hAnsi="Times New Roman"/>
            <w:rPrChange w:id="528" w:author="Nobuhiro Mifune" w:date="2022-04-05T10:38:00Z">
              <w:rPr/>
            </w:rPrChange>
          </w:rPr>
          <w:t>）</w:t>
        </w:r>
      </w:ins>
      <w:r w:rsidRPr="009204C0">
        <w:rPr>
          <w:rFonts w:ascii="Times New Roman" w:hAnsi="Times New Roman"/>
          <w:rPrChange w:id="529" w:author="Nobuhiro Mifune" w:date="2022-04-05T10:38:00Z">
            <w:rPr/>
          </w:rPrChange>
        </w:rPr>
        <w:t>、意図性および謝罪コストの</w:t>
      </w:r>
      <w:ins w:id="530" w:author="Nobuhiro Mifune" w:date="2022-03-30T17:00:00Z">
        <w:r w:rsidR="00D32DC3" w:rsidRPr="009204C0">
          <w:rPr>
            <w:rFonts w:ascii="Times New Roman" w:hAnsi="Times New Roman" w:hint="eastAsia"/>
            <w:rPrChange w:id="531" w:author="Nobuhiro Mifune" w:date="2022-04-05T10:38:00Z">
              <w:rPr>
                <w:rFonts w:hint="eastAsia"/>
              </w:rPr>
            </w:rPrChange>
          </w:rPr>
          <w:t>有意な</w:t>
        </w:r>
      </w:ins>
      <w:r w:rsidRPr="009204C0">
        <w:rPr>
          <w:rFonts w:ascii="Times New Roman" w:hAnsi="Times New Roman" w:hint="eastAsia"/>
          <w:rPrChange w:id="532" w:author="Nobuhiro Mifune" w:date="2022-04-05T10:38:00Z">
            <w:rPr>
              <w:rFonts w:hint="eastAsia"/>
            </w:rPr>
          </w:rPrChange>
        </w:rPr>
        <w:t>主</w:t>
      </w:r>
      <w:r w:rsidRPr="009204C0">
        <w:rPr>
          <w:rFonts w:ascii="Times New Roman" w:hAnsi="Times New Roman"/>
          <w:rPrChange w:id="533" w:author="Nobuhiro Mifune" w:date="2022-04-05T10:38:00Z">
            <w:rPr/>
          </w:rPrChange>
        </w:rPr>
        <w:t>効果</w:t>
      </w:r>
      <w:ins w:id="534" w:author="Nobuhiro Mifune" w:date="2022-03-30T17:00:00Z">
        <w:r w:rsidR="00D32DC3" w:rsidRPr="009204C0">
          <w:rPr>
            <w:rFonts w:ascii="Times New Roman" w:hAnsi="Times New Roman" w:hint="eastAsia"/>
            <w:rPrChange w:id="535" w:author="Nobuhiro Mifune" w:date="2022-04-05T10:38:00Z">
              <w:rPr>
                <w:rFonts w:hint="eastAsia"/>
              </w:rPr>
            </w:rPrChange>
          </w:rPr>
          <w:t>が</w:t>
        </w:r>
      </w:ins>
      <w:ins w:id="536" w:author="Nobuhiro Mifune" w:date="2022-03-30T17:01:00Z">
        <w:r w:rsidR="00D32DC3" w:rsidRPr="009204C0">
          <w:rPr>
            <w:rFonts w:ascii="Times New Roman" w:hAnsi="Times New Roman" w:hint="eastAsia"/>
            <w:rPrChange w:id="537" w:author="Nobuhiro Mifune" w:date="2022-04-05T10:38:00Z">
              <w:rPr>
                <w:rFonts w:hint="eastAsia"/>
              </w:rPr>
            </w:rPrChange>
          </w:rPr>
          <w:t>見られ</w:t>
        </w:r>
      </w:ins>
      <w:del w:id="538" w:author="Nobuhiro Mifune" w:date="2022-03-30T17:01:00Z">
        <w:r w:rsidRPr="009204C0" w:rsidDel="00D32DC3">
          <w:rPr>
            <w:rFonts w:ascii="Times New Roman" w:hAnsi="Times New Roman"/>
            <w:rPrChange w:id="539" w:author="Nobuhiro Mifune" w:date="2022-04-05T10:38:00Z">
              <w:rPr/>
            </w:rPrChange>
          </w:rPr>
          <w:delText>は有意となるが</w:delText>
        </w:r>
      </w:del>
      <w:r w:rsidRPr="009204C0">
        <w:rPr>
          <w:rFonts w:ascii="Times New Roman" w:hAnsi="Times New Roman"/>
          <w:rPrChange w:id="540" w:author="Nobuhiro Mifune" w:date="2022-04-05T10:38:00Z">
            <w:rPr/>
          </w:rPrChange>
        </w:rPr>
        <w:t>、</w:t>
      </w:r>
      <w:ins w:id="541" w:author="Nobuhiro Mifune" w:date="2022-03-30T17:01:00Z">
        <w:r w:rsidR="00D32DC3" w:rsidRPr="009204C0">
          <w:rPr>
            <w:rFonts w:ascii="Times New Roman" w:hAnsi="Times New Roman" w:hint="eastAsia"/>
            <w:rPrChange w:id="542" w:author="Nobuhiro Mifune" w:date="2022-04-05T10:38:00Z">
              <w:rPr>
                <w:rFonts w:hint="eastAsia"/>
              </w:rPr>
            </w:rPrChange>
          </w:rPr>
          <w:t>有意な</w:t>
        </w:r>
      </w:ins>
      <w:r w:rsidRPr="009204C0">
        <w:rPr>
          <w:rFonts w:ascii="Times New Roman" w:hAnsi="Times New Roman"/>
          <w:rPrChange w:id="543" w:author="Nobuhiro Mifune" w:date="2022-04-05T10:38:00Z">
            <w:rPr/>
          </w:rPrChange>
        </w:rPr>
        <w:t>交互作用は</w:t>
      </w:r>
      <w:ins w:id="544" w:author="Nobuhiro Mifune" w:date="2022-03-30T17:01:00Z">
        <w:r w:rsidR="00D32DC3" w:rsidRPr="009204C0">
          <w:rPr>
            <w:rFonts w:ascii="Times New Roman" w:hAnsi="Times New Roman" w:hint="eastAsia"/>
            <w:rPrChange w:id="545" w:author="Nobuhiro Mifune" w:date="2022-04-05T10:38:00Z">
              <w:rPr>
                <w:rFonts w:hint="eastAsia"/>
              </w:rPr>
            </w:rPrChange>
          </w:rPr>
          <w:t>見られない</w:t>
        </w:r>
      </w:ins>
      <w:ins w:id="546" w:author="Nobuhiro Mifune" w:date="2022-03-30T17:04:00Z">
        <w:r w:rsidR="00D32DC3" w:rsidRPr="009204C0">
          <w:rPr>
            <w:rFonts w:ascii="Times New Roman" w:hAnsi="Times New Roman" w:hint="eastAsia"/>
            <w:rPrChange w:id="547" w:author="Nobuhiro Mifune" w:date="2022-04-05T10:38:00Z">
              <w:rPr>
                <w:rFonts w:hint="eastAsia"/>
              </w:rPr>
            </w:rPrChange>
          </w:rPr>
          <w:t>だろう</w:t>
        </w:r>
      </w:ins>
      <w:del w:id="548" w:author="Nobuhiro Mifune" w:date="2022-03-30T17:01:00Z">
        <w:r w:rsidRPr="009204C0" w:rsidDel="00D32DC3">
          <w:rPr>
            <w:rFonts w:ascii="Times New Roman" w:hAnsi="Times New Roman"/>
            <w:rPrChange w:id="549" w:author="Nobuhiro Mifune" w:date="2022-04-05T10:38:00Z">
              <w:rPr/>
            </w:rPrChange>
          </w:rPr>
          <w:delText>有意にならなず</w:delText>
        </w:r>
      </w:del>
      <w:r w:rsidRPr="009204C0">
        <w:rPr>
          <w:rFonts w:ascii="Times New Roman" w:hAnsi="Times New Roman"/>
          <w:rPrChange w:id="550" w:author="Nobuhiro Mifune" w:date="2022-04-05T10:38:00Z">
            <w:rPr/>
          </w:rPrChange>
        </w:rPr>
        <w:t>、</w:t>
      </w:r>
      <w:r w:rsidRPr="009204C0">
        <w:rPr>
          <w:rFonts w:ascii="Times New Roman" w:hAnsi="Times New Roman"/>
          <w:rPrChange w:id="551" w:author="Nobuhiro Mifune" w:date="2022-04-05T10:38:00Z">
            <w:rPr/>
          </w:rPrChange>
        </w:rPr>
        <w:t>(2)</w:t>
      </w:r>
      <w:ins w:id="552" w:author="Nobuhiro Mifune" w:date="2022-03-30T17:03:00Z">
        <w:r w:rsidR="00D32DC3" w:rsidRPr="009204C0">
          <w:rPr>
            <w:rFonts w:ascii="Times New Roman" w:hAnsi="Times New Roman" w:hint="eastAsia"/>
            <w:rPrChange w:id="553" w:author="Nobuhiro Mifune" w:date="2022-04-05T10:38:00Z">
              <w:rPr>
                <w:rFonts w:hint="eastAsia"/>
              </w:rPr>
            </w:rPrChange>
          </w:rPr>
          <w:t>意図なし</w:t>
        </w:r>
      </w:ins>
      <w:del w:id="554" w:author="Nobuhiro Mifune" w:date="2022-03-30T17:03:00Z">
        <w:r w:rsidRPr="009204C0" w:rsidDel="00D32DC3">
          <w:rPr>
            <w:rFonts w:ascii="Times New Roman" w:hAnsi="Times New Roman"/>
            <w:rPrChange w:id="555" w:author="Nobuhiro Mifune" w:date="2022-04-05T10:38:00Z">
              <w:rPr/>
            </w:rPrChange>
          </w:rPr>
          <w:delText>無意図</w:delText>
        </w:r>
      </w:del>
      <w:r w:rsidRPr="009204C0">
        <w:rPr>
          <w:rFonts w:ascii="Times New Roman" w:hAnsi="Times New Roman"/>
          <w:rPrChange w:id="556" w:author="Nobuhiro Mifune" w:date="2022-04-05T10:38:00Z">
            <w:rPr/>
          </w:rPrChange>
        </w:rPr>
        <w:t>条件および意図</w:t>
      </w:r>
      <w:ins w:id="557" w:author="Nobuhiro Mifune" w:date="2022-03-30T17:03:00Z">
        <w:r w:rsidR="00D32DC3" w:rsidRPr="009204C0">
          <w:rPr>
            <w:rFonts w:ascii="Times New Roman" w:hAnsi="Times New Roman" w:hint="eastAsia"/>
            <w:rPrChange w:id="558" w:author="Nobuhiro Mifune" w:date="2022-04-05T10:38:00Z">
              <w:rPr>
                <w:rFonts w:hint="eastAsia"/>
              </w:rPr>
            </w:rPrChange>
          </w:rPr>
          <w:t>あり</w:t>
        </w:r>
      </w:ins>
      <w:r w:rsidRPr="009204C0">
        <w:rPr>
          <w:rFonts w:ascii="Times New Roman" w:hAnsi="Times New Roman"/>
          <w:rPrChange w:id="559" w:author="Nobuhiro Mifune" w:date="2022-04-05T10:38:00Z">
            <w:rPr/>
          </w:rPrChange>
        </w:rPr>
        <w:t>条件のどちらにおいても、</w:t>
      </w:r>
      <w:ins w:id="560" w:author="Nobuhiro Mifune" w:date="2022-03-30T17:03:00Z">
        <w:r w:rsidR="00D32DC3" w:rsidRPr="009204C0">
          <w:rPr>
            <w:rFonts w:ascii="Times New Roman" w:hAnsi="Times New Roman" w:hint="eastAsia"/>
            <w:rPrChange w:id="561" w:author="Nobuhiro Mifune" w:date="2022-04-05T10:38:00Z">
              <w:rPr>
                <w:rFonts w:hint="eastAsia"/>
              </w:rPr>
            </w:rPrChange>
          </w:rPr>
          <w:t>謝罪のコストが及ぼす</w:t>
        </w:r>
      </w:ins>
      <w:r w:rsidRPr="009204C0">
        <w:rPr>
          <w:rFonts w:ascii="Times New Roman" w:hAnsi="Times New Roman"/>
          <w:rPrChange w:id="562" w:author="Nobuhiro Mifune" w:date="2022-04-05T10:38:00Z">
            <w:rPr/>
          </w:rPrChange>
        </w:rPr>
        <w:t>誠意の知覚の期待</w:t>
      </w:r>
      <w:ins w:id="563" w:author="Nobuhiro Mifune" w:date="2022-03-30T17:03:00Z">
        <w:r w:rsidR="00D32DC3" w:rsidRPr="009204C0">
          <w:rPr>
            <w:rFonts w:ascii="Times New Roman" w:hAnsi="Times New Roman" w:hint="eastAsia"/>
            <w:rPrChange w:id="564" w:author="Nobuhiro Mifune" w:date="2022-04-05T10:38:00Z">
              <w:rPr>
                <w:rFonts w:hint="eastAsia"/>
              </w:rPr>
            </w:rPrChange>
          </w:rPr>
          <w:t>に対する</w:t>
        </w:r>
      </w:ins>
      <w:del w:id="565" w:author="Nobuhiro Mifune" w:date="2022-03-30T17:03:00Z">
        <w:r w:rsidRPr="009204C0" w:rsidDel="00D32DC3">
          <w:rPr>
            <w:rFonts w:ascii="Times New Roman" w:hAnsi="Times New Roman"/>
            <w:rPrChange w:id="566" w:author="Nobuhiro Mifune" w:date="2022-04-05T10:38:00Z">
              <w:rPr/>
            </w:rPrChange>
          </w:rPr>
          <w:delText>の</w:delText>
        </w:r>
      </w:del>
      <w:r w:rsidRPr="009204C0">
        <w:rPr>
          <w:rFonts w:ascii="Times New Roman" w:hAnsi="Times New Roman"/>
          <w:rPrChange w:id="567" w:author="Nobuhiro Mifune" w:date="2022-04-05T10:38:00Z">
            <w:rPr/>
          </w:rPrChange>
        </w:rPr>
        <w:t>効果量は、赦しの期待</w:t>
      </w:r>
      <w:ins w:id="568" w:author="Nobuhiro Mifune" w:date="2022-03-30T17:04:00Z">
        <w:r w:rsidR="00D32DC3" w:rsidRPr="009204C0">
          <w:rPr>
            <w:rFonts w:ascii="Times New Roman" w:hAnsi="Times New Roman" w:hint="eastAsia"/>
            <w:rPrChange w:id="569" w:author="Nobuhiro Mifune" w:date="2022-04-05T10:38:00Z">
              <w:rPr>
                <w:rFonts w:hint="eastAsia"/>
              </w:rPr>
            </w:rPrChange>
          </w:rPr>
          <w:t>に対する</w:t>
        </w:r>
      </w:ins>
      <w:del w:id="570" w:author="Nobuhiro Mifune" w:date="2022-03-30T17:04:00Z">
        <w:r w:rsidRPr="009204C0" w:rsidDel="00D32DC3">
          <w:rPr>
            <w:rFonts w:ascii="Times New Roman" w:hAnsi="Times New Roman"/>
            <w:rPrChange w:id="571" w:author="Nobuhiro Mifune" w:date="2022-04-05T10:38:00Z">
              <w:rPr/>
            </w:rPrChange>
          </w:rPr>
          <w:delText>の</w:delText>
        </w:r>
      </w:del>
      <w:r w:rsidRPr="009204C0">
        <w:rPr>
          <w:rFonts w:ascii="Times New Roman" w:hAnsi="Times New Roman"/>
          <w:rPrChange w:id="572" w:author="Nobuhiro Mifune" w:date="2022-04-05T10:38:00Z">
            <w:rPr/>
          </w:rPrChange>
        </w:rPr>
        <w:t>効果量よりも有意に大きい</w:t>
      </w:r>
      <w:ins w:id="573" w:author="Nobuhiro Mifune" w:date="2022-03-30T17:04:00Z">
        <w:r w:rsidR="00D32DC3" w:rsidRPr="009204C0">
          <w:rPr>
            <w:rFonts w:ascii="Times New Roman" w:hAnsi="Times New Roman" w:hint="eastAsia"/>
            <w:rPrChange w:id="574" w:author="Nobuhiro Mifune" w:date="2022-04-05T10:38:00Z">
              <w:rPr>
                <w:rFonts w:hint="eastAsia"/>
              </w:rPr>
            </w:rPrChange>
          </w:rPr>
          <w:t>だろう、の</w:t>
        </w:r>
        <w:r w:rsidR="00D32DC3" w:rsidRPr="009204C0">
          <w:rPr>
            <w:rFonts w:ascii="Times New Roman" w:hAnsi="Times New Roman"/>
            <w:rPrChange w:id="575" w:author="Nobuhiro Mifune" w:date="2022-04-05T10:38:00Z">
              <w:rPr/>
            </w:rPrChange>
          </w:rPr>
          <w:t>2</w:t>
        </w:r>
        <w:r w:rsidR="00D32DC3" w:rsidRPr="009204C0">
          <w:rPr>
            <w:rFonts w:ascii="Times New Roman" w:hAnsi="Times New Roman" w:hint="eastAsia"/>
            <w:rPrChange w:id="576" w:author="Nobuhiro Mifune" w:date="2022-04-05T10:38:00Z">
              <w:rPr>
                <w:rFonts w:hint="eastAsia"/>
              </w:rPr>
            </w:rPrChange>
          </w:rPr>
          <w:t>つの仮説を検証する</w:t>
        </w:r>
      </w:ins>
      <w:del w:id="577" w:author="Nobuhiro Mifune" w:date="2022-03-30T17:04:00Z">
        <w:r w:rsidRPr="009204C0" w:rsidDel="00D32DC3">
          <w:rPr>
            <w:rFonts w:ascii="Times New Roman" w:hAnsi="Times New Roman" w:hint="eastAsia"/>
            <w:rPrChange w:id="578" w:author="Nobuhiro Mifune" w:date="2022-04-05T10:38:00Z">
              <w:rPr>
                <w:rFonts w:hint="eastAsia"/>
              </w:rPr>
            </w:rPrChange>
          </w:rPr>
          <w:delText>こ</w:delText>
        </w:r>
        <w:r w:rsidRPr="009204C0" w:rsidDel="00D32DC3">
          <w:rPr>
            <w:rFonts w:ascii="Times New Roman" w:hAnsi="Times New Roman"/>
            <w:rPrChange w:id="579" w:author="Nobuhiro Mifune" w:date="2022-04-05T10:38:00Z">
              <w:rPr/>
            </w:rPrChange>
          </w:rPr>
          <w:delText>とを検証した</w:delText>
        </w:r>
      </w:del>
      <w:r w:rsidRPr="009204C0">
        <w:rPr>
          <w:rFonts w:ascii="Times New Roman" w:hAnsi="Times New Roman"/>
          <w:rPrChange w:id="580" w:author="Nobuhiro Mifune" w:date="2022-04-05T10:38:00Z">
            <w:rPr/>
          </w:rPrChange>
        </w:rPr>
        <w:t>。</w:t>
      </w:r>
      <w:del w:id="581" w:author="Nobuhiro Mifune" w:date="2022-03-30T17:04:00Z">
        <w:r w:rsidRPr="009204C0" w:rsidDel="00D32DC3">
          <w:rPr>
            <w:rFonts w:ascii="Times New Roman" w:hAnsi="Times New Roman" w:hint="eastAsia"/>
            <w:rPrChange w:id="582" w:author="Nobuhiro Mifune" w:date="2022-04-05T10:38:00Z">
              <w:rPr>
                <w:rFonts w:hint="eastAsia"/>
              </w:rPr>
            </w:rPrChange>
          </w:rPr>
          <w:delText>なお、</w:delText>
        </w:r>
        <w:r w:rsidRPr="009204C0" w:rsidDel="00D32DC3">
          <w:rPr>
            <w:rFonts w:ascii="Times New Roman" w:hAnsi="Times New Roman"/>
            <w:rPrChange w:id="583" w:author="Nobuhiro Mifune" w:date="2022-04-05T10:38:00Z">
              <w:rPr/>
            </w:rPrChange>
          </w:rPr>
          <w:delText>Ohtsubo &amp; Higuchi (2022)</w:delText>
        </w:r>
        <w:r w:rsidRPr="009204C0" w:rsidDel="00D32DC3">
          <w:rPr>
            <w:rFonts w:ascii="Times New Roman" w:hAnsi="Times New Roman"/>
            <w:rPrChange w:id="584" w:author="Nobuhiro Mifune" w:date="2022-04-05T10:38:00Z">
              <w:rPr/>
            </w:rPrChange>
          </w:rPr>
          <w:delText>では採用されている意図曖昧条件は実験シナリオの自然さを優先するため除外して検証されている。</w:delText>
        </w:r>
      </w:del>
      <w:proofErr w:type="spellStart"/>
      <w:ins w:id="585" w:author="Nobuhiro Mifune" w:date="2022-03-30T17:05:00Z">
        <w:r w:rsidR="00721F08" w:rsidRPr="009204C0">
          <w:rPr>
            <w:rFonts w:ascii="Times New Roman" w:hAnsi="Times New Roman"/>
            <w:rPrChange w:id="586" w:author="Nobuhiro Mifune" w:date="2022-04-05T10:38:00Z">
              <w:rPr/>
            </w:rPrChange>
          </w:rPr>
          <w:t>Ohtsubo</w:t>
        </w:r>
        <w:proofErr w:type="spellEnd"/>
        <w:r w:rsidR="00721F08" w:rsidRPr="009204C0">
          <w:rPr>
            <w:rFonts w:ascii="Times New Roman" w:hAnsi="Times New Roman"/>
            <w:rPrChange w:id="587" w:author="Nobuhiro Mifune" w:date="2022-04-05T10:38:00Z">
              <w:rPr/>
            </w:rPrChange>
          </w:rPr>
          <w:t xml:space="preserve"> and Higuchi (2022) </w:t>
        </w:r>
        <w:r w:rsidR="00721F08" w:rsidRPr="009204C0">
          <w:rPr>
            <w:rFonts w:ascii="Times New Roman" w:hAnsi="Times New Roman" w:hint="eastAsia"/>
            <w:rPrChange w:id="588" w:author="Nobuhiro Mifune" w:date="2022-04-05T10:38:00Z">
              <w:rPr>
                <w:rFonts w:hint="eastAsia"/>
              </w:rPr>
            </w:rPrChange>
          </w:rPr>
          <w:t>や</w:t>
        </w:r>
      </w:ins>
      <w:ins w:id="589" w:author="Nobuhiro Mifune" w:date="2022-03-30T17:06:00Z">
        <w:r w:rsidR="00721F08" w:rsidRPr="009204C0">
          <w:rPr>
            <w:rFonts w:ascii="Times New Roman" w:hAnsi="Times New Roman" w:hint="eastAsia"/>
            <w:rPrChange w:id="590" w:author="Nobuhiro Mifune" w:date="2022-04-05T10:38:00Z">
              <w:rPr>
                <w:rFonts w:hint="eastAsia"/>
              </w:rPr>
            </w:rPrChange>
          </w:rPr>
          <w:t>他の先行研究</w:t>
        </w:r>
        <w:r w:rsidR="00721F08" w:rsidRPr="009204C0">
          <w:rPr>
            <w:rFonts w:ascii="Times New Roman" w:hAnsi="Times New Roman"/>
            <w:rPrChange w:id="591" w:author="Nobuhiro Mifune" w:date="2022-04-05T10:38:00Z">
              <w:rPr/>
            </w:rPrChange>
          </w:rPr>
          <w:t xml:space="preserve"> (</w:t>
        </w:r>
      </w:ins>
    </w:p>
    <w:p w14:paraId="78A5237E" w14:textId="63BB7540" w:rsidR="00426550" w:rsidRPr="009204C0" w:rsidRDefault="00426550" w:rsidP="00721F08">
      <w:pPr>
        <w:ind w:firstLineChars="100" w:firstLine="210"/>
        <w:jc w:val="left"/>
        <w:rPr>
          <w:rFonts w:ascii="Times New Roman" w:hAnsi="Times New Roman"/>
          <w:rPrChange w:id="592" w:author="Nobuhiro Mifune" w:date="2022-04-05T10:38:00Z">
            <w:rPr/>
          </w:rPrChange>
        </w:rPr>
      </w:pPr>
      <w:del w:id="593" w:author="Nobuhiro Mifune" w:date="2022-03-30T17:06:00Z">
        <w:r w:rsidRPr="009204C0" w:rsidDel="00721F08">
          <w:rPr>
            <w:rFonts w:ascii="Times New Roman" w:hAnsi="Times New Roman" w:hint="eastAsia"/>
            <w:rPrChange w:id="594" w:author="Nobuhiro Mifune" w:date="2022-04-05T10:38:00Z">
              <w:rPr>
                <w:rFonts w:hint="eastAsia"/>
              </w:rPr>
            </w:rPrChange>
          </w:rPr>
          <w:delText>また、被害者が加害者の誠意を知覚すると、赦しは促進される</w:delText>
        </w:r>
        <w:r w:rsidRPr="009204C0" w:rsidDel="00721F08">
          <w:rPr>
            <w:rFonts w:ascii="Times New Roman" w:hAnsi="Times New Roman"/>
            <w:rPrChange w:id="595" w:author="Nobuhiro Mifune" w:date="2022-04-05T10:38:00Z">
              <w:rPr/>
            </w:rPrChange>
          </w:rPr>
          <w:delText>(</w:delText>
        </w:r>
      </w:del>
      <w:r w:rsidRPr="009204C0">
        <w:rPr>
          <w:rFonts w:ascii="Times New Roman" w:hAnsi="Times New Roman"/>
          <w:rPrChange w:id="596" w:author="Nobuhiro Mifune" w:date="2022-04-05T10:38:00Z">
            <w:rPr/>
          </w:rPrChange>
        </w:rPr>
        <w:t>Wohl, et al., 2013; Schumann, 2012)</w:t>
      </w:r>
      <w:ins w:id="597" w:author="Nobuhiro Mifune" w:date="2022-03-30T17:06:00Z">
        <w:r w:rsidR="00721F08" w:rsidRPr="009204C0">
          <w:rPr>
            <w:rFonts w:ascii="Times New Roman" w:hAnsi="Times New Roman"/>
            <w:rPrChange w:id="598" w:author="Nobuhiro Mifune" w:date="2022-04-05T10:38:00Z">
              <w:rPr/>
            </w:rPrChange>
          </w:rPr>
          <w:t xml:space="preserve"> </w:t>
        </w:r>
        <w:r w:rsidR="00721F08" w:rsidRPr="009204C0">
          <w:rPr>
            <w:rFonts w:ascii="Times New Roman" w:hAnsi="Times New Roman" w:hint="eastAsia"/>
            <w:rPrChange w:id="599" w:author="Nobuhiro Mifune" w:date="2022-04-05T10:38:00Z">
              <w:rPr>
                <w:rFonts w:hint="eastAsia"/>
              </w:rPr>
            </w:rPrChange>
          </w:rPr>
          <w:t>では、被害者視点において、</w:t>
        </w:r>
      </w:ins>
      <w:del w:id="600" w:author="Nobuhiro Mifune" w:date="2022-03-30T17:06:00Z">
        <w:r w:rsidRPr="009204C0" w:rsidDel="00721F08">
          <w:rPr>
            <w:rFonts w:ascii="Times New Roman" w:hAnsi="Times New Roman"/>
            <w:rPrChange w:id="601" w:author="Nobuhiro Mifune" w:date="2022-04-05T10:38:00Z">
              <w:rPr/>
            </w:rPrChange>
          </w:rPr>
          <w:delText>。</w:delText>
        </w:r>
        <w:r w:rsidRPr="009204C0" w:rsidDel="00721F08">
          <w:rPr>
            <w:rFonts w:ascii="Times New Roman" w:hAnsi="Times New Roman" w:hint="eastAsia"/>
            <w:rPrChange w:id="602" w:author="Nobuhiro Mifune" w:date="2022-04-05T10:38:00Z">
              <w:rPr>
                <w:rFonts w:hint="eastAsia"/>
              </w:rPr>
            </w:rPrChange>
          </w:rPr>
          <w:delText>上記の研究では、</w:delText>
        </w:r>
      </w:del>
      <w:r w:rsidRPr="009204C0">
        <w:rPr>
          <w:rFonts w:ascii="Times New Roman" w:hAnsi="Times New Roman" w:hint="eastAsia"/>
          <w:rPrChange w:id="603" w:author="Nobuhiro Mifune" w:date="2022-04-05T10:38:00Z">
            <w:rPr>
              <w:rFonts w:hint="eastAsia"/>
            </w:rPr>
          </w:rPrChange>
        </w:rPr>
        <w:t>誠意の知覚と赦しに有意</w:t>
      </w:r>
      <w:r w:rsidRPr="009204C0">
        <w:rPr>
          <w:rFonts w:ascii="Times New Roman" w:hAnsi="Times New Roman" w:hint="eastAsia"/>
          <w:rPrChange w:id="604" w:author="Nobuhiro Mifune" w:date="2022-04-05T10:38:00Z">
            <w:rPr>
              <w:rFonts w:hint="eastAsia"/>
            </w:rPr>
          </w:rPrChange>
        </w:rPr>
        <w:lastRenderedPageBreak/>
        <w:t>な正の相関が確認されている。</w:t>
      </w:r>
      <w:ins w:id="605" w:author="Nobuhiro Mifune" w:date="2022-03-30T17:06:00Z">
        <w:r w:rsidR="00721F08" w:rsidRPr="009204C0">
          <w:rPr>
            <w:rFonts w:ascii="Times New Roman" w:hAnsi="Times New Roman" w:hint="eastAsia"/>
            <w:rPrChange w:id="606" w:author="Nobuhiro Mifune" w:date="2022-04-05T10:38:00Z">
              <w:rPr>
                <w:rFonts w:hint="eastAsia"/>
              </w:rPr>
            </w:rPrChange>
          </w:rPr>
          <w:t>加害者視点においても、</w:t>
        </w:r>
      </w:ins>
      <w:ins w:id="607" w:author="Nobuhiro Mifune" w:date="2022-03-30T17:07:00Z">
        <w:r w:rsidR="00721F08" w:rsidRPr="009204C0">
          <w:rPr>
            <w:rFonts w:ascii="Times New Roman" w:hAnsi="Times New Roman" w:hint="eastAsia"/>
            <w:rPrChange w:id="608" w:author="Nobuhiro Mifune" w:date="2022-04-05T10:38:00Z">
              <w:rPr>
                <w:rFonts w:hint="eastAsia"/>
              </w:rPr>
            </w:rPrChange>
          </w:rPr>
          <w:t>被害者が自身の誠意を知覚すると期待するならば、赦してくれるだろうという期待も高まると考えられる。</w:t>
        </w:r>
      </w:ins>
      <w:del w:id="609" w:author="Nobuhiro Mifune" w:date="2022-03-30T17:06:00Z">
        <w:r w:rsidRPr="009204C0" w:rsidDel="00721F08">
          <w:rPr>
            <w:rFonts w:ascii="Times New Roman" w:hAnsi="Times New Roman" w:hint="eastAsia"/>
            <w:rPrChange w:id="610" w:author="Nobuhiro Mifune" w:date="2022-04-05T10:38:00Z">
              <w:rPr>
                <w:rFonts w:hint="eastAsia"/>
              </w:rPr>
            </w:rPrChange>
          </w:rPr>
          <w:delText>そのため、上記の</w:delText>
        </w:r>
      </w:del>
      <w:del w:id="611" w:author="Nobuhiro Mifune" w:date="2022-03-30T17:07:00Z">
        <w:r w:rsidRPr="009204C0" w:rsidDel="00721F08">
          <w:rPr>
            <w:rFonts w:ascii="Times New Roman" w:hAnsi="Times New Roman" w:hint="eastAsia"/>
            <w:rPrChange w:id="612" w:author="Nobuhiro Mifune" w:date="2022-04-05T10:38:00Z">
              <w:rPr>
                <w:rFonts w:hint="eastAsia"/>
              </w:rPr>
            </w:rPrChange>
          </w:rPr>
          <w:delText>結果が加害者視点でも成立するのであれば、誠意の知覚の期待と赦しの期待には有意な正の相関があると考えられる。</w:delText>
        </w:r>
      </w:del>
      <w:r w:rsidRPr="009204C0">
        <w:rPr>
          <w:rFonts w:ascii="Times New Roman" w:hAnsi="Times New Roman" w:hint="eastAsia"/>
          <w:rPrChange w:id="613" w:author="Nobuhiro Mifune" w:date="2022-04-05T10:38:00Z">
            <w:rPr>
              <w:rFonts w:hint="eastAsia"/>
            </w:rPr>
          </w:rPrChange>
        </w:rPr>
        <w:t>よって本研究では、</w:t>
      </w:r>
      <w:r w:rsidRPr="009204C0">
        <w:rPr>
          <w:rFonts w:ascii="Times New Roman" w:hAnsi="Times New Roman"/>
          <w:rPrChange w:id="614" w:author="Nobuhiro Mifune" w:date="2022-04-05T10:38:00Z">
            <w:rPr/>
          </w:rPrChange>
        </w:rPr>
        <w:t>(3)</w:t>
      </w:r>
      <w:r w:rsidRPr="009204C0">
        <w:rPr>
          <w:rFonts w:ascii="Times New Roman" w:hAnsi="Times New Roman"/>
          <w:rPrChange w:id="615" w:author="Nobuhiro Mifune" w:date="2022-04-05T10:38:00Z">
            <w:rPr/>
          </w:rPrChange>
        </w:rPr>
        <w:t>誠意の知覚の期待と赦しの期待には有意な正の相関がある</w:t>
      </w:r>
      <w:ins w:id="616" w:author="Nobuhiro Mifune" w:date="2022-03-30T17:04:00Z">
        <w:r w:rsidR="00D32DC3" w:rsidRPr="009204C0">
          <w:rPr>
            <w:rFonts w:ascii="Times New Roman" w:hAnsi="Times New Roman" w:hint="eastAsia"/>
            <w:rPrChange w:id="617" w:author="Nobuhiro Mifune" w:date="2022-04-05T10:38:00Z">
              <w:rPr>
                <w:rFonts w:hint="eastAsia"/>
              </w:rPr>
            </w:rPrChange>
          </w:rPr>
          <w:t>だろう、という仮説も</w:t>
        </w:r>
      </w:ins>
      <w:del w:id="618" w:author="Nobuhiro Mifune" w:date="2022-03-30T17:05:00Z">
        <w:r w:rsidRPr="009204C0" w:rsidDel="00D32DC3">
          <w:rPr>
            <w:rFonts w:ascii="Times New Roman" w:hAnsi="Times New Roman"/>
            <w:rPrChange w:id="619" w:author="Nobuhiro Mifune" w:date="2022-04-05T10:38:00Z">
              <w:rPr/>
            </w:rPrChange>
          </w:rPr>
          <w:delText>ことも併せて</w:delText>
        </w:r>
      </w:del>
      <w:r w:rsidRPr="009204C0">
        <w:rPr>
          <w:rFonts w:ascii="Times New Roman" w:hAnsi="Times New Roman"/>
          <w:rPrChange w:id="620" w:author="Nobuhiro Mifune" w:date="2022-04-05T10:38:00Z">
            <w:rPr/>
          </w:rPrChange>
        </w:rPr>
        <w:t>検証する。</w:t>
      </w:r>
    </w:p>
    <w:p w14:paraId="648867A0" w14:textId="19053A95" w:rsidR="00216EA5" w:rsidRPr="009204C0" w:rsidRDefault="00216EA5" w:rsidP="00216EA5">
      <w:pPr>
        <w:jc w:val="center"/>
        <w:rPr>
          <w:rFonts w:ascii="Times New Roman" w:hAnsi="Times New Roman"/>
          <w:b/>
          <w:rPrChange w:id="621" w:author="Nobuhiro Mifune" w:date="2022-04-05T10:38:00Z">
            <w:rPr>
              <w:b/>
            </w:rPr>
          </w:rPrChange>
        </w:rPr>
      </w:pPr>
      <w:r w:rsidRPr="009204C0">
        <w:rPr>
          <w:rFonts w:ascii="Times New Roman" w:hAnsi="Times New Roman" w:hint="eastAsia"/>
          <w:b/>
          <w:rPrChange w:id="622" w:author="Nobuhiro Mifune" w:date="2022-04-05T10:38:00Z">
            <w:rPr>
              <w:rFonts w:hint="eastAsia"/>
              <w:b/>
            </w:rPr>
          </w:rPrChange>
        </w:rPr>
        <w:t>方法</w:t>
      </w:r>
    </w:p>
    <w:p w14:paraId="3D200857" w14:textId="30939DD5" w:rsidR="00985A45" w:rsidRPr="009204C0" w:rsidRDefault="00985A45" w:rsidP="00985A45">
      <w:pPr>
        <w:jc w:val="left"/>
        <w:rPr>
          <w:rFonts w:ascii="Times New Roman" w:hAnsi="Times New Roman"/>
          <w:b/>
          <w:rPrChange w:id="623" w:author="Nobuhiro Mifune" w:date="2022-04-05T10:38:00Z">
            <w:rPr>
              <w:b/>
            </w:rPr>
          </w:rPrChange>
        </w:rPr>
      </w:pPr>
      <w:r w:rsidRPr="009204C0">
        <w:rPr>
          <w:rFonts w:ascii="Times New Roman" w:hAnsi="Times New Roman"/>
          <w:b/>
          <w:rPrChange w:id="624" w:author="Nobuhiro Mifune" w:date="2022-04-05T10:38:00Z">
            <w:rPr>
              <w:b/>
            </w:rPr>
          </w:rPrChange>
        </w:rPr>
        <w:t>Participants and Design</w:t>
      </w:r>
    </w:p>
    <w:p w14:paraId="50C68035" w14:textId="42C53724" w:rsidR="00985A45" w:rsidRPr="009204C0" w:rsidRDefault="00B40E6D" w:rsidP="00727F2A">
      <w:pPr>
        <w:jc w:val="left"/>
        <w:rPr>
          <w:rFonts w:ascii="Times New Roman" w:hAnsi="Times New Roman"/>
          <w:rPrChange w:id="625" w:author="Nobuhiro Mifune" w:date="2022-04-05T10:38:00Z">
            <w:rPr/>
          </w:rPrChange>
        </w:rPr>
        <w:pPrChange w:id="626" w:author="KUT" w:date="2022-04-14T09:52:00Z">
          <w:pPr>
            <w:ind w:firstLineChars="100" w:firstLine="210"/>
            <w:jc w:val="left"/>
          </w:pPr>
        </w:pPrChange>
      </w:pPr>
      <w:ins w:id="627" w:author="三船恒裕" w:date="2022-03-30T22:47:00Z">
        <w:r w:rsidRPr="009204C0">
          <w:rPr>
            <w:rFonts w:ascii="Times New Roman" w:hAnsi="Times New Roman" w:hint="eastAsia"/>
            <w:rPrChange w:id="628" w:author="Nobuhiro Mifune" w:date="2022-04-05T10:38:00Z">
              <w:rPr>
                <w:rFonts w:hint="eastAsia"/>
              </w:rPr>
            </w:rPrChange>
          </w:rPr>
          <w:t>実験デザインは</w:t>
        </w:r>
        <w:r w:rsidRPr="009204C0">
          <w:rPr>
            <w:rFonts w:ascii="Times New Roman" w:hAnsi="Times New Roman"/>
            <w:rPrChange w:id="629" w:author="Nobuhiro Mifune" w:date="2022-04-05T10:38:00Z">
              <w:rPr/>
            </w:rPrChange>
          </w:rPr>
          <w:t>2</w:t>
        </w:r>
        <w:r w:rsidRPr="009204C0">
          <w:rPr>
            <w:rFonts w:ascii="Times New Roman" w:hAnsi="Times New Roman"/>
            <w:rPrChange w:id="630" w:author="Nobuhiro Mifune" w:date="2022-04-05T10:38:00Z">
              <w:rPr/>
            </w:rPrChange>
          </w:rPr>
          <w:t>（謝罪コスト：コストがかかる</w:t>
        </w:r>
        <w:r w:rsidRPr="009204C0">
          <w:rPr>
            <w:rFonts w:ascii="Times New Roman" w:hAnsi="Times New Roman"/>
            <w:rPrChange w:id="631" w:author="Nobuhiro Mifune" w:date="2022-04-05T10:38:00Z">
              <w:rPr/>
            </w:rPrChange>
          </w:rPr>
          <w:t xml:space="preserve"> vs </w:t>
        </w:r>
        <w:r w:rsidRPr="009204C0">
          <w:rPr>
            <w:rFonts w:ascii="Times New Roman" w:hAnsi="Times New Roman"/>
            <w:rPrChange w:id="632" w:author="Nobuhiro Mifune" w:date="2022-04-05T10:38:00Z">
              <w:rPr/>
            </w:rPrChange>
          </w:rPr>
          <w:t>かからない）</w:t>
        </w:r>
        <w:r w:rsidRPr="009204C0">
          <w:rPr>
            <w:rFonts w:ascii="Times New Roman" w:hAnsi="Times New Roman"/>
            <w:rPrChange w:id="633" w:author="Nobuhiro Mifune" w:date="2022-04-05T10:38:00Z">
              <w:rPr/>
            </w:rPrChange>
          </w:rPr>
          <w:t>×2</w:t>
        </w:r>
        <w:r w:rsidRPr="009204C0">
          <w:rPr>
            <w:rFonts w:ascii="Times New Roman" w:hAnsi="Times New Roman"/>
            <w:rPrChange w:id="634" w:author="Nobuhiro Mifune" w:date="2022-04-05T10:38:00Z">
              <w:rPr/>
            </w:rPrChange>
          </w:rPr>
          <w:t>（</w:t>
        </w:r>
        <w:del w:id="635" w:author="Nobuhiro Mifune" w:date="2022-04-01T11:16:00Z">
          <w:r w:rsidRPr="009204C0" w:rsidDel="00C90534">
            <w:rPr>
              <w:rFonts w:ascii="Times New Roman" w:hAnsi="Times New Roman" w:hint="eastAsia"/>
              <w:rPrChange w:id="636" w:author="Nobuhiro Mifune" w:date="2022-04-05T10:38:00Z">
                <w:rPr>
                  <w:rFonts w:hint="eastAsia"/>
                </w:rPr>
              </w:rPrChange>
            </w:rPr>
            <w:delText>悪意の</w:delText>
          </w:r>
        </w:del>
        <w:r w:rsidRPr="009204C0">
          <w:rPr>
            <w:rFonts w:ascii="Times New Roman" w:hAnsi="Times New Roman"/>
            <w:rPrChange w:id="637" w:author="Nobuhiro Mifune" w:date="2022-04-05T10:38:00Z">
              <w:rPr/>
            </w:rPrChange>
          </w:rPr>
          <w:t>意図</w:t>
        </w:r>
      </w:ins>
      <w:ins w:id="638" w:author="Nobuhiro Mifune" w:date="2022-04-01T11:16:00Z">
        <w:r w:rsidR="00C90534" w:rsidRPr="009204C0">
          <w:rPr>
            <w:rFonts w:ascii="Times New Roman" w:hAnsi="Times New Roman" w:hint="eastAsia"/>
            <w:rPrChange w:id="639" w:author="Nobuhiro Mifune" w:date="2022-04-05T10:38:00Z">
              <w:rPr>
                <w:rFonts w:hint="eastAsia"/>
              </w:rPr>
            </w:rPrChange>
          </w:rPr>
          <w:t>性</w:t>
        </w:r>
      </w:ins>
      <w:ins w:id="640" w:author="三船恒裕" w:date="2022-03-30T22:47:00Z">
        <w:r w:rsidRPr="009204C0">
          <w:rPr>
            <w:rFonts w:ascii="Times New Roman" w:hAnsi="Times New Roman"/>
            <w:rPrChange w:id="641" w:author="Nobuhiro Mifune" w:date="2022-04-05T10:38:00Z">
              <w:rPr/>
            </w:rPrChange>
          </w:rPr>
          <w:t>：意図</w:t>
        </w:r>
      </w:ins>
      <w:ins w:id="642" w:author="三船恒裕" w:date="2022-03-30T22:48:00Z">
        <w:r w:rsidRPr="009204C0">
          <w:rPr>
            <w:rFonts w:ascii="Times New Roman" w:hAnsi="Times New Roman" w:hint="eastAsia"/>
            <w:rPrChange w:id="643" w:author="Nobuhiro Mifune" w:date="2022-04-05T10:38:00Z">
              <w:rPr>
                <w:rFonts w:hint="eastAsia"/>
              </w:rPr>
            </w:rPrChange>
          </w:rPr>
          <w:t>あり</w:t>
        </w:r>
      </w:ins>
      <w:ins w:id="644" w:author="三船恒裕" w:date="2022-03-30T22:47:00Z">
        <w:r w:rsidRPr="009204C0">
          <w:rPr>
            <w:rFonts w:ascii="Times New Roman" w:hAnsi="Times New Roman"/>
            <w:rPrChange w:id="645" w:author="Nobuhiro Mifune" w:date="2022-04-05T10:38:00Z">
              <w:rPr/>
            </w:rPrChange>
          </w:rPr>
          <w:t xml:space="preserve"> vs </w:t>
        </w:r>
        <w:r w:rsidRPr="009204C0">
          <w:rPr>
            <w:rFonts w:ascii="Times New Roman" w:hAnsi="Times New Roman"/>
            <w:rPrChange w:id="646" w:author="Nobuhiro Mifune" w:date="2022-04-05T10:38:00Z">
              <w:rPr/>
            </w:rPrChange>
          </w:rPr>
          <w:t>意図</w:t>
        </w:r>
      </w:ins>
      <w:ins w:id="647" w:author="三船恒裕" w:date="2022-03-30T22:48:00Z">
        <w:r w:rsidRPr="009204C0">
          <w:rPr>
            <w:rFonts w:ascii="Times New Roman" w:hAnsi="Times New Roman" w:hint="eastAsia"/>
            <w:rPrChange w:id="648" w:author="Nobuhiro Mifune" w:date="2022-04-05T10:38:00Z">
              <w:rPr>
                <w:rFonts w:hint="eastAsia"/>
              </w:rPr>
            </w:rPrChange>
          </w:rPr>
          <w:t>なし</w:t>
        </w:r>
      </w:ins>
      <w:ins w:id="649" w:author="三船恒裕" w:date="2022-03-30T22:47:00Z">
        <w:r w:rsidRPr="009204C0">
          <w:rPr>
            <w:rFonts w:ascii="Times New Roman" w:hAnsi="Times New Roman"/>
            <w:rPrChange w:id="650" w:author="Nobuhiro Mifune" w:date="2022-04-05T10:38:00Z">
              <w:rPr/>
            </w:rPrChange>
          </w:rPr>
          <w:t>）の</w:t>
        </w:r>
      </w:ins>
      <w:ins w:id="651" w:author="三船恒裕" w:date="2022-03-30T22:48:00Z">
        <w:r w:rsidRPr="009204C0">
          <w:rPr>
            <w:rFonts w:ascii="Times New Roman" w:hAnsi="Times New Roman"/>
            <w:rPrChange w:id="652" w:author="Nobuhiro Mifune" w:date="2022-04-05T10:38:00Z">
              <w:rPr/>
            </w:rPrChange>
          </w:rPr>
          <w:t>4</w:t>
        </w:r>
        <w:r w:rsidRPr="009204C0">
          <w:rPr>
            <w:rFonts w:ascii="Times New Roman" w:hAnsi="Times New Roman" w:hint="eastAsia"/>
            <w:rPrChange w:id="653" w:author="Nobuhiro Mifune" w:date="2022-04-05T10:38:00Z">
              <w:rPr>
                <w:rFonts w:hint="eastAsia"/>
              </w:rPr>
            </w:rPrChange>
          </w:rPr>
          <w:t>条件を</w:t>
        </w:r>
      </w:ins>
      <w:ins w:id="654" w:author="三船恒裕" w:date="2022-03-30T22:47:00Z">
        <w:r w:rsidRPr="009204C0">
          <w:rPr>
            <w:rFonts w:ascii="Times New Roman" w:hAnsi="Times New Roman" w:hint="eastAsia"/>
            <w:rPrChange w:id="655" w:author="Nobuhiro Mifune" w:date="2022-04-05T10:38:00Z">
              <w:rPr>
                <w:rFonts w:hint="eastAsia"/>
              </w:rPr>
            </w:rPrChange>
          </w:rPr>
          <w:t>参</w:t>
        </w:r>
        <w:r w:rsidRPr="009204C0">
          <w:rPr>
            <w:rFonts w:ascii="Times New Roman" w:hAnsi="Times New Roman"/>
            <w:rPrChange w:id="656" w:author="Nobuhiro Mifune" w:date="2022-04-05T10:38:00Z">
              <w:rPr/>
            </w:rPrChange>
          </w:rPr>
          <w:t>加者間</w:t>
        </w:r>
      </w:ins>
      <w:ins w:id="657" w:author="三船恒裕" w:date="2022-03-30T22:48:00Z">
        <w:r w:rsidRPr="009204C0">
          <w:rPr>
            <w:rFonts w:ascii="Times New Roman" w:hAnsi="Times New Roman" w:hint="eastAsia"/>
            <w:rPrChange w:id="658" w:author="Nobuhiro Mifune" w:date="2022-04-05T10:38:00Z">
              <w:rPr>
                <w:rFonts w:hint="eastAsia"/>
              </w:rPr>
            </w:rPrChange>
          </w:rPr>
          <w:t>で配置した。</w:t>
        </w:r>
        <w:r w:rsidRPr="009204C0" w:rsidDel="00B40E6D">
          <w:rPr>
            <w:rFonts w:ascii="Times New Roman" w:hAnsi="Times New Roman"/>
            <w:rPrChange w:id="659" w:author="Nobuhiro Mifune" w:date="2022-04-05T10:38:00Z">
              <w:rPr/>
            </w:rPrChange>
          </w:rPr>
          <w:t xml:space="preserve"> </w:t>
        </w:r>
      </w:ins>
      <w:del w:id="660" w:author="三船恒裕" w:date="2022-03-30T22:45:00Z">
        <w:r w:rsidR="00985A45" w:rsidRPr="009204C0" w:rsidDel="00B40E6D">
          <w:rPr>
            <w:rFonts w:ascii="Times New Roman" w:hAnsi="Times New Roman"/>
            <w:rPrChange w:id="661" w:author="Nobuhiro Mifune" w:date="2022-04-05T10:38:00Z">
              <w:rPr/>
            </w:rPrChange>
          </w:rPr>
          <w:delText>(</w:delText>
        </w:r>
      </w:del>
      <w:proofErr w:type="spellStart"/>
      <w:r w:rsidR="00985A45" w:rsidRPr="009204C0">
        <w:rPr>
          <w:rFonts w:ascii="Times New Roman" w:hAnsi="Times New Roman"/>
          <w:rPrChange w:id="662" w:author="Nobuhiro Mifune" w:date="2022-04-05T10:38:00Z">
            <w:rPr/>
          </w:rPrChange>
        </w:rPr>
        <w:t>Ohtsubo</w:t>
      </w:r>
      <w:proofErr w:type="spellEnd"/>
      <w:r w:rsidR="00985A45" w:rsidRPr="009204C0">
        <w:rPr>
          <w:rFonts w:ascii="Times New Roman" w:hAnsi="Times New Roman"/>
          <w:rPrChange w:id="663" w:author="Nobuhiro Mifune" w:date="2022-04-05T10:38:00Z">
            <w:rPr/>
          </w:rPrChange>
        </w:rPr>
        <w:t xml:space="preserve"> </w:t>
      </w:r>
      <w:ins w:id="664" w:author="三船恒裕" w:date="2022-03-30T22:45:00Z">
        <w:r w:rsidRPr="009204C0">
          <w:rPr>
            <w:rFonts w:ascii="Times New Roman" w:hAnsi="Times New Roman"/>
            <w:rPrChange w:id="665" w:author="Nobuhiro Mifune" w:date="2022-04-05T10:38:00Z">
              <w:rPr/>
            </w:rPrChange>
          </w:rPr>
          <w:t>and</w:t>
        </w:r>
      </w:ins>
      <w:del w:id="666" w:author="三船恒裕" w:date="2022-03-30T22:45:00Z">
        <w:r w:rsidR="00985A45" w:rsidRPr="009204C0" w:rsidDel="00B40E6D">
          <w:rPr>
            <w:rFonts w:ascii="Times New Roman" w:hAnsi="Times New Roman"/>
            <w:rPrChange w:id="667" w:author="Nobuhiro Mifune" w:date="2022-04-05T10:38:00Z">
              <w:rPr/>
            </w:rPrChange>
          </w:rPr>
          <w:delText>&amp;</w:delText>
        </w:r>
      </w:del>
      <w:r w:rsidR="00985A45" w:rsidRPr="009204C0">
        <w:rPr>
          <w:rFonts w:ascii="Times New Roman" w:hAnsi="Times New Roman"/>
          <w:rPrChange w:id="668" w:author="Nobuhiro Mifune" w:date="2022-04-05T10:38:00Z">
            <w:rPr/>
          </w:rPrChange>
        </w:rPr>
        <w:t xml:space="preserve"> Higuchi</w:t>
      </w:r>
      <w:del w:id="669" w:author="三船恒裕" w:date="2022-03-30T22:45:00Z">
        <w:r w:rsidR="00985A45" w:rsidRPr="009204C0" w:rsidDel="00B40E6D">
          <w:rPr>
            <w:rFonts w:ascii="Times New Roman" w:hAnsi="Times New Roman"/>
            <w:rPrChange w:id="670" w:author="Nobuhiro Mifune" w:date="2022-04-05T10:38:00Z">
              <w:rPr/>
            </w:rPrChange>
          </w:rPr>
          <w:delText>,</w:delText>
        </w:r>
      </w:del>
      <w:r w:rsidR="00985A45" w:rsidRPr="009204C0">
        <w:rPr>
          <w:rFonts w:ascii="Times New Roman" w:hAnsi="Times New Roman"/>
          <w:rPrChange w:id="671" w:author="Nobuhiro Mifune" w:date="2022-04-05T10:38:00Z">
            <w:rPr/>
          </w:rPrChange>
        </w:rPr>
        <w:t xml:space="preserve"> </w:t>
      </w:r>
      <w:ins w:id="672" w:author="三船恒裕" w:date="2022-03-30T22:45:00Z">
        <w:r w:rsidRPr="009204C0">
          <w:rPr>
            <w:rFonts w:ascii="Times New Roman" w:hAnsi="Times New Roman"/>
            <w:rPrChange w:id="673" w:author="Nobuhiro Mifune" w:date="2022-04-05T10:38:00Z">
              <w:rPr/>
            </w:rPrChange>
          </w:rPr>
          <w:t>(</w:t>
        </w:r>
      </w:ins>
      <w:r w:rsidR="00985A45" w:rsidRPr="009204C0">
        <w:rPr>
          <w:rFonts w:ascii="Times New Roman" w:hAnsi="Times New Roman"/>
          <w:rPrChange w:id="674" w:author="Nobuhiro Mifune" w:date="2022-04-05T10:38:00Z">
            <w:rPr/>
          </w:rPrChange>
        </w:rPr>
        <w:t>2022)</w:t>
      </w:r>
      <w:r w:rsidR="00985A45" w:rsidRPr="009204C0">
        <w:rPr>
          <w:rFonts w:ascii="Times New Roman" w:hAnsi="Times New Roman"/>
          <w:rPrChange w:id="675" w:author="Nobuhiro Mifune" w:date="2022-04-05T10:38:00Z">
            <w:rPr/>
          </w:rPrChange>
        </w:rPr>
        <w:t>と同様</w:t>
      </w:r>
      <w:ins w:id="676" w:author="三船恒裕" w:date="2022-03-30T22:45:00Z">
        <w:r w:rsidRPr="009204C0">
          <w:rPr>
            <w:rFonts w:ascii="Times New Roman" w:hAnsi="Times New Roman" w:hint="eastAsia"/>
            <w:rPrChange w:id="677" w:author="Nobuhiro Mifune" w:date="2022-04-05T10:38:00Z">
              <w:rPr>
                <w:rFonts w:hint="eastAsia"/>
              </w:rPr>
            </w:rPrChange>
          </w:rPr>
          <w:t>に、シナリオの内容から</w:t>
        </w:r>
      </w:ins>
      <w:del w:id="678" w:author="三船恒裕" w:date="2022-03-30T22:45:00Z">
        <w:r w:rsidR="00985A45" w:rsidRPr="009204C0" w:rsidDel="00B40E6D">
          <w:rPr>
            <w:rFonts w:ascii="Times New Roman" w:hAnsi="Times New Roman" w:hint="eastAsia"/>
            <w:rPrChange w:id="679" w:author="Nobuhiro Mifune" w:date="2022-04-05T10:38:00Z">
              <w:rPr>
                <w:rFonts w:hint="eastAsia"/>
              </w:rPr>
            </w:rPrChange>
          </w:rPr>
          <w:delText>の</w:delText>
        </w:r>
      </w:del>
      <w:del w:id="680" w:author="三船恒裕" w:date="2022-03-30T22:46:00Z">
        <w:r w:rsidR="00985A45" w:rsidRPr="009204C0" w:rsidDel="00B40E6D">
          <w:rPr>
            <w:rFonts w:ascii="Times New Roman" w:hAnsi="Times New Roman"/>
            <w:rPrChange w:id="681" w:author="Nobuhiro Mifune" w:date="2022-04-05T10:38:00Z">
              <w:rPr/>
            </w:rPrChange>
          </w:rPr>
          <w:delText>手続きで実施するために、</w:delText>
        </w:r>
      </w:del>
      <w:r w:rsidR="00985A45" w:rsidRPr="009204C0">
        <w:rPr>
          <w:rFonts w:ascii="Times New Roman" w:hAnsi="Times New Roman"/>
          <w:rPrChange w:id="682" w:author="Nobuhiro Mifune" w:date="2022-04-05T10:38:00Z">
            <w:rPr/>
          </w:rPrChange>
        </w:rPr>
        <w:t>参加者を</w:t>
      </w:r>
      <w:r w:rsidR="00985A45" w:rsidRPr="009204C0">
        <w:rPr>
          <w:rFonts w:ascii="Times New Roman" w:hAnsi="Times New Roman"/>
          <w:rPrChange w:id="683" w:author="Nobuhiro Mifune" w:date="2022-04-05T10:38:00Z">
            <w:rPr/>
          </w:rPrChange>
        </w:rPr>
        <w:t>20~40</w:t>
      </w:r>
      <w:r w:rsidR="00985A45" w:rsidRPr="009204C0">
        <w:rPr>
          <w:rFonts w:ascii="Times New Roman" w:hAnsi="Times New Roman"/>
          <w:rPrChange w:id="684" w:author="Nobuhiro Mifune" w:date="2022-04-05T10:38:00Z">
            <w:rPr/>
          </w:rPrChange>
        </w:rPr>
        <w:t>歳の就業者に限定し</w:t>
      </w:r>
      <w:ins w:id="685" w:author="三船恒裕" w:date="2022-03-30T23:00:00Z">
        <w:r w:rsidR="00040770" w:rsidRPr="009204C0">
          <w:rPr>
            <w:rFonts w:ascii="Times New Roman" w:hAnsi="Times New Roman" w:hint="eastAsia"/>
            <w:rPrChange w:id="686" w:author="Nobuhiro Mifune" w:date="2022-04-05T10:38:00Z">
              <w:rPr>
                <w:rFonts w:hint="eastAsia"/>
              </w:rPr>
            </w:rPrChange>
          </w:rPr>
          <w:t>た</w:t>
        </w:r>
      </w:ins>
      <w:del w:id="687" w:author="三船恒裕" w:date="2022-03-30T22:46:00Z">
        <w:r w:rsidR="00985A45" w:rsidRPr="009204C0" w:rsidDel="00B40E6D">
          <w:rPr>
            <w:rFonts w:ascii="Times New Roman" w:hAnsi="Times New Roman"/>
            <w:rPrChange w:id="688" w:author="Nobuhiro Mifune" w:date="2022-04-05T10:38:00Z">
              <w:rPr/>
            </w:rPrChange>
          </w:rPr>
          <w:delText>た</w:delText>
        </w:r>
      </w:del>
      <w:r w:rsidR="00985A45" w:rsidRPr="009204C0">
        <w:rPr>
          <w:rFonts w:ascii="Times New Roman" w:hAnsi="Times New Roman"/>
          <w:rPrChange w:id="689" w:author="Nobuhiro Mifune" w:date="2022-04-05T10:38:00Z">
            <w:rPr/>
          </w:rPrChange>
        </w:rPr>
        <w:t>。</w:t>
      </w:r>
      <w:ins w:id="690" w:author="三船恒裕" w:date="2022-03-30T22:48:00Z">
        <w:r w:rsidRPr="009204C0">
          <w:rPr>
            <w:rFonts w:ascii="Times New Roman" w:hAnsi="Times New Roman"/>
            <w:rPrChange w:id="691" w:author="Nobuhiro Mifune" w:date="2022-04-05T10:38:00Z">
              <w:rPr/>
            </w:rPrChange>
          </w:rPr>
          <w:t>Lancers (</w:t>
        </w:r>
      </w:ins>
      <w:ins w:id="692" w:author="三船恒裕" w:date="2022-03-30T23:01:00Z">
        <w:r w:rsidR="00040770" w:rsidRPr="009204C0">
          <w:rPr>
            <w:rFonts w:ascii="Times New Roman" w:hAnsi="Times New Roman"/>
            <w:rPrChange w:id="693" w:author="Nobuhiro Mifune" w:date="2022-04-05T10:38:00Z">
              <w:rPr/>
            </w:rPrChange>
          </w:rPr>
          <w:t>https://www.lancers.jp/</w:t>
        </w:r>
      </w:ins>
      <w:ins w:id="694" w:author="三船恒裕" w:date="2022-03-30T22:48:00Z">
        <w:r w:rsidRPr="009204C0">
          <w:rPr>
            <w:rFonts w:ascii="Times New Roman" w:hAnsi="Times New Roman"/>
            <w:rPrChange w:id="695" w:author="Nobuhiro Mifune" w:date="2022-04-05T10:38:00Z">
              <w:rPr/>
            </w:rPrChange>
          </w:rPr>
          <w:t xml:space="preserve">) </w:t>
        </w:r>
        <w:r w:rsidRPr="009204C0">
          <w:rPr>
            <w:rFonts w:ascii="Times New Roman" w:hAnsi="Times New Roman" w:hint="eastAsia"/>
            <w:rPrChange w:id="696" w:author="Nobuhiro Mifune" w:date="2022-04-05T10:38:00Z">
              <w:rPr>
                <w:rFonts w:hint="eastAsia"/>
              </w:rPr>
            </w:rPrChange>
          </w:rPr>
          <w:t>を</w:t>
        </w:r>
      </w:ins>
      <w:ins w:id="697" w:author="三船恒裕" w:date="2022-03-30T22:49:00Z">
        <w:r w:rsidRPr="009204C0">
          <w:rPr>
            <w:rFonts w:ascii="Times New Roman" w:hAnsi="Times New Roman" w:hint="eastAsia"/>
            <w:rPrChange w:id="698" w:author="Nobuhiro Mifune" w:date="2022-04-05T10:38:00Z">
              <w:rPr>
                <w:rFonts w:hint="eastAsia"/>
              </w:rPr>
            </w:rPrChange>
          </w:rPr>
          <w:t>用い、</w:t>
        </w:r>
      </w:ins>
      <w:ins w:id="699" w:author="三船恒裕" w:date="2022-03-30T23:00:00Z">
        <w:r w:rsidR="00040770" w:rsidRPr="009204C0">
          <w:rPr>
            <w:rFonts w:ascii="Times New Roman" w:hAnsi="Times New Roman" w:hint="eastAsia"/>
            <w:rPrChange w:id="700" w:author="Nobuhiro Mifune" w:date="2022-04-05T10:38:00Z">
              <w:rPr>
                <w:rFonts w:hint="eastAsia"/>
              </w:rPr>
            </w:rPrChange>
          </w:rPr>
          <w:t>各条件</w:t>
        </w:r>
        <w:r w:rsidR="00040770" w:rsidRPr="009204C0">
          <w:rPr>
            <w:rFonts w:ascii="Times New Roman" w:hAnsi="Times New Roman"/>
            <w:rPrChange w:id="701" w:author="Nobuhiro Mifune" w:date="2022-04-05T10:38:00Z">
              <w:rPr/>
            </w:rPrChange>
          </w:rPr>
          <w:t>100</w:t>
        </w:r>
        <w:r w:rsidR="00040770" w:rsidRPr="009204C0">
          <w:rPr>
            <w:rFonts w:ascii="Times New Roman" w:hAnsi="Times New Roman" w:hint="eastAsia"/>
            <w:rPrChange w:id="702" w:author="Nobuhiro Mifune" w:date="2022-04-05T10:38:00Z">
              <w:rPr>
                <w:rFonts w:hint="eastAsia"/>
              </w:rPr>
            </w:rPrChange>
          </w:rPr>
          <w:t>人ずつとなるように</w:t>
        </w:r>
      </w:ins>
      <w:ins w:id="703" w:author="三船恒裕" w:date="2022-03-30T23:02:00Z">
        <w:r w:rsidR="00040770" w:rsidRPr="009204C0">
          <w:rPr>
            <w:rFonts w:ascii="Times New Roman" w:hAnsi="Times New Roman"/>
            <w:rPrChange w:id="704" w:author="Nobuhiro Mifune" w:date="2022-04-05T10:38:00Z">
              <w:rPr/>
            </w:rPrChange>
          </w:rPr>
          <w:t>1</w:t>
        </w:r>
        <w:r w:rsidR="00040770" w:rsidRPr="009204C0">
          <w:rPr>
            <w:rFonts w:ascii="Times New Roman" w:hAnsi="Times New Roman" w:hint="eastAsia"/>
            <w:rPrChange w:id="705" w:author="Nobuhiro Mifune" w:date="2022-04-05T10:38:00Z">
              <w:rPr>
                <w:rFonts w:hint="eastAsia"/>
              </w:rPr>
            </w:rPrChange>
          </w:rPr>
          <w:t>件あたり</w:t>
        </w:r>
        <w:r w:rsidR="00040770" w:rsidRPr="009204C0">
          <w:rPr>
            <w:rFonts w:ascii="Times New Roman" w:hAnsi="Times New Roman"/>
            <w:rPrChange w:id="706" w:author="Nobuhiro Mifune" w:date="2022-04-05T10:38:00Z">
              <w:rPr/>
            </w:rPrChange>
          </w:rPr>
          <w:t>150</w:t>
        </w:r>
        <w:r w:rsidR="00040770" w:rsidRPr="009204C0">
          <w:rPr>
            <w:rFonts w:ascii="Times New Roman" w:hAnsi="Times New Roman" w:hint="eastAsia"/>
            <w:rPrChange w:id="707" w:author="Nobuhiro Mifune" w:date="2022-04-05T10:38:00Z">
              <w:rPr>
                <w:rFonts w:hint="eastAsia"/>
              </w:rPr>
            </w:rPrChange>
          </w:rPr>
          <w:t>円を支払って</w:t>
        </w:r>
      </w:ins>
      <w:ins w:id="708" w:author="三船恒裕" w:date="2022-03-30T23:00:00Z">
        <w:r w:rsidR="00040770" w:rsidRPr="009204C0">
          <w:rPr>
            <w:rFonts w:ascii="Times New Roman" w:hAnsi="Times New Roman" w:hint="eastAsia"/>
            <w:rPrChange w:id="709" w:author="Nobuhiro Mifune" w:date="2022-04-05T10:38:00Z">
              <w:rPr>
                <w:rFonts w:hint="eastAsia"/>
              </w:rPr>
            </w:rPrChange>
          </w:rPr>
          <w:t>リクルートした。</w:t>
        </w:r>
      </w:ins>
      <w:r w:rsidR="00985A45" w:rsidRPr="009204C0">
        <w:rPr>
          <w:rFonts w:ascii="Times New Roman" w:hAnsi="Times New Roman" w:hint="eastAsia"/>
          <w:rPrChange w:id="710" w:author="Nobuhiro Mifune" w:date="2022-04-05T10:38:00Z">
            <w:rPr>
              <w:rFonts w:hint="eastAsia"/>
            </w:rPr>
          </w:rPrChange>
        </w:rPr>
        <w:t>結果、</w:t>
      </w:r>
      <w:r w:rsidR="00985A45" w:rsidRPr="009204C0">
        <w:rPr>
          <w:rFonts w:ascii="Times New Roman" w:hAnsi="Times New Roman"/>
          <w:rPrChange w:id="711" w:author="Nobuhiro Mifune" w:date="2022-04-05T10:38:00Z">
            <w:rPr/>
          </w:rPrChange>
        </w:rPr>
        <w:t>603</w:t>
      </w:r>
      <w:r w:rsidR="00985A45" w:rsidRPr="009204C0">
        <w:rPr>
          <w:rFonts w:ascii="Times New Roman" w:hAnsi="Times New Roman"/>
          <w:rPrChange w:id="712" w:author="Nobuhiro Mifune" w:date="2022-04-05T10:38:00Z">
            <w:rPr/>
          </w:rPrChange>
        </w:rPr>
        <w:t>人（女性</w:t>
      </w:r>
      <w:r w:rsidR="00985A45" w:rsidRPr="009204C0">
        <w:rPr>
          <w:rFonts w:ascii="Times New Roman" w:hAnsi="Times New Roman"/>
          <w:rPrChange w:id="713" w:author="Nobuhiro Mifune" w:date="2022-04-05T10:38:00Z">
            <w:rPr/>
          </w:rPrChange>
        </w:rPr>
        <w:t>258</w:t>
      </w:r>
      <w:r w:rsidR="00985A45" w:rsidRPr="009204C0">
        <w:rPr>
          <w:rFonts w:ascii="Times New Roman" w:hAnsi="Times New Roman"/>
          <w:rPrChange w:id="714" w:author="Nobuhiro Mifune" w:date="2022-04-05T10:38:00Z">
            <w:rPr/>
          </w:rPrChange>
        </w:rPr>
        <w:t>人、男性</w:t>
      </w:r>
      <w:r w:rsidR="00985A45" w:rsidRPr="009204C0">
        <w:rPr>
          <w:rFonts w:ascii="Times New Roman" w:hAnsi="Times New Roman"/>
          <w:rPrChange w:id="715" w:author="Nobuhiro Mifune" w:date="2022-04-05T10:38:00Z">
            <w:rPr/>
          </w:rPrChange>
        </w:rPr>
        <w:t>341</w:t>
      </w:r>
      <w:r w:rsidR="00985A45" w:rsidRPr="009204C0">
        <w:rPr>
          <w:rFonts w:ascii="Times New Roman" w:hAnsi="Times New Roman"/>
          <w:rPrChange w:id="716" w:author="Nobuhiro Mifune" w:date="2022-04-05T10:38:00Z">
            <w:rPr/>
          </w:rPrChange>
        </w:rPr>
        <w:t>人、わからない</w:t>
      </w:r>
      <w:r w:rsidR="00985A45" w:rsidRPr="009204C0">
        <w:rPr>
          <w:rFonts w:ascii="Times New Roman" w:hAnsi="Times New Roman"/>
          <w:rPrChange w:id="717" w:author="Nobuhiro Mifune" w:date="2022-04-05T10:38:00Z">
            <w:rPr/>
          </w:rPrChange>
        </w:rPr>
        <w:t xml:space="preserve"> or </w:t>
      </w:r>
      <w:r w:rsidR="00985A45" w:rsidRPr="009204C0">
        <w:rPr>
          <w:rFonts w:ascii="Times New Roman" w:hAnsi="Times New Roman"/>
          <w:rPrChange w:id="718" w:author="Nobuhiro Mifune" w:date="2022-04-05T10:38:00Z">
            <w:rPr/>
          </w:rPrChange>
        </w:rPr>
        <w:t>それ以外</w:t>
      </w:r>
      <w:r w:rsidR="00985A45" w:rsidRPr="009204C0">
        <w:rPr>
          <w:rFonts w:ascii="Times New Roman" w:hAnsi="Times New Roman"/>
          <w:rPrChange w:id="719" w:author="Nobuhiro Mifune" w:date="2022-04-05T10:38:00Z">
            <w:rPr/>
          </w:rPrChange>
        </w:rPr>
        <w:t>4</w:t>
      </w:r>
      <w:r w:rsidR="00985A45" w:rsidRPr="009204C0">
        <w:rPr>
          <w:rFonts w:ascii="Times New Roman" w:hAnsi="Times New Roman"/>
          <w:rPrChange w:id="720" w:author="Nobuhiro Mifune" w:date="2022-04-05T10:38:00Z">
            <w:rPr/>
          </w:rPrChange>
        </w:rPr>
        <w:t>人、平均年齢</w:t>
      </w:r>
      <w:r w:rsidR="00985A45" w:rsidRPr="009204C0">
        <w:rPr>
          <w:rFonts w:ascii="Times New Roman" w:hAnsi="Times New Roman"/>
          <w:rPrChange w:id="721" w:author="Nobuhiro Mifune" w:date="2022-04-05T10:38:00Z">
            <w:rPr/>
          </w:rPrChange>
        </w:rPr>
        <w:t>±SD=33.55±5.15</w:t>
      </w:r>
      <w:r w:rsidR="00985A45" w:rsidRPr="009204C0">
        <w:rPr>
          <w:rFonts w:ascii="Times New Roman" w:hAnsi="Times New Roman"/>
          <w:rPrChange w:id="722" w:author="Nobuhiro Mifune" w:date="2022-04-05T10:38:00Z">
            <w:rPr/>
          </w:rPrChange>
        </w:rPr>
        <w:t>歳）が分析対象となった。</w:t>
      </w:r>
      <w:del w:id="723" w:author="三船恒裕" w:date="2022-03-30T23:02:00Z">
        <w:r w:rsidR="00985A45" w:rsidRPr="009204C0" w:rsidDel="00040770">
          <w:rPr>
            <w:rFonts w:ascii="Times New Roman" w:hAnsi="Times New Roman" w:hint="eastAsia"/>
            <w:rPrChange w:id="724" w:author="Nobuhiro Mifune" w:date="2022-04-05T10:38:00Z">
              <w:rPr>
                <w:rFonts w:hint="eastAsia"/>
              </w:rPr>
            </w:rPrChange>
          </w:rPr>
          <w:delText>参加者は、</w:delText>
        </w:r>
        <w:r w:rsidR="00985A45" w:rsidRPr="009204C0" w:rsidDel="00040770">
          <w:rPr>
            <w:rFonts w:ascii="Times New Roman" w:hAnsi="Times New Roman"/>
            <w:rPrChange w:id="725" w:author="Nobuhiro Mifune" w:date="2022-04-05T10:38:00Z">
              <w:rPr/>
            </w:rPrChange>
          </w:rPr>
          <w:delText>2</w:delText>
        </w:r>
        <w:r w:rsidR="00985A45" w:rsidRPr="009204C0" w:rsidDel="00040770">
          <w:rPr>
            <w:rFonts w:ascii="Times New Roman" w:hAnsi="Times New Roman"/>
            <w:rPrChange w:id="726" w:author="Nobuhiro Mifune" w:date="2022-04-05T10:38:00Z">
              <w:rPr/>
            </w:rPrChange>
          </w:rPr>
          <w:delText>（謝罪コスト：コストがかかる</w:delText>
        </w:r>
        <w:r w:rsidR="00985A45" w:rsidRPr="009204C0" w:rsidDel="00040770">
          <w:rPr>
            <w:rFonts w:ascii="Times New Roman" w:hAnsi="Times New Roman"/>
            <w:rPrChange w:id="727" w:author="Nobuhiro Mifune" w:date="2022-04-05T10:38:00Z">
              <w:rPr/>
            </w:rPrChange>
          </w:rPr>
          <w:delText xml:space="preserve"> vs </w:delText>
        </w:r>
        <w:r w:rsidR="00985A45" w:rsidRPr="009204C0" w:rsidDel="00040770">
          <w:rPr>
            <w:rFonts w:ascii="Times New Roman" w:hAnsi="Times New Roman"/>
            <w:rPrChange w:id="728" w:author="Nobuhiro Mifune" w:date="2022-04-05T10:38:00Z">
              <w:rPr/>
            </w:rPrChange>
          </w:rPr>
          <w:delText>かからない）</w:delText>
        </w:r>
        <w:r w:rsidR="00985A45" w:rsidRPr="009204C0" w:rsidDel="00040770">
          <w:rPr>
            <w:rFonts w:ascii="Times New Roman" w:hAnsi="Times New Roman"/>
            <w:rPrChange w:id="729" w:author="Nobuhiro Mifune" w:date="2022-04-05T10:38:00Z">
              <w:rPr/>
            </w:rPrChange>
          </w:rPr>
          <w:delText>×3</w:delText>
        </w:r>
        <w:r w:rsidR="00985A45" w:rsidRPr="009204C0" w:rsidDel="00040770">
          <w:rPr>
            <w:rFonts w:ascii="Times New Roman" w:hAnsi="Times New Roman"/>
            <w:rPrChange w:id="730" w:author="Nobuhiro Mifune" w:date="2022-04-05T10:38:00Z">
              <w:rPr/>
            </w:rPrChange>
          </w:rPr>
          <w:delText>（意図：意図がない</w:delText>
        </w:r>
        <w:r w:rsidR="00985A45" w:rsidRPr="009204C0" w:rsidDel="00040770">
          <w:rPr>
            <w:rFonts w:ascii="Times New Roman" w:hAnsi="Times New Roman"/>
            <w:rPrChange w:id="731" w:author="Nobuhiro Mifune" w:date="2022-04-05T10:38:00Z">
              <w:rPr/>
            </w:rPrChange>
          </w:rPr>
          <w:delText xml:space="preserve"> vs </w:delText>
        </w:r>
        <w:r w:rsidR="00985A45" w:rsidRPr="009204C0" w:rsidDel="00040770">
          <w:rPr>
            <w:rFonts w:ascii="Times New Roman" w:hAnsi="Times New Roman"/>
            <w:rPrChange w:id="732" w:author="Nobuhiro Mifune" w:date="2022-04-05T10:38:00Z">
              <w:rPr/>
            </w:rPrChange>
          </w:rPr>
          <w:delText>悪意のある意図）の参加者間要因計画の</w:delText>
        </w:r>
        <w:r w:rsidR="00985A45" w:rsidRPr="009204C0" w:rsidDel="00040770">
          <w:rPr>
            <w:rFonts w:ascii="Times New Roman" w:hAnsi="Times New Roman"/>
            <w:rPrChange w:id="733" w:author="Nobuhiro Mifune" w:date="2022-04-05T10:38:00Z">
              <w:rPr/>
            </w:rPrChange>
          </w:rPr>
          <w:delText>4</w:delText>
        </w:r>
        <w:r w:rsidR="00985A45" w:rsidRPr="009204C0" w:rsidDel="00040770">
          <w:rPr>
            <w:rFonts w:ascii="Times New Roman" w:hAnsi="Times New Roman"/>
            <w:rPrChange w:id="734" w:author="Nobuhiro Mifune" w:date="2022-04-05T10:38:00Z">
              <w:rPr/>
            </w:rPrChange>
          </w:rPr>
          <w:delText>セルのいずれかにランダムに割り振られた。</w:delText>
        </w:r>
      </w:del>
    </w:p>
    <w:p w14:paraId="6A3140C0" w14:textId="4813B2BE" w:rsidR="00985A45" w:rsidRPr="009204C0" w:rsidRDefault="008C6100" w:rsidP="00985A45">
      <w:pPr>
        <w:jc w:val="left"/>
        <w:rPr>
          <w:rFonts w:ascii="Times New Roman" w:hAnsi="Times New Roman"/>
          <w:b/>
          <w:rPrChange w:id="735" w:author="Nobuhiro Mifune" w:date="2022-04-05T10:38:00Z">
            <w:rPr>
              <w:b/>
            </w:rPr>
          </w:rPrChange>
        </w:rPr>
      </w:pPr>
      <w:ins w:id="736" w:author="三船恒裕" w:date="2022-03-30T23:13:00Z">
        <w:r w:rsidRPr="009204C0">
          <w:rPr>
            <w:rFonts w:ascii="Times New Roman" w:hAnsi="Times New Roman"/>
            <w:b/>
            <w:rPrChange w:id="737" w:author="Nobuhiro Mifune" w:date="2022-04-05T10:38:00Z">
              <w:rPr>
                <w:b/>
              </w:rPr>
            </w:rPrChange>
          </w:rPr>
          <w:t>Procedure</w:t>
        </w:r>
      </w:ins>
      <w:del w:id="738" w:author="三船恒裕" w:date="2022-03-30T23:13:00Z">
        <w:r w:rsidR="00985A45" w:rsidRPr="009204C0" w:rsidDel="008C6100">
          <w:rPr>
            <w:rFonts w:ascii="Times New Roman" w:hAnsi="Times New Roman"/>
            <w:b/>
            <w:rPrChange w:id="739" w:author="Nobuhiro Mifune" w:date="2022-04-05T10:38:00Z">
              <w:rPr>
                <w:b/>
              </w:rPr>
            </w:rPrChange>
          </w:rPr>
          <w:delText>Materials</w:delText>
        </w:r>
      </w:del>
    </w:p>
    <w:p w14:paraId="7811A152" w14:textId="05B97A4A" w:rsidR="00985A45" w:rsidRPr="009204C0" w:rsidRDefault="008C6100" w:rsidP="00727F2A">
      <w:pPr>
        <w:jc w:val="left"/>
        <w:rPr>
          <w:rFonts w:ascii="Times New Roman" w:hAnsi="Times New Roman"/>
          <w:rPrChange w:id="740" w:author="Nobuhiro Mifune" w:date="2022-04-05T10:38:00Z">
            <w:rPr/>
          </w:rPrChange>
        </w:rPr>
        <w:pPrChange w:id="741" w:author="KUT" w:date="2022-04-14T09:52:00Z">
          <w:pPr>
            <w:ind w:firstLineChars="100" w:firstLine="210"/>
            <w:jc w:val="left"/>
          </w:pPr>
        </w:pPrChange>
      </w:pPr>
      <w:ins w:id="742" w:author="三船恒裕" w:date="2022-03-30T23:14:00Z">
        <w:r w:rsidRPr="009204C0">
          <w:rPr>
            <w:rFonts w:ascii="Times New Roman" w:hAnsi="Times New Roman" w:hint="eastAsia"/>
            <w:rPrChange w:id="743" w:author="Nobuhiro Mifune" w:date="2022-04-05T10:38:00Z">
              <w:rPr>
                <w:rFonts w:hint="eastAsia"/>
              </w:rPr>
            </w:rPrChange>
          </w:rPr>
          <w:t>参加者は</w:t>
        </w:r>
        <w:r w:rsidRPr="009204C0">
          <w:rPr>
            <w:rFonts w:ascii="Times New Roman" w:hAnsi="Times New Roman"/>
            <w:rPrChange w:id="744" w:author="Nobuhiro Mifune" w:date="2022-04-05T10:38:00Z">
              <w:rPr/>
            </w:rPrChange>
          </w:rPr>
          <w:t>Qualtrics (https://www.qualtrics.com)</w:t>
        </w:r>
        <w:r w:rsidRPr="009204C0">
          <w:rPr>
            <w:rFonts w:ascii="Times New Roman" w:hAnsi="Times New Roman"/>
            <w:rPrChange w:id="745" w:author="Nobuhiro Mifune" w:date="2022-04-05T10:38:00Z">
              <w:rPr/>
            </w:rPrChange>
          </w:rPr>
          <w:t>で作成された</w:t>
        </w:r>
      </w:ins>
      <w:del w:id="746" w:author="三船恒裕" w:date="2022-03-30T23:14:00Z">
        <w:r w:rsidR="00985A45" w:rsidRPr="009204C0" w:rsidDel="008C6100">
          <w:rPr>
            <w:rFonts w:ascii="Times New Roman" w:hAnsi="Times New Roman" w:hint="eastAsia"/>
            <w:rPrChange w:id="747" w:author="Nobuhiro Mifune" w:date="2022-04-05T10:38:00Z">
              <w:rPr>
                <w:rFonts w:hint="eastAsia"/>
              </w:rPr>
            </w:rPrChange>
          </w:rPr>
          <w:delText>アンケートは</w:delText>
        </w:r>
      </w:del>
      <w:r w:rsidR="00985A45" w:rsidRPr="009204C0">
        <w:rPr>
          <w:rFonts w:ascii="Times New Roman" w:hAnsi="Times New Roman"/>
          <w:rPrChange w:id="748" w:author="Nobuhiro Mifune" w:date="2022-04-05T10:38:00Z">
            <w:rPr/>
          </w:rPrChange>
        </w:rPr>
        <w:t>Web</w:t>
      </w:r>
      <w:r w:rsidR="00985A45" w:rsidRPr="009204C0">
        <w:rPr>
          <w:rFonts w:ascii="Times New Roman" w:hAnsi="Times New Roman"/>
          <w:rPrChange w:id="749" w:author="Nobuhiro Mifune" w:date="2022-04-05T10:38:00Z">
            <w:rPr/>
          </w:rPrChange>
        </w:rPr>
        <w:t>上</w:t>
      </w:r>
      <w:ins w:id="750" w:author="三船恒裕" w:date="2022-03-30T23:14:00Z">
        <w:r w:rsidRPr="009204C0">
          <w:rPr>
            <w:rFonts w:ascii="Times New Roman" w:hAnsi="Times New Roman" w:hint="eastAsia"/>
            <w:rPrChange w:id="751" w:author="Nobuhiro Mifune" w:date="2022-04-05T10:38:00Z">
              <w:rPr>
                <w:rFonts w:hint="eastAsia"/>
              </w:rPr>
            </w:rPrChange>
          </w:rPr>
          <w:t>の</w:t>
        </w:r>
      </w:ins>
      <w:del w:id="752" w:author="三船恒裕" w:date="2022-03-30T23:14:00Z">
        <w:r w:rsidR="00985A45" w:rsidRPr="009204C0" w:rsidDel="008C6100">
          <w:rPr>
            <w:rFonts w:ascii="Times New Roman" w:hAnsi="Times New Roman"/>
            <w:rPrChange w:id="753" w:author="Nobuhiro Mifune" w:date="2022-04-05T10:38:00Z">
              <w:rPr/>
            </w:rPrChange>
          </w:rPr>
          <w:delText>で</w:delText>
        </w:r>
      </w:del>
      <w:r w:rsidR="00985A45" w:rsidRPr="009204C0">
        <w:rPr>
          <w:rFonts w:ascii="Times New Roman" w:hAnsi="Times New Roman"/>
          <w:rPrChange w:id="754" w:author="Nobuhiro Mifune" w:date="2022-04-05T10:38:00Z">
            <w:rPr/>
          </w:rPrChange>
        </w:rPr>
        <w:t>アンケート</w:t>
      </w:r>
      <w:ins w:id="755" w:author="三船恒裕" w:date="2022-03-30T23:14:00Z">
        <w:r w:rsidRPr="009204C0">
          <w:rPr>
            <w:rFonts w:ascii="Times New Roman" w:hAnsi="Times New Roman" w:hint="eastAsia"/>
            <w:rPrChange w:id="756" w:author="Nobuhiro Mifune" w:date="2022-04-05T10:38:00Z">
              <w:rPr>
                <w:rFonts w:hint="eastAsia"/>
              </w:rPr>
            </w:rPrChange>
          </w:rPr>
          <w:t>に回答した。</w:t>
        </w:r>
      </w:ins>
      <w:ins w:id="757" w:author="三船恒裕" w:date="2022-03-30T23:15:00Z">
        <w:r w:rsidR="00FB485D" w:rsidRPr="009204C0">
          <w:rPr>
            <w:rFonts w:ascii="Times New Roman" w:hAnsi="Times New Roman" w:hint="eastAsia"/>
            <w:rPrChange w:id="758" w:author="Nobuhiro Mifune" w:date="2022-04-05T10:38:00Z">
              <w:rPr>
                <w:rFonts w:hint="eastAsia"/>
              </w:rPr>
            </w:rPrChange>
          </w:rPr>
          <w:t>参加者はまず、自身の年齢と雇用形態を回答した。このとき、</w:t>
        </w:r>
        <w:r w:rsidR="00FB485D" w:rsidRPr="009204C0">
          <w:rPr>
            <w:rFonts w:ascii="Times New Roman" w:hAnsi="Times New Roman"/>
            <w:rPrChange w:id="759" w:author="Nobuhiro Mifune" w:date="2022-04-05T10:38:00Z">
              <w:rPr/>
            </w:rPrChange>
          </w:rPr>
          <w:t>20</w:t>
        </w:r>
        <w:r w:rsidR="00FB485D" w:rsidRPr="009204C0">
          <w:rPr>
            <w:rFonts w:ascii="Times New Roman" w:hAnsi="Times New Roman"/>
            <w:rPrChange w:id="760" w:author="Nobuhiro Mifune" w:date="2022-04-05T10:38:00Z">
              <w:rPr/>
            </w:rPrChange>
          </w:rPr>
          <w:t>歳から</w:t>
        </w:r>
        <w:r w:rsidR="00FB485D" w:rsidRPr="009204C0">
          <w:rPr>
            <w:rFonts w:ascii="Times New Roman" w:hAnsi="Times New Roman"/>
            <w:rPrChange w:id="761" w:author="Nobuhiro Mifune" w:date="2022-04-05T10:38:00Z">
              <w:rPr/>
            </w:rPrChange>
          </w:rPr>
          <w:t>40</w:t>
        </w:r>
        <w:r w:rsidR="00FB485D" w:rsidRPr="009204C0">
          <w:rPr>
            <w:rFonts w:ascii="Times New Roman" w:hAnsi="Times New Roman"/>
            <w:rPrChange w:id="762" w:author="Nobuhiro Mifune" w:date="2022-04-05T10:38:00Z">
              <w:rPr/>
            </w:rPrChange>
          </w:rPr>
          <w:t>歳までの被雇用者という参加基準を満たさない者は</w:t>
        </w:r>
      </w:ins>
      <w:ins w:id="763" w:author="三船恒裕" w:date="2022-03-30T23:16:00Z">
        <w:r w:rsidR="00FB485D" w:rsidRPr="009204C0">
          <w:rPr>
            <w:rFonts w:ascii="Times New Roman" w:hAnsi="Times New Roman" w:hint="eastAsia"/>
            <w:rPrChange w:id="764" w:author="Nobuhiro Mifune" w:date="2022-04-05T10:38:00Z">
              <w:rPr>
                <w:rFonts w:hint="eastAsia"/>
              </w:rPr>
            </w:rPrChange>
          </w:rPr>
          <w:t>その後</w:t>
        </w:r>
      </w:ins>
      <w:ins w:id="765" w:author="三船恒裕" w:date="2022-03-30T23:15:00Z">
        <w:r w:rsidR="00FB485D" w:rsidRPr="009204C0">
          <w:rPr>
            <w:rFonts w:ascii="Times New Roman" w:hAnsi="Times New Roman"/>
            <w:rPrChange w:id="766" w:author="Nobuhiro Mifune" w:date="2022-04-05T10:38:00Z">
              <w:rPr/>
            </w:rPrChange>
          </w:rPr>
          <w:t>に進むことができなかった。</w:t>
        </w:r>
      </w:ins>
      <w:ins w:id="767" w:author="三船恒裕" w:date="2022-03-30T23:16:00Z">
        <w:r w:rsidR="00FB485D" w:rsidRPr="009204C0">
          <w:rPr>
            <w:rFonts w:ascii="Times New Roman" w:hAnsi="Times New Roman" w:hint="eastAsia"/>
            <w:rPrChange w:id="768" w:author="Nobuhiro Mifune" w:date="2022-04-05T10:38:00Z">
              <w:rPr>
                <w:rFonts w:hint="eastAsia"/>
              </w:rPr>
            </w:rPrChange>
          </w:rPr>
          <w:t>基準を満たした参加者は</w:t>
        </w:r>
      </w:ins>
      <w:del w:id="769" w:author="三船恒裕" w:date="2022-03-30T23:17:00Z">
        <w:r w:rsidR="00985A45" w:rsidRPr="009204C0" w:rsidDel="00FB485D">
          <w:rPr>
            <w:rFonts w:ascii="Times New Roman" w:hAnsi="Times New Roman"/>
            <w:rPrChange w:id="770" w:author="Nobuhiro Mifune" w:date="2022-04-05T10:38:00Z">
              <w:rPr/>
            </w:rPrChange>
          </w:rPr>
          <w:delText>を作成できる</w:delText>
        </w:r>
        <w:r w:rsidR="00985A45" w:rsidRPr="009204C0" w:rsidDel="00FB485D">
          <w:rPr>
            <w:rFonts w:ascii="Times New Roman" w:hAnsi="Times New Roman"/>
            <w:rPrChange w:id="771" w:author="Nobuhiro Mifune" w:date="2022-04-05T10:38:00Z">
              <w:rPr/>
            </w:rPrChange>
          </w:rPr>
          <w:delText>Qualtrics</w:delText>
        </w:r>
        <w:r w:rsidR="00985A45" w:rsidRPr="009204C0" w:rsidDel="00FB485D">
          <w:rPr>
            <w:rFonts w:ascii="Times New Roman" w:hAnsi="Times New Roman"/>
            <w:rPrChange w:id="772" w:author="Nobuhiro Mifune" w:date="2022-04-05T10:38:00Z">
              <w:rPr/>
            </w:rPrChange>
          </w:rPr>
          <w:delText>にて、</w:delText>
        </w:r>
        <w:r w:rsidR="00985A45" w:rsidRPr="009204C0" w:rsidDel="00FB485D">
          <w:rPr>
            <w:rFonts w:ascii="Times New Roman" w:hAnsi="Times New Roman"/>
            <w:rPrChange w:id="773" w:author="Nobuhiro Mifune" w:date="2022-04-05T10:38:00Z">
              <w:rPr/>
            </w:rPrChange>
          </w:rPr>
          <w:delText>(</w:delText>
        </w:r>
      </w:del>
      <w:proofErr w:type="spellStart"/>
      <w:r w:rsidR="00985A45" w:rsidRPr="009204C0">
        <w:rPr>
          <w:rFonts w:ascii="Times New Roman" w:hAnsi="Times New Roman"/>
          <w:rPrChange w:id="774" w:author="Nobuhiro Mifune" w:date="2022-04-05T10:38:00Z">
            <w:rPr/>
          </w:rPrChange>
        </w:rPr>
        <w:t>Ohtsubo</w:t>
      </w:r>
      <w:proofErr w:type="spellEnd"/>
      <w:r w:rsidR="00985A45" w:rsidRPr="009204C0">
        <w:rPr>
          <w:rFonts w:ascii="Times New Roman" w:hAnsi="Times New Roman"/>
          <w:rPrChange w:id="775" w:author="Nobuhiro Mifune" w:date="2022-04-05T10:38:00Z">
            <w:rPr/>
          </w:rPrChange>
        </w:rPr>
        <w:t xml:space="preserve"> </w:t>
      </w:r>
      <w:ins w:id="776" w:author="三船恒裕" w:date="2022-03-30T23:17:00Z">
        <w:r w:rsidR="00FB485D" w:rsidRPr="009204C0">
          <w:rPr>
            <w:rFonts w:ascii="Times New Roman" w:hAnsi="Times New Roman"/>
            <w:rPrChange w:id="777" w:author="Nobuhiro Mifune" w:date="2022-04-05T10:38:00Z">
              <w:rPr/>
            </w:rPrChange>
          </w:rPr>
          <w:t>and</w:t>
        </w:r>
      </w:ins>
      <w:del w:id="778" w:author="三船恒裕" w:date="2022-03-30T23:17:00Z">
        <w:r w:rsidR="00985A45" w:rsidRPr="009204C0" w:rsidDel="00FB485D">
          <w:rPr>
            <w:rFonts w:ascii="Times New Roman" w:hAnsi="Times New Roman"/>
            <w:rPrChange w:id="779" w:author="Nobuhiro Mifune" w:date="2022-04-05T10:38:00Z">
              <w:rPr/>
            </w:rPrChange>
          </w:rPr>
          <w:delText>&amp;</w:delText>
        </w:r>
      </w:del>
      <w:r w:rsidR="00985A45" w:rsidRPr="009204C0">
        <w:rPr>
          <w:rFonts w:ascii="Times New Roman" w:hAnsi="Times New Roman"/>
          <w:rPrChange w:id="780" w:author="Nobuhiro Mifune" w:date="2022-04-05T10:38:00Z">
            <w:rPr/>
          </w:rPrChange>
        </w:rPr>
        <w:t xml:space="preserve"> Higuchi</w:t>
      </w:r>
      <w:del w:id="781" w:author="三船恒裕" w:date="2022-03-30T23:17:00Z">
        <w:r w:rsidR="00985A45" w:rsidRPr="009204C0" w:rsidDel="00FB485D">
          <w:rPr>
            <w:rFonts w:ascii="Times New Roman" w:hAnsi="Times New Roman"/>
            <w:rPrChange w:id="782" w:author="Nobuhiro Mifune" w:date="2022-04-05T10:38:00Z">
              <w:rPr/>
            </w:rPrChange>
          </w:rPr>
          <w:delText>,</w:delText>
        </w:r>
      </w:del>
      <w:r w:rsidR="00985A45" w:rsidRPr="009204C0">
        <w:rPr>
          <w:rFonts w:ascii="Times New Roman" w:hAnsi="Times New Roman"/>
          <w:rPrChange w:id="783" w:author="Nobuhiro Mifune" w:date="2022-04-05T10:38:00Z">
            <w:rPr/>
          </w:rPrChange>
        </w:rPr>
        <w:t xml:space="preserve"> </w:t>
      </w:r>
      <w:ins w:id="784" w:author="三船恒裕" w:date="2022-03-30T23:17:00Z">
        <w:r w:rsidR="00FB485D" w:rsidRPr="009204C0">
          <w:rPr>
            <w:rFonts w:ascii="Times New Roman" w:hAnsi="Times New Roman"/>
            <w:rPrChange w:id="785" w:author="Nobuhiro Mifune" w:date="2022-04-05T10:38:00Z">
              <w:rPr/>
            </w:rPrChange>
          </w:rPr>
          <w:t>(</w:t>
        </w:r>
      </w:ins>
      <w:r w:rsidR="00985A45" w:rsidRPr="009204C0">
        <w:rPr>
          <w:rFonts w:ascii="Times New Roman" w:hAnsi="Times New Roman"/>
          <w:rPrChange w:id="786" w:author="Nobuhiro Mifune" w:date="2022-04-05T10:38:00Z">
            <w:rPr/>
          </w:rPrChange>
        </w:rPr>
        <w:t>2022)</w:t>
      </w:r>
      <w:ins w:id="787" w:author="三船恒裕" w:date="2022-03-30T23:17:00Z">
        <w:r w:rsidR="00FB485D" w:rsidRPr="009204C0">
          <w:rPr>
            <w:rFonts w:ascii="Times New Roman" w:hAnsi="Times New Roman" w:hint="eastAsia"/>
            <w:rPrChange w:id="788" w:author="Nobuhiro Mifune" w:date="2022-04-05T10:38:00Z">
              <w:rPr>
                <w:rFonts w:hint="eastAsia"/>
              </w:rPr>
            </w:rPrChange>
          </w:rPr>
          <w:t>で用いられた</w:t>
        </w:r>
      </w:ins>
      <w:del w:id="789" w:author="三船恒裕" w:date="2022-03-30T23:17:00Z">
        <w:r w:rsidR="00985A45" w:rsidRPr="009204C0" w:rsidDel="00FB485D">
          <w:rPr>
            <w:rFonts w:ascii="Times New Roman" w:hAnsi="Times New Roman"/>
            <w:rPrChange w:id="790" w:author="Nobuhiro Mifune" w:date="2022-04-05T10:38:00Z">
              <w:rPr/>
            </w:rPrChange>
          </w:rPr>
          <w:delText>を参考に、</w:delText>
        </w:r>
        <w:r w:rsidR="00985A45" w:rsidRPr="009204C0" w:rsidDel="00FB485D">
          <w:rPr>
            <w:rFonts w:ascii="Times New Roman" w:hAnsi="Times New Roman"/>
            <w:rPrChange w:id="791" w:author="Nobuhiro Mifune" w:date="2022-04-05T10:38:00Z">
              <w:rPr/>
            </w:rPrChange>
          </w:rPr>
          <w:delText>4</w:delText>
        </w:r>
        <w:r w:rsidR="00985A45" w:rsidRPr="009204C0" w:rsidDel="00FB485D">
          <w:rPr>
            <w:rFonts w:ascii="Times New Roman" w:hAnsi="Times New Roman"/>
            <w:rPrChange w:id="792" w:author="Nobuhiro Mifune" w:date="2022-04-05T10:38:00Z">
              <w:rPr/>
            </w:rPrChange>
          </w:rPr>
          <w:delText>つの</w:delText>
        </w:r>
      </w:del>
      <w:r w:rsidR="00985A45" w:rsidRPr="009204C0">
        <w:rPr>
          <w:rFonts w:ascii="Times New Roman" w:hAnsi="Times New Roman"/>
          <w:rPrChange w:id="793" w:author="Nobuhiro Mifune" w:date="2022-04-05T10:38:00Z">
            <w:rPr/>
          </w:rPrChange>
        </w:rPr>
        <w:t>仮想的な違反シナリオを</w:t>
      </w:r>
      <w:ins w:id="794" w:author="三船恒裕" w:date="2022-03-31T23:19:00Z">
        <w:r w:rsidR="0072581C" w:rsidRPr="009204C0">
          <w:rPr>
            <w:rFonts w:ascii="Times New Roman" w:hAnsi="Times New Roman" w:hint="eastAsia"/>
            <w:rPrChange w:id="795" w:author="Nobuhiro Mifune" w:date="2022-04-05T10:38:00Z">
              <w:rPr>
                <w:rFonts w:hint="eastAsia"/>
              </w:rPr>
            </w:rPrChange>
          </w:rPr>
          <w:t>、</w:t>
        </w:r>
      </w:ins>
      <w:r w:rsidR="00985A45" w:rsidRPr="009204C0">
        <w:rPr>
          <w:rFonts w:ascii="Times New Roman" w:hAnsi="Times New Roman"/>
          <w:rPrChange w:id="796" w:author="Nobuhiro Mifune" w:date="2022-04-05T10:38:00Z">
            <w:rPr/>
          </w:rPrChange>
        </w:rPr>
        <w:t>加害者側の視点に</w:t>
      </w:r>
      <w:ins w:id="797" w:author="三船恒裕" w:date="2022-03-30T23:18:00Z">
        <w:r w:rsidR="00FB485D" w:rsidRPr="009204C0">
          <w:rPr>
            <w:rFonts w:ascii="Times New Roman" w:hAnsi="Times New Roman" w:hint="eastAsia"/>
            <w:rPrChange w:id="798" w:author="Nobuhiro Mifune" w:date="2022-04-05T10:38:00Z">
              <w:rPr>
                <w:rFonts w:hint="eastAsia"/>
              </w:rPr>
            </w:rPrChange>
          </w:rPr>
          <w:t>変更</w:t>
        </w:r>
      </w:ins>
      <w:del w:id="799" w:author="三船恒裕" w:date="2022-03-30T23:18:00Z">
        <w:r w:rsidR="00985A45" w:rsidRPr="009204C0" w:rsidDel="00FB485D">
          <w:rPr>
            <w:rFonts w:ascii="Times New Roman" w:hAnsi="Times New Roman"/>
            <w:rPrChange w:id="800" w:author="Nobuhiro Mifune" w:date="2022-04-05T10:38:00Z">
              <w:rPr/>
            </w:rPrChange>
          </w:rPr>
          <w:delText>修正</w:delText>
        </w:r>
      </w:del>
      <w:r w:rsidR="00985A45" w:rsidRPr="009204C0">
        <w:rPr>
          <w:rFonts w:ascii="Times New Roman" w:hAnsi="Times New Roman"/>
          <w:rPrChange w:id="801" w:author="Nobuhiro Mifune" w:date="2022-04-05T10:38:00Z">
            <w:rPr/>
          </w:rPrChange>
        </w:rPr>
        <w:t>した</w:t>
      </w:r>
      <w:ins w:id="802" w:author="三船恒裕" w:date="2022-03-30T23:17:00Z">
        <w:r w:rsidR="00FB485D" w:rsidRPr="009204C0">
          <w:rPr>
            <w:rFonts w:ascii="Times New Roman" w:hAnsi="Times New Roman" w:hint="eastAsia"/>
            <w:rPrChange w:id="803" w:author="Nobuhiro Mifune" w:date="2022-04-05T10:38:00Z">
              <w:rPr>
                <w:rFonts w:hint="eastAsia"/>
              </w:rPr>
            </w:rPrChange>
          </w:rPr>
          <w:t>シナリオを読んだ</w:t>
        </w:r>
      </w:ins>
      <w:del w:id="804" w:author="三船恒裕" w:date="2022-03-30T23:17:00Z">
        <w:r w:rsidR="00985A45" w:rsidRPr="009204C0" w:rsidDel="00FB485D">
          <w:rPr>
            <w:rFonts w:ascii="Times New Roman" w:hAnsi="Times New Roman"/>
            <w:rPrChange w:id="805" w:author="Nobuhiro Mifune" w:date="2022-04-05T10:38:00Z">
              <w:rPr/>
            </w:rPrChange>
          </w:rPr>
          <w:delText>上で用いられた</w:delText>
        </w:r>
      </w:del>
      <w:r w:rsidR="00985A45" w:rsidRPr="009204C0">
        <w:rPr>
          <w:rFonts w:ascii="Times New Roman" w:hAnsi="Times New Roman"/>
          <w:rPrChange w:id="806" w:author="Nobuhiro Mifune" w:date="2022-04-05T10:38:00Z">
            <w:rPr/>
          </w:rPrChange>
        </w:rPr>
        <w:t>。</w:t>
      </w:r>
      <w:ins w:id="807" w:author="三船恒裕" w:date="2022-03-31T23:25:00Z">
        <w:r w:rsidR="00A90C3C" w:rsidRPr="009204C0">
          <w:rPr>
            <w:rFonts w:ascii="Times New Roman" w:hAnsi="Times New Roman" w:hint="eastAsia"/>
            <w:rPrChange w:id="808" w:author="Nobuhiro Mifune" w:date="2022-04-05T10:38:00Z">
              <w:rPr>
                <w:rFonts w:hint="eastAsia"/>
              </w:rPr>
            </w:rPrChange>
          </w:rPr>
          <w:t>シナリオは</w:t>
        </w:r>
        <w:r w:rsidR="00A90C3C" w:rsidRPr="009204C0">
          <w:rPr>
            <w:rFonts w:ascii="Times New Roman" w:hAnsi="Times New Roman"/>
            <w:rPrChange w:id="809" w:author="Nobuhiro Mifune" w:date="2022-04-05T10:38:00Z">
              <w:rPr/>
            </w:rPrChange>
          </w:rPr>
          <w:t>4</w:t>
        </w:r>
        <w:r w:rsidR="00A90C3C" w:rsidRPr="009204C0">
          <w:rPr>
            <w:rFonts w:ascii="Times New Roman" w:hAnsi="Times New Roman" w:hint="eastAsia"/>
            <w:rPrChange w:id="810" w:author="Nobuhiro Mifune" w:date="2022-04-05T10:38:00Z">
              <w:rPr>
                <w:rFonts w:hint="eastAsia"/>
              </w:rPr>
            </w:rPrChange>
          </w:rPr>
          <w:t>種類あり、全てのシナリオに対して悪意の意図がある</w:t>
        </w:r>
      </w:ins>
      <w:ins w:id="811" w:author="三船恒裕" w:date="2022-03-31T23:26:00Z">
        <w:r w:rsidR="00A90C3C" w:rsidRPr="009204C0">
          <w:rPr>
            <w:rFonts w:ascii="Times New Roman" w:hAnsi="Times New Roman" w:hint="eastAsia"/>
            <w:rPrChange w:id="812" w:author="Nobuhiro Mifune" w:date="2022-04-05T10:38:00Z">
              <w:rPr>
                <w:rFonts w:hint="eastAsia"/>
              </w:rPr>
            </w:rPrChange>
          </w:rPr>
          <w:t>加害か無い加害か、コストをかけた謝罪をしたかコストをかけない謝罪をしたかで</w:t>
        </w:r>
        <w:r w:rsidR="00A90C3C" w:rsidRPr="009204C0">
          <w:rPr>
            <w:rFonts w:ascii="Times New Roman" w:hAnsi="Times New Roman"/>
            <w:rPrChange w:id="813" w:author="Nobuhiro Mifune" w:date="2022-04-05T10:38:00Z">
              <w:rPr/>
            </w:rPrChange>
          </w:rPr>
          <w:t>4</w:t>
        </w:r>
        <w:r w:rsidR="00A90C3C" w:rsidRPr="009204C0">
          <w:rPr>
            <w:rFonts w:ascii="Times New Roman" w:hAnsi="Times New Roman" w:hint="eastAsia"/>
            <w:rPrChange w:id="814" w:author="Nobuhiro Mifune" w:date="2022-04-05T10:38:00Z">
              <w:rPr>
                <w:rFonts w:hint="eastAsia"/>
              </w:rPr>
            </w:rPrChange>
          </w:rPr>
          <w:t>バージョン</w:t>
        </w:r>
      </w:ins>
      <w:ins w:id="815" w:author="三船恒裕" w:date="2022-03-31T23:27:00Z">
        <w:r w:rsidR="00A90C3C" w:rsidRPr="009204C0">
          <w:rPr>
            <w:rFonts w:ascii="Times New Roman" w:hAnsi="Times New Roman" w:hint="eastAsia"/>
            <w:rPrChange w:id="816" w:author="Nobuhiro Mifune" w:date="2022-04-05T10:38:00Z">
              <w:rPr>
                <w:rFonts w:hint="eastAsia"/>
              </w:rPr>
            </w:rPrChange>
          </w:rPr>
          <w:t>（条件）</w:t>
        </w:r>
      </w:ins>
      <w:ins w:id="817" w:author="三船恒裕" w:date="2022-03-31T23:26:00Z">
        <w:r w:rsidR="00A90C3C" w:rsidRPr="009204C0">
          <w:rPr>
            <w:rFonts w:ascii="Times New Roman" w:hAnsi="Times New Roman" w:hint="eastAsia"/>
            <w:rPrChange w:id="818" w:author="Nobuhiro Mifune" w:date="2022-04-05T10:38:00Z">
              <w:rPr>
                <w:rFonts w:hint="eastAsia"/>
              </w:rPr>
            </w:rPrChange>
          </w:rPr>
          <w:t>が設定された。</w:t>
        </w:r>
      </w:ins>
      <w:r w:rsidR="00985A45" w:rsidRPr="009204C0">
        <w:rPr>
          <w:rFonts w:ascii="Times New Roman" w:hAnsi="Times New Roman" w:hint="eastAsia"/>
          <w:rPrChange w:id="819" w:author="Nobuhiro Mifune" w:date="2022-04-05T10:38:00Z">
            <w:rPr>
              <w:rFonts w:hint="eastAsia"/>
            </w:rPr>
          </w:rPrChange>
        </w:rPr>
        <w:t>シナリオは二部に分かれて</w:t>
      </w:r>
      <w:ins w:id="820" w:author="三船恒裕" w:date="2022-04-01T00:01:00Z">
        <w:r w:rsidR="00D76879" w:rsidRPr="009204C0">
          <w:rPr>
            <w:rFonts w:ascii="Times New Roman" w:hAnsi="Times New Roman" w:hint="eastAsia"/>
            <w:rPrChange w:id="821" w:author="Nobuhiro Mifune" w:date="2022-04-05T10:38:00Z">
              <w:rPr>
                <w:rFonts w:hint="eastAsia"/>
              </w:rPr>
            </w:rPrChange>
          </w:rPr>
          <w:t>おり、第一部では</w:t>
        </w:r>
      </w:ins>
      <w:ins w:id="822" w:author="三船恒裕" w:date="2022-04-01T00:02:00Z">
        <w:r w:rsidR="00D76879" w:rsidRPr="009204C0">
          <w:rPr>
            <w:rFonts w:ascii="Times New Roman" w:hAnsi="Times New Roman" w:hint="eastAsia"/>
            <w:rPrChange w:id="823" w:author="Nobuhiro Mifune" w:date="2022-04-05T10:38:00Z">
              <w:rPr>
                <w:rFonts w:hint="eastAsia"/>
              </w:rPr>
            </w:rPrChange>
          </w:rPr>
          <w:t>主人公が被害者に加害する場面が記述され、第二部では主人公が被害者に謝罪する場面が記述されていた。</w:t>
        </w:r>
      </w:ins>
      <w:del w:id="824" w:author="三船恒裕" w:date="2022-04-01T00:02:00Z">
        <w:r w:rsidR="00985A45" w:rsidRPr="009204C0" w:rsidDel="00D76879">
          <w:rPr>
            <w:rFonts w:ascii="Times New Roman" w:hAnsi="Times New Roman" w:hint="eastAsia"/>
            <w:rPrChange w:id="825" w:author="Nobuhiro Mifune" w:date="2022-04-05T10:38:00Z">
              <w:rPr>
                <w:rFonts w:hint="eastAsia"/>
              </w:rPr>
            </w:rPrChange>
          </w:rPr>
          <w:delText>構成された。</w:delText>
        </w:r>
      </w:del>
      <w:r w:rsidR="00985A45" w:rsidRPr="009204C0">
        <w:rPr>
          <w:rFonts w:ascii="Times New Roman" w:hAnsi="Times New Roman" w:hint="eastAsia"/>
          <w:rPrChange w:id="826" w:author="Nobuhiro Mifune" w:date="2022-04-05T10:38:00Z">
            <w:rPr>
              <w:rFonts w:hint="eastAsia"/>
            </w:rPr>
          </w:rPrChange>
        </w:rPr>
        <w:t>例えば、あるシナリオの第一部では主人公（</w:t>
      </w:r>
      <w:r w:rsidR="00985A45" w:rsidRPr="009204C0">
        <w:rPr>
          <w:rFonts w:ascii="Times New Roman" w:hAnsi="Times New Roman"/>
          <w:rPrChange w:id="827" w:author="Nobuhiro Mifune" w:date="2022-04-05T10:38:00Z">
            <w:rPr/>
          </w:rPrChange>
        </w:rPr>
        <w:t>P</w:t>
      </w:r>
      <w:r w:rsidR="00985A45" w:rsidRPr="009204C0">
        <w:rPr>
          <w:rFonts w:ascii="Times New Roman" w:hAnsi="Times New Roman"/>
          <w:rPrChange w:id="828" w:author="Nobuhiro Mifune" w:date="2022-04-05T10:38:00Z">
            <w:rPr/>
          </w:rPrChange>
        </w:rPr>
        <w:t>）が友人（</w:t>
      </w:r>
      <w:r w:rsidR="00985A45" w:rsidRPr="009204C0">
        <w:rPr>
          <w:rFonts w:ascii="Times New Roman" w:hAnsi="Times New Roman"/>
          <w:rPrChange w:id="829" w:author="Nobuhiro Mifune" w:date="2022-04-05T10:38:00Z">
            <w:rPr/>
          </w:rPrChange>
        </w:rPr>
        <w:t>F</w:t>
      </w:r>
      <w:r w:rsidR="00985A45" w:rsidRPr="009204C0">
        <w:rPr>
          <w:rFonts w:ascii="Times New Roman" w:hAnsi="Times New Roman"/>
          <w:rPrChange w:id="830" w:author="Nobuhiro Mifune" w:date="2022-04-05T10:38:00Z">
            <w:rPr/>
          </w:rPrChange>
        </w:rPr>
        <w:t>）</w:t>
      </w:r>
      <w:ins w:id="831" w:author="三船恒裕" w:date="2022-04-01T00:03:00Z">
        <w:r w:rsidR="00D76879" w:rsidRPr="009204C0">
          <w:rPr>
            <w:rFonts w:ascii="Times New Roman" w:hAnsi="Times New Roman" w:hint="eastAsia"/>
            <w:rPrChange w:id="832" w:author="Nobuhiro Mifune" w:date="2022-04-05T10:38:00Z">
              <w:rPr>
                <w:rFonts w:hint="eastAsia"/>
              </w:rPr>
            </w:rPrChange>
          </w:rPr>
          <w:t>の仕事中に</w:t>
        </w:r>
      </w:ins>
      <w:del w:id="833" w:author="三船恒裕" w:date="2022-04-01T00:03:00Z">
        <w:r w:rsidR="00985A45" w:rsidRPr="009204C0" w:rsidDel="00D76879">
          <w:rPr>
            <w:rFonts w:ascii="Times New Roman" w:hAnsi="Times New Roman" w:hint="eastAsia"/>
            <w:rPrChange w:id="834" w:author="Nobuhiro Mifune" w:date="2022-04-05T10:38:00Z">
              <w:rPr>
                <w:rFonts w:hint="eastAsia"/>
              </w:rPr>
            </w:rPrChange>
          </w:rPr>
          <w:delText>に</w:delText>
        </w:r>
        <w:r w:rsidR="00985A45" w:rsidRPr="009204C0" w:rsidDel="00D76879">
          <w:rPr>
            <w:rFonts w:ascii="Times New Roman" w:hAnsi="Times New Roman"/>
            <w:rPrChange w:id="835" w:author="Nobuhiro Mifune" w:date="2022-04-05T10:38:00Z">
              <w:rPr/>
            </w:rPrChange>
          </w:rPr>
          <w:delText>、</w:delText>
        </w:r>
        <w:r w:rsidR="00985A45" w:rsidRPr="009204C0" w:rsidDel="00D76879">
          <w:rPr>
            <w:rFonts w:ascii="Times New Roman" w:hAnsi="Times New Roman"/>
            <w:rPrChange w:id="836" w:author="Nobuhiro Mifune" w:date="2022-04-05T10:38:00Z">
              <w:rPr/>
            </w:rPrChange>
          </w:rPr>
          <w:delText>F</w:delText>
        </w:r>
        <w:r w:rsidR="00985A45" w:rsidRPr="009204C0" w:rsidDel="00D76879">
          <w:rPr>
            <w:rFonts w:ascii="Times New Roman" w:hAnsi="Times New Roman"/>
            <w:rPrChange w:id="837" w:author="Nobuhiro Mifune" w:date="2022-04-05T10:38:00Z">
              <w:rPr/>
            </w:rPrChange>
          </w:rPr>
          <w:delText>が仕事をしているときに</w:delText>
        </w:r>
      </w:del>
      <w:r w:rsidR="00985A45" w:rsidRPr="009204C0">
        <w:rPr>
          <w:rFonts w:ascii="Times New Roman" w:hAnsi="Times New Roman"/>
          <w:rPrChange w:id="838" w:author="Nobuhiro Mifune" w:date="2022-04-05T10:38:00Z">
            <w:rPr/>
          </w:rPrChange>
        </w:rPr>
        <w:t>連続したテキストメッセージを</w:t>
      </w:r>
      <w:ins w:id="839" w:author="三船恒裕" w:date="2022-04-01T00:03:00Z">
        <w:r w:rsidR="00D76879" w:rsidRPr="009204C0">
          <w:rPr>
            <w:rFonts w:ascii="Times New Roman" w:hAnsi="Times New Roman" w:hint="eastAsia"/>
            <w:rPrChange w:id="840" w:author="Nobuhiro Mifune" w:date="2022-04-05T10:38:00Z">
              <w:rPr>
                <w:rFonts w:hint="eastAsia"/>
              </w:rPr>
            </w:rPrChange>
          </w:rPr>
          <w:t>送信した</w:t>
        </w:r>
      </w:ins>
      <w:del w:id="841" w:author="三船恒裕" w:date="2022-04-01T00:03:00Z">
        <w:r w:rsidR="00985A45" w:rsidRPr="009204C0" w:rsidDel="00D76879">
          <w:rPr>
            <w:rFonts w:ascii="Times New Roman" w:hAnsi="Times New Roman"/>
            <w:rPrChange w:id="842" w:author="Nobuhiro Mifune" w:date="2022-04-05T10:38:00Z">
              <w:rPr/>
            </w:rPrChange>
          </w:rPr>
          <w:delText>送った</w:delText>
        </w:r>
      </w:del>
      <w:r w:rsidR="00985A45" w:rsidRPr="009204C0">
        <w:rPr>
          <w:rFonts w:ascii="Times New Roman" w:hAnsi="Times New Roman"/>
          <w:rPrChange w:id="843" w:author="Nobuhiro Mifune" w:date="2022-04-05T10:38:00Z">
            <w:rPr/>
          </w:rPrChange>
        </w:rPr>
        <w:t>場面</w:t>
      </w:r>
      <w:ins w:id="844" w:author="三船恒裕" w:date="2022-04-01T00:03:00Z">
        <w:r w:rsidR="00D76879" w:rsidRPr="009204C0">
          <w:rPr>
            <w:rFonts w:ascii="Times New Roman" w:hAnsi="Times New Roman" w:hint="eastAsia"/>
            <w:rPrChange w:id="845" w:author="Nobuhiro Mifune" w:date="2022-04-05T10:38:00Z">
              <w:rPr>
                <w:rFonts w:hint="eastAsia"/>
              </w:rPr>
            </w:rPrChange>
          </w:rPr>
          <w:t>が描かれた</w:t>
        </w:r>
      </w:ins>
      <w:del w:id="846" w:author="三船恒裕" w:date="2022-04-01T00:03:00Z">
        <w:r w:rsidR="00985A45" w:rsidRPr="009204C0" w:rsidDel="00D76879">
          <w:rPr>
            <w:rFonts w:ascii="Times New Roman" w:hAnsi="Times New Roman"/>
            <w:rPrChange w:id="847" w:author="Nobuhiro Mifune" w:date="2022-04-05T10:38:00Z">
              <w:rPr/>
            </w:rPrChange>
          </w:rPr>
          <w:delText>を想定させた</w:delText>
        </w:r>
      </w:del>
      <w:r w:rsidR="00985A45" w:rsidRPr="009204C0">
        <w:rPr>
          <w:rFonts w:ascii="Times New Roman" w:hAnsi="Times New Roman"/>
          <w:rPrChange w:id="848" w:author="Nobuhiro Mifune" w:date="2022-04-05T10:38:00Z">
            <w:rPr/>
          </w:rPrChange>
        </w:rPr>
        <w:t>。</w:t>
      </w:r>
      <w:ins w:id="849" w:author="三船恒裕" w:date="2022-04-01T00:03:00Z">
        <w:r w:rsidR="00D76879" w:rsidRPr="009204C0">
          <w:rPr>
            <w:rFonts w:ascii="Times New Roman" w:hAnsi="Times New Roman" w:hint="eastAsia"/>
            <w:rPrChange w:id="850" w:author="Nobuhiro Mifune" w:date="2022-04-05T10:38:00Z">
              <w:rPr>
                <w:rFonts w:hint="eastAsia"/>
              </w:rPr>
            </w:rPrChange>
          </w:rPr>
          <w:t>意図なし条件では</w:t>
        </w:r>
      </w:ins>
      <w:ins w:id="851" w:author="三船恒裕" w:date="2022-04-01T00:04:00Z">
        <w:r w:rsidR="00D76879" w:rsidRPr="009204C0">
          <w:rPr>
            <w:rFonts w:ascii="Times New Roman" w:hAnsi="Times New Roman" w:hint="eastAsia"/>
            <w:rPrChange w:id="852" w:author="Nobuhiro Mifune" w:date="2022-04-05T10:38:00Z">
              <w:rPr>
                <w:rFonts w:hint="eastAsia"/>
              </w:rPr>
            </w:rPrChange>
          </w:rPr>
          <w:t>主人公は友人が勤務中であることを知らなかったと説明され、意図あり条件では主人公は友人が勤務中であることを知っていたと説明された。</w:t>
        </w:r>
      </w:ins>
      <w:ins w:id="853" w:author="三船恒裕" w:date="2022-04-01T00:05:00Z">
        <w:r w:rsidR="00D76879" w:rsidRPr="009204C0">
          <w:rPr>
            <w:rFonts w:ascii="Times New Roman" w:hAnsi="Times New Roman" w:hint="eastAsia"/>
            <w:rPrChange w:id="854" w:author="Nobuhiro Mifune" w:date="2022-04-05T10:38:00Z">
              <w:rPr>
                <w:rFonts w:hint="eastAsia"/>
              </w:rPr>
            </w:rPrChange>
          </w:rPr>
          <w:t>こうした第一部の直後、参加者は主人公の立場から、友人は主人公に対してどのくらい怒りを感じると思うか、どの程度</w:t>
        </w:r>
      </w:ins>
      <w:ins w:id="855" w:author="三船恒裕" w:date="2022-04-01T00:06:00Z">
        <w:r w:rsidR="00D76879" w:rsidRPr="009204C0">
          <w:rPr>
            <w:rFonts w:ascii="Times New Roman" w:hAnsi="Times New Roman" w:hint="eastAsia"/>
            <w:rPrChange w:id="856" w:author="Nobuhiro Mifune" w:date="2022-04-05T10:38:00Z">
              <w:rPr>
                <w:rFonts w:hint="eastAsia"/>
              </w:rPr>
            </w:rPrChange>
          </w:rPr>
          <w:t>友人関係を解消する可能性があると思うかを回答した。</w:t>
        </w:r>
      </w:ins>
      <w:ins w:id="857" w:author="三船恒裕" w:date="2022-04-01T00:07:00Z">
        <w:r w:rsidR="003D43D7" w:rsidRPr="009204C0">
          <w:rPr>
            <w:rFonts w:ascii="Times New Roman" w:hAnsi="Times New Roman" w:hint="eastAsia"/>
            <w:rPrChange w:id="858" w:author="Nobuhiro Mifune" w:date="2022-04-05T10:38:00Z">
              <w:rPr>
                <w:rFonts w:hint="eastAsia"/>
              </w:rPr>
            </w:rPrChange>
          </w:rPr>
          <w:t>なお、</w:t>
        </w:r>
      </w:ins>
      <w:ins w:id="859" w:author="三船恒裕" w:date="2022-04-01T00:08:00Z">
        <w:r w:rsidR="003D43D7" w:rsidRPr="009204C0">
          <w:rPr>
            <w:rFonts w:ascii="Times New Roman" w:hAnsi="Times New Roman" w:hint="eastAsia"/>
            <w:rPrChange w:id="860" w:author="Nobuhiro Mifune" w:date="2022-04-05T10:38:00Z">
              <w:rPr>
                <w:rFonts w:hint="eastAsia"/>
              </w:rPr>
            </w:rPrChange>
          </w:rPr>
          <w:t>この質問項目は</w:t>
        </w:r>
        <w:proofErr w:type="spellStart"/>
        <w:r w:rsidR="003D43D7" w:rsidRPr="009204C0">
          <w:rPr>
            <w:rFonts w:ascii="Times New Roman" w:hAnsi="Times New Roman"/>
            <w:rPrChange w:id="861" w:author="Nobuhiro Mifune" w:date="2022-04-05T10:38:00Z">
              <w:rPr/>
            </w:rPrChange>
          </w:rPr>
          <w:t>Ohtsubo</w:t>
        </w:r>
        <w:proofErr w:type="spellEnd"/>
        <w:r w:rsidR="003D43D7" w:rsidRPr="009204C0">
          <w:rPr>
            <w:rFonts w:ascii="Times New Roman" w:hAnsi="Times New Roman"/>
            <w:rPrChange w:id="862" w:author="Nobuhiro Mifune" w:date="2022-04-05T10:38:00Z">
              <w:rPr/>
            </w:rPrChange>
          </w:rPr>
          <w:t xml:space="preserve"> and Higuchi (2022) </w:t>
        </w:r>
        <w:r w:rsidR="003D43D7" w:rsidRPr="009204C0">
          <w:rPr>
            <w:rFonts w:ascii="Times New Roman" w:hAnsi="Times New Roman" w:hint="eastAsia"/>
            <w:rPrChange w:id="863" w:author="Nobuhiro Mifune" w:date="2022-04-05T10:38:00Z">
              <w:rPr>
                <w:rFonts w:hint="eastAsia"/>
              </w:rPr>
            </w:rPrChange>
          </w:rPr>
          <w:t>と同様</w:t>
        </w:r>
      </w:ins>
      <w:ins w:id="864" w:author="Nobuhiro Mifune" w:date="2022-04-01T10:51:00Z">
        <w:r w:rsidR="00CF76DA" w:rsidRPr="009204C0">
          <w:rPr>
            <w:rFonts w:ascii="Times New Roman" w:hAnsi="Times New Roman" w:hint="eastAsia"/>
            <w:rPrChange w:id="865" w:author="Nobuhiro Mifune" w:date="2022-04-05T10:38:00Z">
              <w:rPr>
                <w:rFonts w:hint="eastAsia"/>
              </w:rPr>
            </w:rPrChange>
          </w:rPr>
          <w:t>、</w:t>
        </w:r>
      </w:ins>
      <w:ins w:id="866" w:author="Nobuhiro Mifune" w:date="2022-04-01T10:52:00Z">
        <w:r w:rsidR="00CF76DA" w:rsidRPr="009204C0">
          <w:rPr>
            <w:rFonts w:ascii="Times New Roman" w:hAnsi="Times New Roman" w:hint="eastAsia"/>
            <w:rPrChange w:id="867" w:author="Nobuhiro Mifune" w:date="2022-04-05T10:38:00Z">
              <w:rPr>
                <w:rFonts w:hint="eastAsia"/>
              </w:rPr>
            </w:rPrChange>
          </w:rPr>
          <w:t>分析には用いなかった。</w:t>
        </w:r>
      </w:ins>
      <w:ins w:id="868" w:author="三船恒裕" w:date="2022-04-01T00:08:00Z">
        <w:del w:id="869" w:author="Nobuhiro Mifune" w:date="2022-04-01T10:51:00Z">
          <w:r w:rsidR="003D43D7" w:rsidRPr="009204C0" w:rsidDel="00CF76DA">
            <w:rPr>
              <w:rFonts w:ascii="Times New Roman" w:hAnsi="Times New Roman" w:hint="eastAsia"/>
              <w:rPrChange w:id="870" w:author="Nobuhiro Mifune" w:date="2022-04-05T10:38:00Z">
                <w:rPr>
                  <w:rFonts w:hint="eastAsia"/>
                </w:rPr>
              </w:rPrChange>
            </w:rPr>
            <w:delText>、仮説検証には用いなかった。</w:delText>
          </w:r>
        </w:del>
      </w:ins>
      <w:del w:id="871" w:author="三船恒裕" w:date="2022-04-01T00:06:00Z">
        <w:r w:rsidR="00985A45" w:rsidRPr="009204C0" w:rsidDel="00D76879">
          <w:rPr>
            <w:rFonts w:ascii="Times New Roman" w:hAnsi="Times New Roman"/>
            <w:rPrChange w:id="872" w:author="Nobuhiro Mifune" w:date="2022-04-05T10:38:00Z">
              <w:rPr/>
            </w:rPrChange>
          </w:rPr>
          <w:delText xml:space="preserve">F </w:delText>
        </w:r>
        <w:r w:rsidR="00985A45" w:rsidRPr="009204C0" w:rsidDel="00D76879">
          <w:rPr>
            <w:rFonts w:ascii="Times New Roman" w:hAnsi="Times New Roman"/>
            <w:rPrChange w:id="873" w:author="Nobuhiro Mifune" w:date="2022-04-05T10:38:00Z">
              <w:rPr/>
            </w:rPrChange>
          </w:rPr>
          <w:delText>は仕事を終えた後、</w:delText>
        </w:r>
        <w:r w:rsidR="00985A45" w:rsidRPr="009204C0" w:rsidDel="00D76879">
          <w:rPr>
            <w:rFonts w:ascii="Times New Roman" w:hAnsi="Times New Roman"/>
            <w:rPrChange w:id="874" w:author="Nobuhiro Mifune" w:date="2022-04-05T10:38:00Z">
              <w:rPr/>
            </w:rPrChange>
          </w:rPr>
          <w:delText>P</w:delText>
        </w:r>
        <w:r w:rsidR="00985A45" w:rsidRPr="009204C0" w:rsidDel="00D76879">
          <w:rPr>
            <w:rFonts w:ascii="Times New Roman" w:hAnsi="Times New Roman"/>
            <w:rPrChange w:id="875" w:author="Nobuhiro Mifune" w:date="2022-04-05T10:38:00Z">
              <w:rPr/>
            </w:rPrChange>
          </w:rPr>
          <w:delText>に対して次のようなメッセージを送った。「何度もメッセージが送られてきたので急用かと思い仕方なく返信していたところ、上司に見つかり、勤務中にスマートフォンを見たり、操作したりしていたことについてひどく怒られた。」</w:delText>
        </w:r>
        <w:r w:rsidR="00985A45" w:rsidRPr="009204C0" w:rsidDel="00D76879">
          <w:rPr>
            <w:rFonts w:ascii="Times New Roman" w:hAnsi="Times New Roman" w:hint="eastAsia"/>
            <w:rPrChange w:id="876" w:author="Nobuhiro Mifune" w:date="2022-04-05T10:38:00Z">
              <w:rPr>
                <w:rFonts w:hint="eastAsia"/>
              </w:rPr>
            </w:rPrChange>
          </w:rPr>
          <w:delText>無意図条件ではシナリオの最後に、</w:delText>
        </w:r>
        <w:r w:rsidR="00985A45" w:rsidRPr="009204C0" w:rsidDel="00D76879">
          <w:rPr>
            <w:rFonts w:ascii="Times New Roman" w:hAnsi="Times New Roman"/>
            <w:rPrChange w:id="877" w:author="Nobuhiro Mifune" w:date="2022-04-05T10:38:00Z">
              <w:rPr/>
            </w:rPrChange>
          </w:rPr>
          <w:delText xml:space="preserve">F </w:delText>
        </w:r>
        <w:r w:rsidR="00985A45" w:rsidRPr="009204C0" w:rsidDel="00D76879">
          <w:rPr>
            <w:rFonts w:ascii="Times New Roman" w:hAnsi="Times New Roman"/>
            <w:rPrChange w:id="878" w:author="Nobuhiro Mifune" w:date="2022-04-05T10:38:00Z">
              <w:rPr/>
            </w:rPrChange>
          </w:rPr>
          <w:delText>は不定期に働いており、</w:delText>
        </w:r>
        <w:r w:rsidR="00985A45" w:rsidRPr="009204C0" w:rsidDel="00D76879">
          <w:rPr>
            <w:rFonts w:ascii="Times New Roman" w:hAnsi="Times New Roman"/>
            <w:rPrChange w:id="879" w:author="Nobuhiro Mifune" w:date="2022-04-05T10:38:00Z">
              <w:rPr/>
            </w:rPrChange>
          </w:rPr>
          <w:delText xml:space="preserve">P </w:delText>
        </w:r>
        <w:r w:rsidR="00985A45" w:rsidRPr="009204C0" w:rsidDel="00D76879">
          <w:rPr>
            <w:rFonts w:ascii="Times New Roman" w:hAnsi="Times New Roman"/>
            <w:rPrChange w:id="880" w:author="Nobuhiro Mifune" w:date="2022-04-05T10:38:00Z">
              <w:rPr/>
            </w:rPrChange>
          </w:rPr>
          <w:delText>は</w:delText>
        </w:r>
        <w:r w:rsidR="00985A45" w:rsidRPr="009204C0" w:rsidDel="00D76879">
          <w:rPr>
            <w:rFonts w:ascii="Times New Roman" w:hAnsi="Times New Roman"/>
            <w:rPrChange w:id="881" w:author="Nobuhiro Mifune" w:date="2022-04-05T10:38:00Z">
              <w:rPr/>
            </w:rPrChange>
          </w:rPr>
          <w:delText xml:space="preserve"> F </w:delText>
        </w:r>
        <w:r w:rsidR="00985A45" w:rsidRPr="009204C0" w:rsidDel="00D76879">
          <w:rPr>
            <w:rFonts w:ascii="Times New Roman" w:hAnsi="Times New Roman"/>
            <w:rPrChange w:id="882" w:author="Nobuhiro Mifune" w:date="2022-04-05T10:38:00Z">
              <w:rPr/>
            </w:rPrChange>
          </w:rPr>
          <w:delText>が働いていることを知らなかったと記述した。</w:delText>
        </w:r>
        <w:r w:rsidR="00985A45" w:rsidRPr="009204C0" w:rsidDel="00D76879">
          <w:rPr>
            <w:rFonts w:ascii="Times New Roman" w:hAnsi="Times New Roman" w:hint="eastAsia"/>
            <w:rPrChange w:id="883" w:author="Nobuhiro Mifune" w:date="2022-04-05T10:38:00Z">
              <w:rPr>
                <w:rFonts w:hint="eastAsia"/>
              </w:rPr>
            </w:rPrChange>
          </w:rPr>
          <w:delText>これは、</w:delText>
        </w:r>
        <w:r w:rsidR="00985A45" w:rsidRPr="009204C0" w:rsidDel="00D76879">
          <w:rPr>
            <w:rFonts w:ascii="Times New Roman" w:hAnsi="Times New Roman"/>
            <w:rPrChange w:id="884" w:author="Nobuhiro Mifune" w:date="2022-04-05T10:38:00Z">
              <w:rPr/>
            </w:rPrChange>
          </w:rPr>
          <w:delText>P</w:delText>
        </w:r>
        <w:r w:rsidR="00985A45" w:rsidRPr="009204C0" w:rsidDel="00D76879">
          <w:rPr>
            <w:rFonts w:ascii="Times New Roman" w:hAnsi="Times New Roman"/>
            <w:rPrChange w:id="885" w:author="Nobuhiro Mifune" w:date="2022-04-05T10:38:00Z">
              <w:rPr/>
            </w:rPrChange>
          </w:rPr>
          <w:delText>は</w:delText>
        </w:r>
        <w:r w:rsidR="00985A45" w:rsidRPr="009204C0" w:rsidDel="00D76879">
          <w:rPr>
            <w:rFonts w:ascii="Times New Roman" w:hAnsi="Times New Roman"/>
            <w:rPrChange w:id="886" w:author="Nobuhiro Mifune" w:date="2022-04-05T10:38:00Z">
              <w:rPr/>
            </w:rPrChange>
          </w:rPr>
          <w:delText>F</w:delText>
        </w:r>
        <w:r w:rsidR="00985A45" w:rsidRPr="009204C0" w:rsidDel="00D76879">
          <w:rPr>
            <w:rFonts w:ascii="Times New Roman" w:hAnsi="Times New Roman"/>
            <w:rPrChange w:id="887" w:author="Nobuhiro Mifune" w:date="2022-04-05T10:38:00Z">
              <w:rPr/>
            </w:rPrChange>
          </w:rPr>
          <w:delText>が勤務しているときに連続送信していることに気づかなかったを意味する。</w:delText>
        </w:r>
        <w:r w:rsidR="00985A45" w:rsidRPr="009204C0" w:rsidDel="00D76879">
          <w:rPr>
            <w:rFonts w:ascii="Times New Roman" w:hAnsi="Times New Roman" w:hint="eastAsia"/>
            <w:rPrChange w:id="888" w:author="Nobuhiro Mifune" w:date="2022-04-05T10:38:00Z">
              <w:rPr>
                <w:rFonts w:hint="eastAsia"/>
              </w:rPr>
            </w:rPrChange>
          </w:rPr>
          <w:delText>意図あり条件では、</w:delText>
        </w:r>
        <w:r w:rsidR="00985A45" w:rsidRPr="009204C0" w:rsidDel="00D76879">
          <w:rPr>
            <w:rFonts w:ascii="Times New Roman" w:hAnsi="Times New Roman"/>
            <w:rPrChange w:id="889" w:author="Nobuhiro Mifune" w:date="2022-04-05T10:38:00Z">
              <w:rPr/>
            </w:rPrChange>
          </w:rPr>
          <w:delText>F</w:delText>
        </w:r>
        <w:r w:rsidR="00985A45" w:rsidRPr="009204C0" w:rsidDel="00D76879">
          <w:rPr>
            <w:rFonts w:ascii="Times New Roman" w:hAnsi="Times New Roman"/>
            <w:rPrChange w:id="890" w:author="Nobuhiro Mifune" w:date="2022-04-05T10:38:00Z">
              <w:rPr/>
            </w:rPrChange>
          </w:rPr>
          <w:delText>が仕事中であることを知りつつも、自分の仕事を優先してしまうというシナリオが描かれた。</w:delText>
        </w:r>
        <w:r w:rsidR="00985A45" w:rsidRPr="009204C0" w:rsidDel="00D76879">
          <w:rPr>
            <w:rFonts w:ascii="Times New Roman" w:hAnsi="Times New Roman" w:hint="eastAsia"/>
            <w:rPrChange w:id="891" w:author="Nobuhiro Mifune" w:date="2022-04-05T10:38:00Z">
              <w:rPr>
                <w:rFonts w:hint="eastAsia"/>
              </w:rPr>
            </w:rPrChange>
          </w:rPr>
          <w:delText>この違反の部分を読んだ後参加者は</w:delText>
        </w:r>
        <w:r w:rsidR="00793EF5" w:rsidRPr="009204C0" w:rsidDel="00D76879">
          <w:rPr>
            <w:rFonts w:ascii="Times New Roman" w:hAnsi="Times New Roman" w:hint="eastAsia"/>
            <w:rPrChange w:id="892" w:author="Nobuhiro Mifune" w:date="2022-04-05T10:38:00Z">
              <w:rPr>
                <w:rFonts w:hint="eastAsia"/>
              </w:rPr>
            </w:rPrChange>
          </w:rPr>
          <w:delText>、</w:delText>
        </w:r>
        <w:r w:rsidR="00985A45" w:rsidRPr="009204C0" w:rsidDel="00D76879">
          <w:rPr>
            <w:rFonts w:ascii="Times New Roman" w:hAnsi="Times New Roman"/>
            <w:rPrChange w:id="893" w:author="Nobuhiro Mifune" w:date="2022-04-05T10:38:00Z">
              <w:rPr/>
            </w:rPrChange>
          </w:rPr>
          <w:delText>F</w:delText>
        </w:r>
        <w:r w:rsidR="00793EF5" w:rsidRPr="009204C0" w:rsidDel="00D76879">
          <w:rPr>
            <w:rFonts w:ascii="Times New Roman" w:hAnsi="Times New Roman" w:hint="eastAsia"/>
            <w:rPrChange w:id="894" w:author="Nobuhiro Mifune" w:date="2022-04-05T10:38:00Z">
              <w:rPr>
                <w:rFonts w:hint="eastAsia"/>
              </w:rPr>
            </w:rPrChange>
          </w:rPr>
          <w:delText>が</w:delText>
        </w:r>
        <w:r w:rsidR="00985A45" w:rsidRPr="009204C0" w:rsidDel="00D76879">
          <w:rPr>
            <w:rFonts w:ascii="Times New Roman" w:hAnsi="Times New Roman"/>
            <w:rPrChange w:id="895" w:author="Nobuhiro Mifune" w:date="2022-04-05T10:38:00Z">
              <w:rPr/>
            </w:rPrChange>
          </w:rPr>
          <w:delText>P</w:delText>
        </w:r>
        <w:r w:rsidR="00985A45" w:rsidRPr="009204C0" w:rsidDel="00D76879">
          <w:rPr>
            <w:rFonts w:ascii="Times New Roman" w:hAnsi="Times New Roman"/>
            <w:rPrChange w:id="896" w:author="Nobuhiro Mifune" w:date="2022-04-05T10:38:00Z">
              <w:rPr/>
            </w:rPrChange>
          </w:rPr>
          <w:delText>に対してどの程度怒り、どの程度友好関係を解消する可能性があると思うかを評価した。</w:delText>
        </w:r>
      </w:del>
    </w:p>
    <w:p w14:paraId="3C1B65B5" w14:textId="0D6F1819" w:rsidR="00985A45" w:rsidRPr="009204C0" w:rsidDel="003D43D7" w:rsidRDefault="00985A45" w:rsidP="00727F2A">
      <w:pPr>
        <w:ind w:firstLineChars="400" w:firstLine="840"/>
        <w:jc w:val="left"/>
        <w:rPr>
          <w:del w:id="897" w:author="三船恒裕" w:date="2022-04-01T00:08:00Z"/>
          <w:rFonts w:ascii="Times New Roman" w:hAnsi="Times New Roman"/>
          <w:rPrChange w:id="898" w:author="Nobuhiro Mifune" w:date="2022-04-05T10:38:00Z">
            <w:rPr>
              <w:del w:id="899" w:author="三船恒裕" w:date="2022-04-01T00:08:00Z"/>
            </w:rPr>
          </w:rPrChange>
        </w:rPr>
        <w:pPrChange w:id="900" w:author="KUT" w:date="2022-04-14T09:52:00Z">
          <w:pPr>
            <w:ind w:firstLineChars="100" w:firstLine="210"/>
            <w:jc w:val="left"/>
          </w:pPr>
        </w:pPrChange>
      </w:pPr>
      <w:r w:rsidRPr="009204C0">
        <w:rPr>
          <w:rFonts w:ascii="Times New Roman" w:hAnsi="Times New Roman" w:hint="eastAsia"/>
          <w:rPrChange w:id="901" w:author="Nobuhiro Mifune" w:date="2022-04-05T10:38:00Z">
            <w:rPr>
              <w:rFonts w:hint="eastAsia"/>
            </w:rPr>
          </w:rPrChange>
        </w:rPr>
        <w:t>シナリオの第</w:t>
      </w:r>
      <w:r w:rsidRPr="009204C0">
        <w:rPr>
          <w:rFonts w:ascii="Times New Roman" w:hAnsi="Times New Roman"/>
          <w:rPrChange w:id="902" w:author="Nobuhiro Mifune" w:date="2022-04-05T10:38:00Z">
            <w:rPr/>
          </w:rPrChange>
        </w:rPr>
        <w:t>2</w:t>
      </w:r>
      <w:r w:rsidRPr="009204C0">
        <w:rPr>
          <w:rFonts w:ascii="Times New Roman" w:hAnsi="Times New Roman"/>
          <w:rPrChange w:id="903" w:author="Nobuhiro Mifune" w:date="2022-04-05T10:38:00Z">
            <w:rPr/>
          </w:rPrChange>
        </w:rPr>
        <w:t>部では、</w:t>
      </w:r>
      <w:ins w:id="904" w:author="三船恒裕" w:date="2022-04-01T00:06:00Z">
        <w:r w:rsidR="00D76879" w:rsidRPr="009204C0">
          <w:rPr>
            <w:rFonts w:ascii="Times New Roman" w:hAnsi="Times New Roman" w:hint="eastAsia"/>
            <w:rPrChange w:id="905" w:author="Nobuhiro Mifune" w:date="2022-04-05T10:38:00Z">
              <w:rPr>
                <w:rFonts w:hint="eastAsia"/>
              </w:rPr>
            </w:rPrChange>
          </w:rPr>
          <w:t>主人公</w:t>
        </w:r>
      </w:ins>
      <w:r w:rsidRPr="009204C0">
        <w:rPr>
          <w:rFonts w:ascii="Times New Roman" w:hAnsi="Times New Roman"/>
          <w:rPrChange w:id="906" w:author="Nobuhiro Mifune" w:date="2022-04-05T10:38:00Z">
            <w:rPr/>
          </w:rPrChange>
        </w:rPr>
        <w:t>P</w:t>
      </w:r>
      <w:r w:rsidRPr="009204C0">
        <w:rPr>
          <w:rFonts w:ascii="Times New Roman" w:hAnsi="Times New Roman"/>
          <w:rPrChange w:id="907" w:author="Nobuhiro Mifune" w:date="2022-04-05T10:38:00Z">
            <w:rPr/>
          </w:rPrChange>
        </w:rPr>
        <w:t>の謝罪</w:t>
      </w:r>
      <w:ins w:id="908" w:author="Nobuhiro Mifune" w:date="2022-04-01T10:53:00Z">
        <w:r w:rsidR="00CF76DA" w:rsidRPr="009204C0">
          <w:rPr>
            <w:rFonts w:ascii="Times New Roman" w:hAnsi="Times New Roman" w:hint="eastAsia"/>
            <w:rPrChange w:id="909" w:author="Nobuhiro Mifune" w:date="2022-04-05T10:38:00Z">
              <w:rPr>
                <w:rFonts w:hint="eastAsia"/>
              </w:rPr>
            </w:rPrChange>
          </w:rPr>
          <w:t>として</w:t>
        </w:r>
      </w:ins>
      <w:del w:id="910" w:author="Nobuhiro Mifune" w:date="2022-04-01T10:53:00Z">
        <w:r w:rsidRPr="009204C0" w:rsidDel="00CF76DA">
          <w:rPr>
            <w:rFonts w:ascii="Times New Roman" w:hAnsi="Times New Roman"/>
            <w:rPrChange w:id="911" w:author="Nobuhiro Mifune" w:date="2022-04-05T10:38:00Z">
              <w:rPr/>
            </w:rPrChange>
          </w:rPr>
          <w:delText>が記述されて</w:delText>
        </w:r>
      </w:del>
      <w:ins w:id="912" w:author="三船恒裕" w:date="2022-04-01T00:06:00Z">
        <w:del w:id="913" w:author="Nobuhiro Mifune" w:date="2022-04-01T10:53:00Z">
          <w:r w:rsidR="00D76879" w:rsidRPr="009204C0" w:rsidDel="00CF76DA">
            <w:rPr>
              <w:rFonts w:ascii="Times New Roman" w:hAnsi="Times New Roman" w:hint="eastAsia"/>
              <w:rPrChange w:id="914" w:author="Nobuhiro Mifune" w:date="2022-04-05T10:38:00Z">
                <w:rPr>
                  <w:rFonts w:hint="eastAsia"/>
                </w:rPr>
              </w:rPrChange>
            </w:rPr>
            <w:delText>いた。</w:delText>
          </w:r>
        </w:del>
      </w:ins>
      <w:del w:id="915" w:author="三船恒裕" w:date="2022-04-01T00:06:00Z">
        <w:r w:rsidRPr="009204C0" w:rsidDel="00D76879">
          <w:rPr>
            <w:rFonts w:ascii="Times New Roman" w:hAnsi="Times New Roman"/>
            <w:rPrChange w:id="916" w:author="Nobuhiro Mifune" w:date="2022-04-05T10:38:00Z">
              <w:rPr/>
            </w:rPrChange>
          </w:rPr>
          <w:delText>おり、</w:delText>
        </w:r>
      </w:del>
      <w:r w:rsidRPr="009204C0">
        <w:rPr>
          <w:rFonts w:ascii="Times New Roman" w:hAnsi="Times New Roman"/>
          <w:rPrChange w:id="917" w:author="Nobuhiro Mifune" w:date="2022-04-05T10:38:00Z">
            <w:rPr/>
          </w:rPrChange>
        </w:rPr>
        <w:t>コストのかかる謝罪とコストのかからない謝罪のどちらかが記述されていた。</w:t>
      </w:r>
      <w:del w:id="918" w:author="Nobuhiro Mifune" w:date="2022-04-01T10:53:00Z">
        <w:r w:rsidRPr="009204C0" w:rsidDel="00CF76DA">
          <w:rPr>
            <w:rFonts w:ascii="Times New Roman" w:hAnsi="Times New Roman" w:hint="eastAsia"/>
            <w:rPrChange w:id="919" w:author="Nobuhiro Mifune" w:date="2022-04-05T10:38:00Z">
              <w:rPr>
                <w:rFonts w:hint="eastAsia"/>
              </w:rPr>
            </w:rPrChange>
          </w:rPr>
          <w:delText>例えば、</w:delText>
        </w:r>
      </w:del>
      <w:ins w:id="920" w:author="三船恒裕" w:date="2022-04-01T00:06:00Z">
        <w:r w:rsidR="00D76879" w:rsidRPr="009204C0">
          <w:rPr>
            <w:rFonts w:ascii="Times New Roman" w:hAnsi="Times New Roman" w:hint="eastAsia"/>
            <w:rPrChange w:id="921" w:author="Nobuhiro Mifune" w:date="2022-04-05T10:38:00Z">
              <w:rPr>
                <w:rFonts w:hint="eastAsia"/>
              </w:rPr>
            </w:rPrChange>
          </w:rPr>
          <w:t>コストのかかる</w:t>
        </w:r>
      </w:ins>
      <w:del w:id="922" w:author="三船恒裕" w:date="2022-04-01T00:06:00Z">
        <w:r w:rsidRPr="009204C0" w:rsidDel="00D76879">
          <w:rPr>
            <w:rFonts w:ascii="Times New Roman" w:hAnsi="Times New Roman" w:hint="eastAsia"/>
            <w:rPrChange w:id="923" w:author="Nobuhiro Mifune" w:date="2022-04-05T10:38:00Z">
              <w:rPr>
                <w:rFonts w:hint="eastAsia"/>
              </w:rPr>
            </w:rPrChange>
          </w:rPr>
          <w:delText>高価な</w:delText>
        </w:r>
      </w:del>
      <w:r w:rsidRPr="009204C0">
        <w:rPr>
          <w:rFonts w:ascii="Times New Roman" w:hAnsi="Times New Roman" w:hint="eastAsia"/>
          <w:rPrChange w:id="924" w:author="Nobuhiro Mifune" w:date="2022-04-05T10:38:00Z">
            <w:rPr>
              <w:rFonts w:hint="eastAsia"/>
            </w:rPr>
          </w:rPrChange>
        </w:rPr>
        <w:t>謝罪</w:t>
      </w:r>
      <w:del w:id="925" w:author="三船恒裕" w:date="2022-04-01T00:06:00Z">
        <w:r w:rsidRPr="009204C0" w:rsidDel="00D76879">
          <w:rPr>
            <w:rFonts w:ascii="Times New Roman" w:hAnsi="Times New Roman" w:hint="eastAsia"/>
            <w:rPrChange w:id="926" w:author="Nobuhiro Mifune" w:date="2022-04-05T10:38:00Z">
              <w:rPr>
                <w:rFonts w:hint="eastAsia"/>
              </w:rPr>
            </w:rPrChange>
          </w:rPr>
          <w:delText>の</w:delText>
        </w:r>
      </w:del>
      <w:r w:rsidRPr="009204C0">
        <w:rPr>
          <w:rFonts w:ascii="Times New Roman" w:hAnsi="Times New Roman" w:hint="eastAsia"/>
          <w:rPrChange w:id="927" w:author="Nobuhiro Mifune" w:date="2022-04-05T10:38:00Z">
            <w:rPr>
              <w:rFonts w:hint="eastAsia"/>
            </w:rPr>
          </w:rPrChange>
        </w:rPr>
        <w:t>条件では、</w:t>
      </w:r>
      <w:ins w:id="928" w:author="三船恒裕" w:date="2022-04-01T00:06:00Z">
        <w:r w:rsidR="003D43D7" w:rsidRPr="009204C0">
          <w:rPr>
            <w:rFonts w:ascii="Times New Roman" w:hAnsi="Times New Roman" w:hint="eastAsia"/>
            <w:rPrChange w:id="929" w:author="Nobuhiro Mifune" w:date="2022-04-05T10:38:00Z">
              <w:rPr>
                <w:rFonts w:hint="eastAsia"/>
              </w:rPr>
            </w:rPrChange>
          </w:rPr>
          <w:t>例えば</w:t>
        </w:r>
      </w:ins>
      <w:r w:rsidRPr="009204C0">
        <w:rPr>
          <w:rFonts w:ascii="Times New Roman" w:hAnsi="Times New Roman"/>
          <w:rPrChange w:id="930" w:author="Nobuhiro Mifune" w:date="2022-04-05T10:38:00Z">
            <w:rPr/>
          </w:rPrChange>
        </w:rPr>
        <w:t>P</w:t>
      </w:r>
      <w:r w:rsidRPr="009204C0">
        <w:rPr>
          <w:rFonts w:ascii="Times New Roman" w:hAnsi="Times New Roman"/>
          <w:rPrChange w:id="931" w:author="Nobuhiro Mifune" w:date="2022-04-05T10:38:00Z">
            <w:rPr/>
          </w:rPrChange>
        </w:rPr>
        <w:t>は</w:t>
      </w:r>
      <w:del w:id="932" w:author="三船恒裕" w:date="2022-04-01T00:06:00Z">
        <w:r w:rsidRPr="009204C0" w:rsidDel="003D43D7">
          <w:rPr>
            <w:rFonts w:ascii="Times New Roman" w:hAnsi="Times New Roman"/>
            <w:rPrChange w:id="933" w:author="Nobuhiro Mifune" w:date="2022-04-05T10:38:00Z">
              <w:rPr/>
            </w:rPrChange>
          </w:rPr>
          <w:delText>その夜、</w:delText>
        </w:r>
      </w:del>
      <w:r w:rsidRPr="009204C0">
        <w:rPr>
          <w:rFonts w:ascii="Times New Roman" w:hAnsi="Times New Roman"/>
          <w:rPrChange w:id="934" w:author="Nobuhiro Mifune" w:date="2022-04-05T10:38:00Z">
            <w:rPr/>
          </w:rPrChange>
        </w:rPr>
        <w:t>F</w:t>
      </w:r>
      <w:r w:rsidRPr="009204C0">
        <w:rPr>
          <w:rFonts w:ascii="Times New Roman" w:hAnsi="Times New Roman"/>
          <w:rPrChange w:id="935" w:author="Nobuhiro Mifune" w:date="2022-04-05T10:38:00Z">
            <w:rPr/>
          </w:rPrChange>
        </w:rPr>
        <w:t>の家に</w:t>
      </w:r>
      <w:r w:rsidRPr="009204C0">
        <w:rPr>
          <w:rFonts w:ascii="Times New Roman" w:hAnsi="Times New Roman"/>
          <w:rPrChange w:id="936" w:author="Nobuhiro Mifune" w:date="2022-04-05T10:38:00Z">
            <w:rPr/>
          </w:rPrChange>
        </w:rPr>
        <w:t>2</w:t>
      </w:r>
      <w:r w:rsidRPr="009204C0">
        <w:rPr>
          <w:rFonts w:ascii="Times New Roman" w:hAnsi="Times New Roman"/>
          <w:rPrChange w:id="937" w:author="Nobuhiro Mifune" w:date="2022-04-05T10:38:00Z">
            <w:rPr/>
          </w:rPrChange>
        </w:rPr>
        <w:t>時間以上かけて</w:t>
      </w:r>
      <w:ins w:id="938" w:author="三船恒裕" w:date="2022-04-01T00:07:00Z">
        <w:r w:rsidR="003D43D7" w:rsidRPr="009204C0">
          <w:rPr>
            <w:rFonts w:ascii="Times New Roman" w:hAnsi="Times New Roman" w:hint="eastAsia"/>
            <w:rPrChange w:id="939" w:author="Nobuhiro Mifune" w:date="2022-04-05T10:38:00Z">
              <w:rPr>
                <w:rFonts w:hint="eastAsia"/>
              </w:rPr>
            </w:rPrChange>
          </w:rPr>
          <w:t>行って謝罪したと説明され、コストのかからない謝罪条件では</w:t>
        </w:r>
      </w:ins>
      <w:del w:id="940" w:author="三船恒裕" w:date="2022-04-01T00:07:00Z">
        <w:r w:rsidRPr="009204C0" w:rsidDel="003D43D7">
          <w:rPr>
            <w:rFonts w:ascii="Times New Roman" w:hAnsi="Times New Roman"/>
            <w:rPrChange w:id="941" w:author="Nobuhiro Mifune" w:date="2022-04-05T10:38:00Z">
              <w:rPr/>
            </w:rPrChange>
          </w:rPr>
          <w:delText>行き、できるだけ早く謝罪した。</w:delText>
        </w:r>
        <w:r w:rsidRPr="009204C0" w:rsidDel="003D43D7">
          <w:rPr>
            <w:rFonts w:ascii="Times New Roman" w:hAnsi="Times New Roman" w:hint="eastAsia"/>
            <w:rPrChange w:id="942" w:author="Nobuhiro Mifune" w:date="2022-04-05T10:38:00Z">
              <w:rPr>
                <w:rFonts w:hint="eastAsia"/>
              </w:rPr>
            </w:rPrChange>
          </w:rPr>
          <w:delText>一方、コストのかからない謝罪では、</w:delText>
        </w:r>
      </w:del>
      <w:r w:rsidRPr="009204C0">
        <w:rPr>
          <w:rFonts w:ascii="Times New Roman" w:hAnsi="Times New Roman"/>
          <w:rPrChange w:id="943" w:author="Nobuhiro Mifune" w:date="2022-04-05T10:38:00Z">
            <w:rPr/>
          </w:rPrChange>
        </w:rPr>
        <w:t>P</w:t>
      </w:r>
      <w:r w:rsidRPr="009204C0">
        <w:rPr>
          <w:rFonts w:ascii="Times New Roman" w:hAnsi="Times New Roman"/>
          <w:rPrChange w:id="944" w:author="Nobuhiro Mifune" w:date="2022-04-05T10:38:00Z">
            <w:rPr/>
          </w:rPrChange>
        </w:rPr>
        <w:t>は</w:t>
      </w:r>
      <w:r w:rsidRPr="009204C0">
        <w:rPr>
          <w:rFonts w:ascii="Times New Roman" w:hAnsi="Times New Roman"/>
          <w:rPrChange w:id="945" w:author="Nobuhiro Mifune" w:date="2022-04-05T10:38:00Z">
            <w:rPr/>
          </w:rPrChange>
        </w:rPr>
        <w:t>F</w:t>
      </w:r>
      <w:r w:rsidRPr="009204C0">
        <w:rPr>
          <w:rFonts w:ascii="Times New Roman" w:hAnsi="Times New Roman"/>
          <w:rPrChange w:id="946" w:author="Nobuhiro Mifune" w:date="2022-04-05T10:38:00Z">
            <w:rPr/>
          </w:rPrChange>
        </w:rPr>
        <w:t>に次に会ったときに謝罪した</w:t>
      </w:r>
      <w:ins w:id="947" w:author="三船恒裕" w:date="2022-04-01T00:07:00Z">
        <w:r w:rsidR="003D43D7" w:rsidRPr="009204C0">
          <w:rPr>
            <w:rFonts w:ascii="Times New Roman" w:hAnsi="Times New Roman" w:hint="eastAsia"/>
            <w:rPrChange w:id="948" w:author="Nobuhiro Mifune" w:date="2022-04-05T10:38:00Z">
              <w:rPr>
                <w:rFonts w:hint="eastAsia"/>
              </w:rPr>
            </w:rPrChange>
          </w:rPr>
          <w:t>と説明された</w:t>
        </w:r>
      </w:ins>
      <w:r w:rsidRPr="009204C0">
        <w:rPr>
          <w:rFonts w:ascii="Times New Roman" w:hAnsi="Times New Roman"/>
          <w:rPrChange w:id="949" w:author="Nobuhiro Mifune" w:date="2022-04-05T10:38:00Z">
            <w:rPr/>
          </w:rPrChange>
        </w:rPr>
        <w:t>。</w:t>
      </w:r>
      <w:ins w:id="950" w:author="三船恒裕" w:date="2022-04-01T00:07:00Z">
        <w:r w:rsidR="003D43D7" w:rsidRPr="009204C0">
          <w:rPr>
            <w:rFonts w:ascii="Times New Roman" w:hAnsi="Times New Roman" w:hint="eastAsia"/>
            <w:rPrChange w:id="951" w:author="Nobuhiro Mifune" w:date="2022-04-05T10:38:00Z">
              <w:rPr>
                <w:rFonts w:hint="eastAsia"/>
              </w:rPr>
            </w:rPrChange>
          </w:rPr>
          <w:t>第二部を読んだ後</w:t>
        </w:r>
      </w:ins>
      <w:ins w:id="952" w:author="Nobuhiro Mifune" w:date="2022-04-01T12:00:00Z">
        <w:r w:rsidR="009408E2" w:rsidRPr="009204C0">
          <w:rPr>
            <w:rFonts w:ascii="Times New Roman" w:hAnsi="Times New Roman" w:hint="eastAsia"/>
            <w:rPrChange w:id="953" w:author="Nobuhiro Mifune" w:date="2022-04-05T10:38:00Z">
              <w:rPr>
                <w:rFonts w:hint="eastAsia"/>
              </w:rPr>
            </w:rPrChange>
          </w:rPr>
          <w:t>に</w:t>
        </w:r>
      </w:ins>
      <w:ins w:id="954" w:author="三船恒裕" w:date="2022-04-01T00:07:00Z">
        <w:del w:id="955" w:author="Nobuhiro Mifune" w:date="2022-04-01T12:00:00Z">
          <w:r w:rsidR="003D43D7" w:rsidRPr="009204C0" w:rsidDel="009408E2">
            <w:rPr>
              <w:rFonts w:ascii="Times New Roman" w:hAnsi="Times New Roman" w:hint="eastAsia"/>
              <w:rPrChange w:id="956" w:author="Nobuhiro Mifune" w:date="2022-04-05T10:38:00Z">
                <w:rPr>
                  <w:rFonts w:hint="eastAsia"/>
                </w:rPr>
              </w:rPrChange>
            </w:rPr>
            <w:delText>、</w:delText>
          </w:r>
        </w:del>
      </w:ins>
    </w:p>
    <w:p w14:paraId="4D72A5C5" w14:textId="1AA45003" w:rsidR="00985A45" w:rsidRPr="009204C0" w:rsidRDefault="00985A45" w:rsidP="00727F2A">
      <w:pPr>
        <w:ind w:firstLineChars="400" w:firstLine="840"/>
        <w:jc w:val="left"/>
        <w:rPr>
          <w:rFonts w:ascii="Times New Roman" w:hAnsi="Times New Roman"/>
          <w:rPrChange w:id="957" w:author="Nobuhiro Mifune" w:date="2022-04-05T10:38:00Z">
            <w:rPr/>
          </w:rPrChange>
        </w:rPr>
        <w:pPrChange w:id="958" w:author="KUT" w:date="2022-04-14T09:52:00Z">
          <w:pPr>
            <w:ind w:firstLineChars="100" w:firstLine="210"/>
            <w:jc w:val="left"/>
          </w:pPr>
        </w:pPrChange>
      </w:pPr>
      <w:del w:id="959" w:author="三船恒裕" w:date="2022-04-01T00:08:00Z">
        <w:r w:rsidRPr="009204C0" w:rsidDel="003D43D7">
          <w:rPr>
            <w:rFonts w:ascii="Times New Roman" w:hAnsi="Times New Roman" w:hint="eastAsia"/>
            <w:rPrChange w:id="960" w:author="Nobuhiro Mifune" w:date="2022-04-05T10:38:00Z">
              <w:rPr>
                <w:rFonts w:hint="eastAsia"/>
              </w:rPr>
            </w:rPrChange>
          </w:rPr>
          <w:delText>謝罪シナリオを読んだ後、</w:delText>
        </w:r>
      </w:del>
      <w:r w:rsidRPr="009204C0">
        <w:rPr>
          <w:rFonts w:ascii="Times New Roman" w:hAnsi="Times New Roman" w:hint="eastAsia"/>
          <w:rPrChange w:id="961" w:author="Nobuhiro Mifune" w:date="2022-04-05T10:38:00Z">
            <w:rPr>
              <w:rFonts w:hint="eastAsia"/>
            </w:rPr>
          </w:rPrChange>
        </w:rPr>
        <w:t>参加者は、</w:t>
      </w:r>
      <w:ins w:id="962" w:author="Nobuhiro Mifune" w:date="2022-04-01T12:00:00Z">
        <w:r w:rsidR="009408E2" w:rsidRPr="009204C0">
          <w:rPr>
            <w:rFonts w:ascii="Times New Roman" w:hAnsi="Times New Roman" w:hint="eastAsia"/>
            <w:rPrChange w:id="963" w:author="Nobuhiro Mifune" w:date="2022-04-05T10:38:00Z">
              <w:rPr>
                <w:rFonts w:hint="eastAsia"/>
              </w:rPr>
            </w:rPrChange>
          </w:rPr>
          <w:t>「友人は、あなたの謝罪にどれほど誠意がこもっていると思うでしょうか」などの</w:t>
        </w:r>
        <w:r w:rsidR="009408E2" w:rsidRPr="009204C0">
          <w:rPr>
            <w:rFonts w:ascii="Times New Roman" w:hAnsi="Times New Roman"/>
            <w:rPrChange w:id="964" w:author="Nobuhiro Mifune" w:date="2022-04-05T10:38:00Z">
              <w:rPr/>
            </w:rPrChange>
          </w:rPr>
          <w:t>3</w:t>
        </w:r>
        <w:r w:rsidR="009408E2" w:rsidRPr="009204C0">
          <w:rPr>
            <w:rFonts w:ascii="Times New Roman" w:hAnsi="Times New Roman" w:hint="eastAsia"/>
            <w:rPrChange w:id="965" w:author="Nobuhiro Mifune" w:date="2022-04-05T10:38:00Z">
              <w:rPr>
                <w:rFonts w:hint="eastAsia"/>
              </w:rPr>
            </w:rPrChange>
          </w:rPr>
          <w:t>項目で構成された</w:t>
        </w:r>
      </w:ins>
      <w:r w:rsidRPr="009204C0">
        <w:rPr>
          <w:rFonts w:ascii="Times New Roman" w:hAnsi="Times New Roman" w:hint="eastAsia"/>
          <w:rPrChange w:id="966" w:author="Nobuhiro Mifune" w:date="2022-04-05T10:38:00Z">
            <w:rPr>
              <w:rFonts w:hint="eastAsia"/>
            </w:rPr>
          </w:rPrChange>
        </w:rPr>
        <w:t>誠意</w:t>
      </w:r>
      <w:ins w:id="967" w:author="Nobuhiro Mifune" w:date="2022-04-01T11:44:00Z">
        <w:r w:rsidR="00E61836" w:rsidRPr="009204C0">
          <w:rPr>
            <w:rFonts w:ascii="Times New Roman" w:hAnsi="Times New Roman" w:hint="eastAsia"/>
            <w:rPrChange w:id="968" w:author="Nobuhiro Mifune" w:date="2022-04-05T10:38:00Z">
              <w:rPr>
                <w:rFonts w:hint="eastAsia"/>
              </w:rPr>
            </w:rPrChange>
          </w:rPr>
          <w:t>期待</w:t>
        </w:r>
      </w:ins>
      <w:ins w:id="969" w:author="Nobuhiro Mifune" w:date="2022-04-01T12:01:00Z">
        <w:r w:rsidR="009408E2" w:rsidRPr="009204C0">
          <w:rPr>
            <w:rFonts w:ascii="Times New Roman" w:hAnsi="Times New Roman" w:hint="eastAsia"/>
            <w:rPrChange w:id="970" w:author="Nobuhiro Mifune" w:date="2022-04-05T10:38:00Z">
              <w:rPr>
                <w:rFonts w:hint="eastAsia"/>
              </w:rPr>
            </w:rPrChange>
          </w:rPr>
          <w:t>と</w:t>
        </w:r>
      </w:ins>
      <w:del w:id="971" w:author="Nobuhiro Mifune" w:date="2022-04-01T11:44:00Z">
        <w:r w:rsidRPr="009204C0" w:rsidDel="00E61836">
          <w:rPr>
            <w:rFonts w:ascii="Times New Roman" w:hAnsi="Times New Roman" w:hint="eastAsia"/>
            <w:rPrChange w:id="972" w:author="Nobuhiro Mifune" w:date="2022-04-05T10:38:00Z">
              <w:rPr>
                <w:rFonts w:hint="eastAsia"/>
              </w:rPr>
            </w:rPrChange>
          </w:rPr>
          <w:delText>知覚</w:delText>
        </w:r>
      </w:del>
      <w:r w:rsidRPr="009204C0">
        <w:rPr>
          <w:rFonts w:ascii="Times New Roman" w:hAnsi="Times New Roman" w:hint="eastAsia"/>
          <w:rPrChange w:id="973" w:author="Nobuhiro Mifune" w:date="2022-04-05T10:38:00Z">
            <w:rPr>
              <w:rFonts w:hint="eastAsia"/>
            </w:rPr>
          </w:rPrChange>
        </w:rPr>
        <w:t>（</w:t>
      </w:r>
      <w:del w:id="974" w:author="Nobuhiro Mifune" w:date="2022-04-01T12:00:00Z">
        <w:r w:rsidRPr="009204C0" w:rsidDel="009408E2">
          <w:rPr>
            <w:rFonts w:ascii="Times New Roman" w:hAnsi="Times New Roman"/>
            <w:rPrChange w:id="975" w:author="Nobuhiro Mifune" w:date="2022-04-05T10:38:00Z">
              <w:rPr/>
            </w:rPrChange>
          </w:rPr>
          <w:delText>3</w:delText>
        </w:r>
        <w:r w:rsidRPr="009204C0" w:rsidDel="009408E2">
          <w:rPr>
            <w:rFonts w:ascii="Times New Roman" w:hAnsi="Times New Roman"/>
            <w:rPrChange w:id="976" w:author="Nobuhiro Mifune" w:date="2022-04-05T10:38:00Z">
              <w:rPr/>
            </w:rPrChange>
          </w:rPr>
          <w:delText>項目</w:delText>
        </w:r>
        <w:r w:rsidRPr="009204C0" w:rsidDel="009408E2">
          <w:rPr>
            <w:rFonts w:ascii="Times New Roman" w:hAnsi="Times New Roman"/>
            <w:rPrChange w:id="977" w:author="Nobuhiro Mifune" w:date="2022-04-05T10:38:00Z">
              <w:rPr/>
            </w:rPrChange>
          </w:rPr>
          <w:delText>×4</w:delText>
        </w:r>
        <w:r w:rsidRPr="009204C0" w:rsidDel="009408E2">
          <w:rPr>
            <w:rFonts w:ascii="Times New Roman" w:hAnsi="Times New Roman"/>
            <w:rPrChange w:id="978" w:author="Nobuhiro Mifune" w:date="2022-04-05T10:38:00Z">
              <w:rPr/>
            </w:rPrChange>
          </w:rPr>
          <w:delText>シナリオ、</w:delText>
        </w:r>
      </w:del>
      <w:r w:rsidRPr="009204C0">
        <w:rPr>
          <w:rFonts w:ascii="Times New Roman" w:hAnsi="Times New Roman"/>
          <w:rPrChange w:id="979" w:author="Nobuhiro Mifune" w:date="2022-04-05T10:38:00Z">
            <w:rPr/>
          </w:rPrChange>
        </w:rPr>
        <w:t>Cronbach</w:t>
      </w:r>
      <w:r w:rsidRPr="009204C0">
        <w:rPr>
          <w:rFonts w:ascii="Times New Roman" w:hAnsi="Times New Roman"/>
          <w:rPrChange w:id="980" w:author="Nobuhiro Mifune" w:date="2022-04-05T10:38:00Z">
            <w:rPr/>
          </w:rPrChange>
        </w:rPr>
        <w:t>の</w:t>
      </w:r>
      <w:r w:rsidRPr="009204C0">
        <w:rPr>
          <w:rFonts w:ascii="Times New Roman" w:hAnsi="Times New Roman"/>
          <w:rPrChange w:id="981" w:author="Nobuhiro Mifune" w:date="2022-04-05T10:38:00Z">
            <w:rPr/>
          </w:rPrChange>
        </w:rPr>
        <w:t>α=0.86</w:t>
      </w:r>
      <w:r w:rsidRPr="009204C0">
        <w:rPr>
          <w:rFonts w:ascii="Times New Roman" w:hAnsi="Times New Roman"/>
          <w:rPrChange w:id="982" w:author="Nobuhiro Mifune" w:date="2022-04-05T10:38:00Z">
            <w:rPr/>
          </w:rPrChange>
        </w:rPr>
        <w:t>）</w:t>
      </w:r>
      <w:ins w:id="983" w:author="Nobuhiro Mifune" w:date="2022-04-01T12:01:00Z">
        <w:r w:rsidR="009408E2" w:rsidRPr="009204C0">
          <w:rPr>
            <w:rFonts w:ascii="Times New Roman" w:hAnsi="Times New Roman" w:hint="eastAsia"/>
            <w:rPrChange w:id="984" w:author="Nobuhiro Mifune" w:date="2022-04-05T10:38:00Z">
              <w:rPr>
                <w:rFonts w:hint="eastAsia"/>
              </w:rPr>
            </w:rPrChange>
          </w:rPr>
          <w:t>、</w:t>
        </w:r>
        <w:r w:rsidR="009408E2" w:rsidRPr="009204C0">
          <w:rPr>
            <w:rFonts w:ascii="Times New Roman" w:hAnsi="Times New Roman"/>
            <w:rPrChange w:id="985" w:author="Nobuhiro Mifune" w:date="2022-04-05T10:38:00Z">
              <w:rPr/>
            </w:rPrChange>
          </w:rPr>
          <w:t>「友人はあなたをどれくらい許してもよいと思うでしょうか」</w:t>
        </w:r>
        <w:r w:rsidR="009408E2" w:rsidRPr="009204C0">
          <w:rPr>
            <w:rFonts w:ascii="Times New Roman" w:hAnsi="Times New Roman" w:hint="eastAsia"/>
            <w:rPrChange w:id="986" w:author="Nobuhiro Mifune" w:date="2022-04-05T10:38:00Z">
              <w:rPr>
                <w:rFonts w:hint="eastAsia"/>
              </w:rPr>
            </w:rPrChange>
          </w:rPr>
          <w:t>などの</w:t>
        </w:r>
        <w:r w:rsidR="009408E2" w:rsidRPr="009204C0">
          <w:rPr>
            <w:rFonts w:ascii="Times New Roman" w:hAnsi="Times New Roman"/>
            <w:rPrChange w:id="987" w:author="Nobuhiro Mifune" w:date="2022-04-05T10:38:00Z">
              <w:rPr/>
            </w:rPrChange>
          </w:rPr>
          <w:t>5</w:t>
        </w:r>
        <w:r w:rsidR="009408E2" w:rsidRPr="009204C0">
          <w:rPr>
            <w:rFonts w:ascii="Times New Roman" w:hAnsi="Times New Roman" w:hint="eastAsia"/>
            <w:rPrChange w:id="988" w:author="Nobuhiro Mifune" w:date="2022-04-05T10:38:00Z">
              <w:rPr>
                <w:rFonts w:hint="eastAsia"/>
              </w:rPr>
            </w:rPrChange>
          </w:rPr>
          <w:t>項目で構成された</w:t>
        </w:r>
      </w:ins>
      <w:del w:id="989" w:author="Nobuhiro Mifune" w:date="2022-04-01T10:54:00Z">
        <w:r w:rsidRPr="009204C0" w:rsidDel="00CF76DA">
          <w:rPr>
            <w:rFonts w:ascii="Times New Roman" w:hAnsi="Times New Roman" w:hint="eastAsia"/>
            <w:rPrChange w:id="990" w:author="Nobuhiro Mifune" w:date="2022-04-05T10:38:00Z">
              <w:rPr>
                <w:rFonts w:hint="eastAsia"/>
              </w:rPr>
            </w:rPrChange>
          </w:rPr>
          <w:delText>、</w:delText>
        </w:r>
      </w:del>
      <w:ins w:id="991" w:author="Nobuhiro Mifune" w:date="2022-04-01T11:44:00Z">
        <w:r w:rsidR="00E61836" w:rsidRPr="009204C0">
          <w:rPr>
            <w:rFonts w:ascii="Times New Roman" w:hAnsi="Times New Roman" w:hint="eastAsia"/>
            <w:rPrChange w:id="992" w:author="Nobuhiro Mifune" w:date="2022-04-05T10:38:00Z">
              <w:rPr>
                <w:rFonts w:hint="eastAsia"/>
              </w:rPr>
            </w:rPrChange>
          </w:rPr>
          <w:t>赦し期待</w:t>
        </w:r>
      </w:ins>
      <w:del w:id="993" w:author="Nobuhiro Mifune" w:date="2022-04-01T11:44:00Z">
        <w:r w:rsidRPr="009204C0" w:rsidDel="00E61836">
          <w:rPr>
            <w:rFonts w:ascii="Times New Roman" w:hAnsi="Times New Roman"/>
            <w:rPrChange w:id="994" w:author="Nobuhiro Mifune" w:date="2022-04-05T10:38:00Z">
              <w:rPr/>
            </w:rPrChange>
          </w:rPr>
          <w:delText>許し知覚</w:delText>
        </w:r>
      </w:del>
      <w:r w:rsidRPr="009204C0">
        <w:rPr>
          <w:rFonts w:ascii="Times New Roman" w:hAnsi="Times New Roman"/>
          <w:rPrChange w:id="995" w:author="Nobuhiro Mifune" w:date="2022-04-05T10:38:00Z">
            <w:rPr/>
          </w:rPrChange>
        </w:rPr>
        <w:t>（</w:t>
      </w:r>
      <w:r w:rsidRPr="009204C0">
        <w:rPr>
          <w:rFonts w:ascii="Times New Roman" w:hAnsi="Times New Roman"/>
          <w:rPrChange w:id="996" w:author="Nobuhiro Mifune" w:date="2022-04-05T10:38:00Z">
            <w:rPr/>
          </w:rPrChange>
        </w:rPr>
        <w:t>5</w:t>
      </w:r>
      <w:r w:rsidRPr="009204C0">
        <w:rPr>
          <w:rFonts w:ascii="Times New Roman" w:hAnsi="Times New Roman"/>
          <w:rPrChange w:id="997" w:author="Nobuhiro Mifune" w:date="2022-04-05T10:38:00Z">
            <w:rPr/>
          </w:rPrChange>
        </w:rPr>
        <w:t>項目</w:t>
      </w:r>
      <w:r w:rsidRPr="009204C0">
        <w:rPr>
          <w:rFonts w:ascii="Times New Roman" w:hAnsi="Times New Roman"/>
          <w:rPrChange w:id="998" w:author="Nobuhiro Mifune" w:date="2022-04-05T10:38:00Z">
            <w:rPr/>
          </w:rPrChange>
        </w:rPr>
        <w:t>×4</w:t>
      </w:r>
      <w:r w:rsidRPr="009204C0">
        <w:rPr>
          <w:rFonts w:ascii="Times New Roman" w:hAnsi="Times New Roman"/>
          <w:rPrChange w:id="999" w:author="Nobuhiro Mifune" w:date="2022-04-05T10:38:00Z">
            <w:rPr/>
          </w:rPrChange>
        </w:rPr>
        <w:t>シナリオ、</w:t>
      </w:r>
      <w:r w:rsidRPr="009204C0">
        <w:rPr>
          <w:rFonts w:ascii="Times New Roman" w:hAnsi="Times New Roman"/>
          <w:rPrChange w:id="1000" w:author="Nobuhiro Mifune" w:date="2022-04-05T10:38:00Z">
            <w:rPr/>
          </w:rPrChange>
        </w:rPr>
        <w:t>α=0.92</w:t>
      </w:r>
      <w:r w:rsidRPr="009204C0">
        <w:rPr>
          <w:rFonts w:ascii="Times New Roman" w:hAnsi="Times New Roman"/>
          <w:rPrChange w:id="1001" w:author="Nobuhiro Mifune" w:date="2022-04-05T10:38:00Z">
            <w:rPr/>
          </w:rPrChange>
        </w:rPr>
        <w:t>）について</w:t>
      </w:r>
      <w:ins w:id="1002" w:author="Nobuhiro Mifune" w:date="2022-04-01T12:01:00Z">
        <w:r w:rsidR="009408E2" w:rsidRPr="009204C0">
          <w:rPr>
            <w:rFonts w:ascii="Times New Roman" w:hAnsi="Times New Roman" w:hint="eastAsia"/>
            <w:rPrChange w:id="1003" w:author="Nobuhiro Mifune" w:date="2022-04-05T10:38:00Z">
              <w:rPr>
                <w:rFonts w:hint="eastAsia"/>
              </w:rPr>
            </w:rPrChange>
          </w:rPr>
          <w:t>、</w:t>
        </w:r>
        <w:r w:rsidR="009408E2" w:rsidRPr="009204C0">
          <w:rPr>
            <w:rFonts w:ascii="Times New Roman" w:hAnsi="Times New Roman"/>
            <w:rPrChange w:id="1004" w:author="Nobuhiro Mifune" w:date="2022-04-05T10:38:00Z">
              <w:rPr/>
            </w:rPrChange>
          </w:rPr>
          <w:t>4</w:t>
        </w:r>
        <w:r w:rsidR="009408E2" w:rsidRPr="009204C0">
          <w:rPr>
            <w:rFonts w:ascii="Times New Roman" w:hAnsi="Times New Roman" w:hint="eastAsia"/>
            <w:rPrChange w:id="1005" w:author="Nobuhiro Mifune" w:date="2022-04-05T10:38:00Z">
              <w:rPr>
                <w:rFonts w:hint="eastAsia"/>
              </w:rPr>
            </w:rPrChange>
          </w:rPr>
          <w:t>つの</w:t>
        </w:r>
      </w:ins>
      <w:ins w:id="1006" w:author="Nobuhiro Mifune" w:date="2022-04-01T12:02:00Z">
        <w:r w:rsidR="009408E2" w:rsidRPr="009204C0">
          <w:rPr>
            <w:rFonts w:ascii="Times New Roman" w:hAnsi="Times New Roman" w:hint="eastAsia"/>
            <w:rPrChange w:id="1007" w:author="Nobuhiro Mifune" w:date="2022-04-05T10:38:00Z">
              <w:rPr>
                <w:rFonts w:hint="eastAsia"/>
              </w:rPr>
            </w:rPrChange>
          </w:rPr>
          <w:t>シナリオごとに</w:t>
        </w:r>
      </w:ins>
      <w:ins w:id="1008" w:author="Nobuhiro Mifune" w:date="2022-04-01T12:01:00Z">
        <w:r w:rsidR="009408E2" w:rsidRPr="009204C0">
          <w:rPr>
            <w:rFonts w:ascii="Times New Roman" w:hAnsi="Times New Roman" w:hint="eastAsia"/>
            <w:rPrChange w:id="1009" w:author="Nobuhiro Mifune" w:date="2022-04-05T10:38:00Z">
              <w:rPr>
                <w:rFonts w:hint="eastAsia"/>
              </w:rPr>
            </w:rPrChange>
          </w:rPr>
          <w:t>回答した</w:t>
        </w:r>
      </w:ins>
      <w:del w:id="1010" w:author="Nobuhiro Mifune" w:date="2022-04-01T12:01:00Z">
        <w:r w:rsidRPr="009204C0" w:rsidDel="009408E2">
          <w:rPr>
            <w:rFonts w:ascii="Times New Roman" w:hAnsi="Times New Roman"/>
            <w:rPrChange w:id="1011" w:author="Nobuhiro Mifune" w:date="2022-04-05T10:38:00Z">
              <w:rPr/>
            </w:rPrChange>
          </w:rPr>
          <w:delText>評価した</w:delText>
        </w:r>
      </w:del>
      <w:r w:rsidRPr="009204C0">
        <w:rPr>
          <w:rFonts w:ascii="Times New Roman" w:hAnsi="Times New Roman"/>
          <w:rPrChange w:id="1012" w:author="Nobuhiro Mifune" w:date="2022-04-05T10:38:00Z">
            <w:rPr/>
          </w:rPrChange>
        </w:rPr>
        <w:t>。</w:t>
      </w:r>
      <w:ins w:id="1013" w:author="Nobuhiro Mifune" w:date="2022-04-01T10:55:00Z">
        <w:r w:rsidR="00CF76DA" w:rsidRPr="009204C0">
          <w:rPr>
            <w:rFonts w:ascii="Times New Roman" w:hAnsi="Times New Roman" w:hint="eastAsia"/>
            <w:rPrChange w:id="1014" w:author="Nobuhiro Mifune" w:date="2022-04-05T10:38:00Z">
              <w:rPr>
                <w:rFonts w:hint="eastAsia"/>
              </w:rPr>
            </w:rPrChange>
          </w:rPr>
          <w:t>誠意知覚と赦し知覚の合計</w:t>
        </w:r>
        <w:r w:rsidR="00CF76DA" w:rsidRPr="009204C0">
          <w:rPr>
            <w:rFonts w:ascii="Times New Roman" w:hAnsi="Times New Roman"/>
            <w:rPrChange w:id="1015" w:author="Nobuhiro Mifune" w:date="2022-04-05T10:38:00Z">
              <w:rPr/>
            </w:rPrChange>
          </w:rPr>
          <w:t>8</w:t>
        </w:r>
      </w:ins>
      <w:ins w:id="1016" w:author="Nobuhiro Mifune" w:date="2022-04-01T10:56:00Z">
        <w:r w:rsidR="00CF76DA" w:rsidRPr="009204C0">
          <w:rPr>
            <w:rFonts w:ascii="Times New Roman" w:hAnsi="Times New Roman" w:hint="eastAsia"/>
            <w:rPrChange w:id="1017" w:author="Nobuhiro Mifune" w:date="2022-04-05T10:38:00Z">
              <w:rPr>
                <w:rFonts w:hint="eastAsia"/>
              </w:rPr>
            </w:rPrChange>
          </w:rPr>
          <w:t>項目は参加者毎にラン</w:t>
        </w:r>
        <w:r w:rsidR="00CF76DA" w:rsidRPr="009204C0">
          <w:rPr>
            <w:rFonts w:ascii="Times New Roman" w:hAnsi="Times New Roman" w:hint="eastAsia"/>
            <w:rPrChange w:id="1018" w:author="Nobuhiro Mifune" w:date="2022-04-05T10:38:00Z">
              <w:rPr>
                <w:rFonts w:hint="eastAsia"/>
              </w:rPr>
            </w:rPrChange>
          </w:rPr>
          <w:lastRenderedPageBreak/>
          <w:t>ダムに配置された。</w:t>
        </w:r>
      </w:ins>
      <w:r w:rsidRPr="009204C0">
        <w:rPr>
          <w:rFonts w:ascii="Times New Roman" w:hAnsi="Times New Roman" w:hint="eastAsia"/>
          <w:rPrChange w:id="1019" w:author="Nobuhiro Mifune" w:date="2022-04-05T10:38:00Z">
            <w:rPr>
              <w:rFonts w:hint="eastAsia"/>
            </w:rPr>
          </w:rPrChange>
        </w:rPr>
        <w:t>なお、</w:t>
      </w:r>
      <w:del w:id="1020" w:author="Nobuhiro Mifune" w:date="2022-04-01T10:54:00Z">
        <w:r w:rsidRPr="009204C0" w:rsidDel="00CF76DA">
          <w:rPr>
            <w:rFonts w:ascii="Times New Roman" w:hAnsi="Times New Roman"/>
            <w:rPrChange w:id="1021" w:author="Nobuhiro Mifune" w:date="2022-04-05T10:38:00Z">
              <w:rPr/>
            </w:rPrChange>
          </w:rPr>
          <w:delText>(</w:delText>
        </w:r>
      </w:del>
      <w:proofErr w:type="spellStart"/>
      <w:r w:rsidRPr="009204C0">
        <w:rPr>
          <w:rFonts w:ascii="Times New Roman" w:hAnsi="Times New Roman"/>
          <w:rPrChange w:id="1022" w:author="Nobuhiro Mifune" w:date="2022-04-05T10:38:00Z">
            <w:rPr/>
          </w:rPrChange>
        </w:rPr>
        <w:t>Ohtsubo</w:t>
      </w:r>
      <w:proofErr w:type="spellEnd"/>
      <w:r w:rsidRPr="009204C0">
        <w:rPr>
          <w:rFonts w:ascii="Times New Roman" w:hAnsi="Times New Roman"/>
          <w:rPrChange w:id="1023" w:author="Nobuhiro Mifune" w:date="2022-04-05T10:38:00Z">
            <w:rPr/>
          </w:rPrChange>
        </w:rPr>
        <w:t xml:space="preserve"> </w:t>
      </w:r>
      <w:ins w:id="1024" w:author="Nobuhiro Mifune" w:date="2022-04-01T10:54:00Z">
        <w:r w:rsidR="00CF76DA" w:rsidRPr="009204C0">
          <w:rPr>
            <w:rFonts w:ascii="Times New Roman" w:hAnsi="Times New Roman"/>
            <w:rPrChange w:id="1025" w:author="Nobuhiro Mifune" w:date="2022-04-05T10:38:00Z">
              <w:rPr/>
            </w:rPrChange>
          </w:rPr>
          <w:t>and</w:t>
        </w:r>
      </w:ins>
      <w:del w:id="1026" w:author="Nobuhiro Mifune" w:date="2022-04-01T10:54:00Z">
        <w:r w:rsidRPr="009204C0" w:rsidDel="00CF76DA">
          <w:rPr>
            <w:rFonts w:ascii="Times New Roman" w:hAnsi="Times New Roman"/>
            <w:rPrChange w:id="1027" w:author="Nobuhiro Mifune" w:date="2022-04-05T10:38:00Z">
              <w:rPr/>
            </w:rPrChange>
          </w:rPr>
          <w:delText>&amp;</w:delText>
        </w:r>
      </w:del>
      <w:r w:rsidRPr="009204C0">
        <w:rPr>
          <w:rFonts w:ascii="Times New Roman" w:hAnsi="Times New Roman"/>
          <w:rPrChange w:id="1028" w:author="Nobuhiro Mifune" w:date="2022-04-05T10:38:00Z">
            <w:rPr/>
          </w:rPrChange>
        </w:rPr>
        <w:t xml:space="preserve"> Higuchi</w:t>
      </w:r>
      <w:del w:id="1029" w:author="Nobuhiro Mifune" w:date="2022-04-01T10:54:00Z">
        <w:r w:rsidRPr="009204C0" w:rsidDel="00CF76DA">
          <w:rPr>
            <w:rFonts w:ascii="Times New Roman" w:hAnsi="Times New Roman"/>
            <w:rPrChange w:id="1030" w:author="Nobuhiro Mifune" w:date="2022-04-05T10:38:00Z">
              <w:rPr/>
            </w:rPrChange>
          </w:rPr>
          <w:delText>,</w:delText>
        </w:r>
      </w:del>
      <w:r w:rsidRPr="009204C0">
        <w:rPr>
          <w:rFonts w:ascii="Times New Roman" w:hAnsi="Times New Roman"/>
          <w:rPrChange w:id="1031" w:author="Nobuhiro Mifune" w:date="2022-04-05T10:38:00Z">
            <w:rPr/>
          </w:rPrChange>
        </w:rPr>
        <w:t xml:space="preserve"> </w:t>
      </w:r>
      <w:ins w:id="1032" w:author="Nobuhiro Mifune" w:date="2022-04-01T10:54:00Z">
        <w:r w:rsidR="00CF76DA" w:rsidRPr="009204C0">
          <w:rPr>
            <w:rFonts w:ascii="Times New Roman" w:hAnsi="Times New Roman"/>
            <w:rPrChange w:id="1033" w:author="Nobuhiro Mifune" w:date="2022-04-05T10:38:00Z">
              <w:rPr/>
            </w:rPrChange>
          </w:rPr>
          <w:t>(</w:t>
        </w:r>
      </w:ins>
      <w:r w:rsidRPr="009204C0">
        <w:rPr>
          <w:rFonts w:ascii="Times New Roman" w:hAnsi="Times New Roman"/>
          <w:rPrChange w:id="1034" w:author="Nobuhiro Mifune" w:date="2022-04-05T10:38:00Z">
            <w:rPr/>
          </w:rPrChange>
        </w:rPr>
        <w:t>2022)</w:t>
      </w:r>
      <w:ins w:id="1035" w:author="Nobuhiro Mifune" w:date="2022-04-01T10:54:00Z">
        <w:r w:rsidR="00CF76DA" w:rsidRPr="009204C0">
          <w:rPr>
            <w:rFonts w:ascii="Times New Roman" w:hAnsi="Times New Roman"/>
            <w:rPrChange w:id="1036" w:author="Nobuhiro Mifune" w:date="2022-04-05T10:38:00Z">
              <w:rPr/>
            </w:rPrChange>
          </w:rPr>
          <w:t xml:space="preserve"> </w:t>
        </w:r>
        <w:r w:rsidR="00CF76DA" w:rsidRPr="009204C0">
          <w:rPr>
            <w:rFonts w:ascii="Times New Roman" w:hAnsi="Times New Roman" w:hint="eastAsia"/>
            <w:rPrChange w:id="1037" w:author="Nobuhiro Mifune" w:date="2022-04-05T10:38:00Z">
              <w:rPr>
                <w:rFonts w:hint="eastAsia"/>
              </w:rPr>
            </w:rPrChange>
          </w:rPr>
          <w:t>では</w:t>
        </w:r>
      </w:ins>
      <w:del w:id="1038" w:author="Nobuhiro Mifune" w:date="2022-04-01T10:54:00Z">
        <w:r w:rsidRPr="009204C0" w:rsidDel="00CF76DA">
          <w:rPr>
            <w:rFonts w:ascii="Times New Roman" w:hAnsi="Times New Roman"/>
            <w:rPrChange w:id="1039" w:author="Nobuhiro Mifune" w:date="2022-04-05T10:38:00Z">
              <w:rPr/>
            </w:rPrChange>
          </w:rPr>
          <w:delText>においては</w:delText>
        </w:r>
      </w:del>
      <w:r w:rsidRPr="009204C0">
        <w:rPr>
          <w:rFonts w:ascii="Times New Roman" w:hAnsi="Times New Roman"/>
          <w:rPrChange w:id="1040" w:author="Nobuhiro Mifune" w:date="2022-04-05T10:38:00Z">
            <w:rPr/>
          </w:rPrChange>
        </w:rPr>
        <w:t>搾取リスク知覚</w:t>
      </w:r>
      <w:ins w:id="1041" w:author="Nobuhiro Mifune" w:date="2022-04-01T10:54:00Z">
        <w:r w:rsidR="00CF76DA" w:rsidRPr="009204C0">
          <w:rPr>
            <w:rFonts w:ascii="Times New Roman" w:hAnsi="Times New Roman" w:hint="eastAsia"/>
            <w:rPrChange w:id="1042" w:author="Nobuhiro Mifune" w:date="2022-04-05T10:38:00Z">
              <w:rPr>
                <w:rFonts w:hint="eastAsia"/>
              </w:rPr>
            </w:rPrChange>
          </w:rPr>
          <w:t>と</w:t>
        </w:r>
      </w:ins>
      <w:del w:id="1043" w:author="Nobuhiro Mifune" w:date="2022-04-01T10:54:00Z">
        <w:r w:rsidRPr="009204C0" w:rsidDel="00CF76DA">
          <w:rPr>
            <w:rFonts w:ascii="Times New Roman" w:hAnsi="Times New Roman"/>
            <w:rPrChange w:id="1044" w:author="Nobuhiro Mifune" w:date="2022-04-05T10:38:00Z">
              <w:rPr/>
            </w:rPrChange>
          </w:rPr>
          <w:delText>、</w:delText>
        </w:r>
      </w:del>
      <w:r w:rsidRPr="009204C0">
        <w:rPr>
          <w:rFonts w:ascii="Times New Roman" w:hAnsi="Times New Roman"/>
          <w:rPrChange w:id="1045" w:author="Nobuhiro Mifune" w:date="2022-04-05T10:38:00Z">
            <w:rPr/>
          </w:rPrChange>
        </w:rPr>
        <w:t>F</w:t>
      </w:r>
      <w:ins w:id="1046" w:author="Nobuhiro Mifune" w:date="2022-04-01T10:54:00Z">
        <w:r w:rsidR="00CF76DA" w:rsidRPr="009204C0">
          <w:rPr>
            <w:rFonts w:ascii="Times New Roman" w:hAnsi="Times New Roman" w:hint="eastAsia"/>
            <w:rPrChange w:id="1047" w:author="Nobuhiro Mifune" w:date="2022-04-05T10:38:00Z">
              <w:rPr>
                <w:rFonts w:hint="eastAsia"/>
              </w:rPr>
            </w:rPrChange>
          </w:rPr>
          <w:t>と</w:t>
        </w:r>
      </w:ins>
      <w:r w:rsidRPr="009204C0">
        <w:rPr>
          <w:rFonts w:ascii="Times New Roman" w:hAnsi="Times New Roman"/>
          <w:rPrChange w:id="1048" w:author="Nobuhiro Mifune" w:date="2022-04-05T10:38:00Z">
            <w:rPr/>
          </w:rPrChange>
        </w:rPr>
        <w:t>の関係評価</w:t>
      </w:r>
      <w:ins w:id="1049" w:author="Nobuhiro Mifune" w:date="2022-04-01T10:54:00Z">
        <w:r w:rsidR="00CF76DA" w:rsidRPr="009204C0">
          <w:rPr>
            <w:rFonts w:ascii="Times New Roman" w:hAnsi="Times New Roman" w:hint="eastAsia"/>
            <w:rPrChange w:id="1050" w:author="Nobuhiro Mifune" w:date="2022-04-05T10:38:00Z">
              <w:rPr>
                <w:rFonts w:hint="eastAsia"/>
              </w:rPr>
            </w:rPrChange>
          </w:rPr>
          <w:t>も測定されていた</w:t>
        </w:r>
      </w:ins>
      <w:ins w:id="1051" w:author="Nobuhiro Mifune" w:date="2022-04-01T12:02:00Z">
        <w:r w:rsidR="006C4BED" w:rsidRPr="009204C0">
          <w:rPr>
            <w:rFonts w:ascii="Times New Roman" w:hAnsi="Times New Roman" w:hint="eastAsia"/>
            <w:rPrChange w:id="1052" w:author="Nobuhiro Mifune" w:date="2022-04-05T10:38:00Z">
              <w:rPr>
                <w:rFonts w:hint="eastAsia"/>
              </w:rPr>
            </w:rPrChange>
          </w:rPr>
          <w:t>が</w:t>
        </w:r>
      </w:ins>
      <w:del w:id="1053" w:author="Nobuhiro Mifune" w:date="2022-04-01T10:54:00Z">
        <w:r w:rsidRPr="009204C0" w:rsidDel="00CF76DA">
          <w:rPr>
            <w:rFonts w:ascii="Times New Roman" w:hAnsi="Times New Roman"/>
            <w:rPrChange w:id="1054" w:author="Nobuhiro Mifune" w:date="2022-04-05T10:38:00Z">
              <w:rPr/>
            </w:rPrChange>
          </w:rPr>
          <w:delText>が採用されていたが</w:delText>
        </w:r>
      </w:del>
      <w:r w:rsidRPr="009204C0">
        <w:rPr>
          <w:rFonts w:ascii="Times New Roman" w:hAnsi="Times New Roman"/>
          <w:rPrChange w:id="1055" w:author="Nobuhiro Mifune" w:date="2022-04-05T10:38:00Z">
            <w:rPr/>
          </w:rPrChange>
        </w:rPr>
        <w:t>、本研究の仮説</w:t>
      </w:r>
      <w:del w:id="1056" w:author="Nobuhiro Mifune" w:date="2022-04-01T10:55:00Z">
        <w:r w:rsidRPr="009204C0" w:rsidDel="00CF76DA">
          <w:rPr>
            <w:rFonts w:ascii="Times New Roman" w:hAnsi="Times New Roman"/>
            <w:rPrChange w:id="1057" w:author="Nobuhiro Mifune" w:date="2022-04-05T10:38:00Z">
              <w:rPr/>
            </w:rPrChange>
          </w:rPr>
          <w:delText>を</w:delText>
        </w:r>
      </w:del>
      <w:r w:rsidRPr="009204C0">
        <w:rPr>
          <w:rFonts w:ascii="Times New Roman" w:hAnsi="Times New Roman"/>
          <w:rPrChange w:id="1058" w:author="Nobuhiro Mifune" w:date="2022-04-05T10:38:00Z">
            <w:rPr/>
          </w:rPrChange>
        </w:rPr>
        <w:t>検証</w:t>
      </w:r>
      <w:ins w:id="1059" w:author="Nobuhiro Mifune" w:date="2022-04-01T10:55:00Z">
        <w:r w:rsidR="00CF76DA" w:rsidRPr="009204C0">
          <w:rPr>
            <w:rFonts w:ascii="Times New Roman" w:hAnsi="Times New Roman" w:hint="eastAsia"/>
            <w:rPrChange w:id="1060" w:author="Nobuhiro Mifune" w:date="2022-04-05T10:38:00Z">
              <w:rPr>
                <w:rFonts w:hint="eastAsia"/>
              </w:rPr>
            </w:rPrChange>
          </w:rPr>
          <w:t>には</w:t>
        </w:r>
      </w:ins>
      <w:del w:id="1061" w:author="Nobuhiro Mifune" w:date="2022-04-01T10:55:00Z">
        <w:r w:rsidRPr="009204C0" w:rsidDel="00CF76DA">
          <w:rPr>
            <w:rFonts w:ascii="Times New Roman" w:hAnsi="Times New Roman"/>
            <w:rPrChange w:id="1062" w:author="Nobuhiro Mifune" w:date="2022-04-05T10:38:00Z">
              <w:rPr/>
            </w:rPrChange>
          </w:rPr>
          <w:delText>するにあたって</w:delText>
        </w:r>
      </w:del>
      <w:r w:rsidRPr="009204C0">
        <w:rPr>
          <w:rFonts w:ascii="Times New Roman" w:hAnsi="Times New Roman"/>
          <w:rPrChange w:id="1063" w:author="Nobuhiro Mifune" w:date="2022-04-05T10:38:00Z">
            <w:rPr/>
          </w:rPrChange>
        </w:rPr>
        <w:t>不必要</w:t>
      </w:r>
      <w:ins w:id="1064" w:author="Nobuhiro Mifune" w:date="2022-04-01T10:55:00Z">
        <w:r w:rsidR="00CF76DA" w:rsidRPr="009204C0">
          <w:rPr>
            <w:rFonts w:ascii="Times New Roman" w:hAnsi="Times New Roman" w:hint="eastAsia"/>
            <w:rPrChange w:id="1065" w:author="Nobuhiro Mifune" w:date="2022-04-05T10:38:00Z">
              <w:rPr>
                <w:rFonts w:hint="eastAsia"/>
              </w:rPr>
            </w:rPrChange>
          </w:rPr>
          <w:t>だと判断し</w:t>
        </w:r>
      </w:ins>
      <w:del w:id="1066" w:author="Nobuhiro Mifune" w:date="2022-04-01T10:55:00Z">
        <w:r w:rsidRPr="009204C0" w:rsidDel="00CF76DA">
          <w:rPr>
            <w:rFonts w:ascii="Times New Roman" w:hAnsi="Times New Roman" w:hint="eastAsia"/>
            <w:rPrChange w:id="1067" w:author="Nobuhiro Mifune" w:date="2022-04-05T10:38:00Z">
              <w:rPr>
                <w:rFonts w:hint="eastAsia"/>
              </w:rPr>
            </w:rPrChange>
          </w:rPr>
          <w:delText>な項目であるため</w:delText>
        </w:r>
      </w:del>
      <w:r w:rsidRPr="009204C0">
        <w:rPr>
          <w:rFonts w:ascii="Times New Roman" w:hAnsi="Times New Roman" w:hint="eastAsia"/>
          <w:rPrChange w:id="1068" w:author="Nobuhiro Mifune" w:date="2022-04-05T10:38:00Z">
            <w:rPr>
              <w:rFonts w:hint="eastAsia"/>
            </w:rPr>
          </w:rPrChange>
        </w:rPr>
        <w:t>、</w:t>
      </w:r>
      <w:r w:rsidRPr="009204C0">
        <w:rPr>
          <w:rFonts w:ascii="Times New Roman" w:hAnsi="Times New Roman"/>
          <w:rPrChange w:id="1069" w:author="Nobuhiro Mifune" w:date="2022-04-05T10:38:00Z">
            <w:rPr/>
          </w:rPrChange>
        </w:rPr>
        <w:t>除外した。</w:t>
      </w:r>
      <w:ins w:id="1070" w:author="Nobuhiro Mifune" w:date="2022-04-01T10:56:00Z">
        <w:r w:rsidR="00CF76DA" w:rsidRPr="009204C0">
          <w:rPr>
            <w:rFonts w:ascii="Times New Roman" w:hAnsi="Times New Roman" w:hint="eastAsia"/>
            <w:rPrChange w:id="1071" w:author="Nobuhiro Mifune" w:date="2022-04-05T10:38:00Z">
              <w:rPr>
                <w:rFonts w:hint="eastAsia"/>
              </w:rPr>
            </w:rPrChange>
          </w:rPr>
          <w:t>参加者がすべてのシナリオと評価に回答した後、最後に参加者は性別と政治的立場について回答し、アンケートを終了した。</w:t>
        </w:r>
        <w:r w:rsidR="00C05D98" w:rsidRPr="009204C0">
          <w:rPr>
            <w:rFonts w:ascii="Times New Roman" w:hAnsi="Times New Roman" w:hint="eastAsia"/>
            <w:rPrChange w:id="1072" w:author="Nobuhiro Mifune" w:date="2022-04-05T10:38:00Z">
              <w:rPr>
                <w:rFonts w:hint="eastAsia"/>
              </w:rPr>
            </w:rPrChange>
          </w:rPr>
          <w:t>回答にかかった時間はおおよそ</w:t>
        </w:r>
      </w:ins>
      <w:ins w:id="1073" w:author="Nobuhiro Mifune" w:date="2022-04-01T11:01:00Z">
        <w:r w:rsidR="00C05D98" w:rsidRPr="009204C0">
          <w:rPr>
            <w:rFonts w:ascii="Times New Roman" w:hAnsi="Times New Roman"/>
            <w:rPrChange w:id="1074" w:author="Nobuhiro Mifune" w:date="2022-04-05T10:38:00Z">
              <w:rPr/>
            </w:rPrChange>
          </w:rPr>
          <w:t>8</w:t>
        </w:r>
      </w:ins>
      <w:ins w:id="1075" w:author="Nobuhiro Mifune" w:date="2022-04-01T10:57:00Z">
        <w:r w:rsidR="00C05D98" w:rsidRPr="009204C0">
          <w:rPr>
            <w:rFonts w:ascii="Times New Roman" w:hAnsi="Times New Roman" w:hint="eastAsia"/>
            <w:rPrChange w:id="1076" w:author="Nobuhiro Mifune" w:date="2022-04-05T10:38:00Z">
              <w:rPr>
                <w:rFonts w:hint="eastAsia"/>
              </w:rPr>
            </w:rPrChange>
          </w:rPr>
          <w:t>分であった。</w:t>
        </w:r>
      </w:ins>
      <w:del w:id="1077" w:author="Nobuhiro Mifune" w:date="2022-04-01T10:56:00Z">
        <w:r w:rsidRPr="009204C0" w:rsidDel="00CF76DA">
          <w:rPr>
            <w:rFonts w:ascii="Times New Roman" w:hAnsi="Times New Roman" w:hint="eastAsia"/>
            <w:rPrChange w:id="1078" w:author="Nobuhiro Mifune" w:date="2022-04-05T10:38:00Z">
              <w:rPr>
                <w:rFonts w:hint="eastAsia"/>
              </w:rPr>
            </w:rPrChange>
          </w:rPr>
          <w:delText>サンプル項目</w:delText>
        </w:r>
        <w:r w:rsidR="00793EF5" w:rsidRPr="009204C0" w:rsidDel="00CF76DA">
          <w:rPr>
            <w:rFonts w:ascii="Times New Roman" w:hAnsi="Times New Roman" w:hint="eastAsia"/>
            <w:rPrChange w:id="1079" w:author="Nobuhiro Mifune" w:date="2022-04-05T10:38:00Z">
              <w:rPr>
                <w:rFonts w:hint="eastAsia"/>
              </w:rPr>
            </w:rPrChange>
          </w:rPr>
          <w:delText>を</w:delText>
        </w:r>
        <w:r w:rsidRPr="009204C0" w:rsidDel="00CF76DA">
          <w:rPr>
            <w:rFonts w:ascii="Times New Roman" w:hAnsi="Times New Roman" w:hint="eastAsia"/>
            <w:rPrChange w:id="1080" w:author="Nobuhiro Mifune" w:date="2022-04-05T10:38:00Z">
              <w:rPr>
                <w:rFonts w:hint="eastAsia"/>
              </w:rPr>
            </w:rPrChange>
          </w:rPr>
          <w:delText>以下</w:delText>
        </w:r>
        <w:r w:rsidR="00793EF5" w:rsidRPr="009204C0" w:rsidDel="00CF76DA">
          <w:rPr>
            <w:rFonts w:ascii="Times New Roman" w:hAnsi="Times New Roman" w:hint="eastAsia"/>
            <w:rPrChange w:id="1081" w:author="Nobuhiro Mifune" w:date="2022-04-05T10:38:00Z">
              <w:rPr>
                <w:rFonts w:hint="eastAsia"/>
              </w:rPr>
            </w:rPrChange>
          </w:rPr>
          <w:delText>に記載する</w:delText>
        </w:r>
        <w:r w:rsidRPr="009204C0" w:rsidDel="00CF76DA">
          <w:rPr>
            <w:rFonts w:ascii="Times New Roman" w:hAnsi="Times New Roman" w:hint="eastAsia"/>
            <w:rPrChange w:id="1082" w:author="Nobuhiro Mifune" w:date="2022-04-05T10:38:00Z">
              <w:rPr>
                <w:rFonts w:hint="eastAsia"/>
              </w:rPr>
            </w:rPrChange>
          </w:rPr>
          <w:delText>。「友人は、あなたの謝罪にどれほど誠意がこもっていると思うでしょうか。」</w:delText>
        </w:r>
        <w:r w:rsidRPr="009204C0" w:rsidDel="00CF76DA">
          <w:rPr>
            <w:rFonts w:ascii="Times New Roman" w:hAnsi="Times New Roman"/>
            <w:rPrChange w:id="1083" w:author="Nobuhiro Mifune" w:date="2022-04-05T10:38:00Z">
              <w:rPr/>
            </w:rPrChange>
          </w:rPr>
          <w:delText>(</w:delText>
        </w:r>
        <w:r w:rsidRPr="009204C0" w:rsidDel="00CF76DA">
          <w:rPr>
            <w:rFonts w:ascii="Times New Roman" w:hAnsi="Times New Roman"/>
            <w:rPrChange w:id="1084" w:author="Nobuhiro Mifune" w:date="2022-04-05T10:38:00Z">
              <w:rPr/>
            </w:rPrChange>
          </w:rPr>
          <w:delText>誠意の知覚</w:delText>
        </w:r>
        <w:r w:rsidRPr="009204C0" w:rsidDel="00CF76DA">
          <w:rPr>
            <w:rFonts w:ascii="Times New Roman" w:hAnsi="Times New Roman"/>
            <w:rPrChange w:id="1085" w:author="Nobuhiro Mifune" w:date="2022-04-05T10:38:00Z">
              <w:rPr/>
            </w:rPrChange>
          </w:rPr>
          <w:delText xml:space="preserve">), </w:delText>
        </w:r>
        <w:r w:rsidRPr="009204C0" w:rsidDel="00CF76DA">
          <w:rPr>
            <w:rFonts w:ascii="Times New Roman" w:hAnsi="Times New Roman"/>
            <w:rPrChange w:id="1086" w:author="Nobuhiro Mifune" w:date="2022-04-05T10:38:00Z">
              <w:rPr/>
            </w:rPrChange>
          </w:rPr>
          <w:delText>「友人はあなたをどれくらい許してもよいと思うでしょうか。」</w:delText>
        </w:r>
        <w:r w:rsidRPr="009204C0" w:rsidDel="00CF76DA">
          <w:rPr>
            <w:rFonts w:ascii="Times New Roman" w:hAnsi="Times New Roman"/>
            <w:rPrChange w:id="1087" w:author="Nobuhiro Mifune" w:date="2022-04-05T10:38:00Z">
              <w:rPr/>
            </w:rPrChange>
          </w:rPr>
          <w:delText xml:space="preserve"> (</w:delText>
        </w:r>
        <w:r w:rsidRPr="009204C0" w:rsidDel="00CF76DA">
          <w:rPr>
            <w:rFonts w:ascii="Times New Roman" w:hAnsi="Times New Roman"/>
            <w:rPrChange w:id="1088" w:author="Nobuhiro Mifune" w:date="2022-04-05T10:38:00Z">
              <w:rPr/>
            </w:rPrChange>
          </w:rPr>
          <w:delText>許し）。</w:delText>
        </w:r>
        <w:r w:rsidRPr="009204C0" w:rsidDel="00CF76DA">
          <w:rPr>
            <w:rFonts w:ascii="Times New Roman" w:hAnsi="Times New Roman"/>
            <w:rPrChange w:id="1089" w:author="Nobuhiro Mifune" w:date="2022-04-05T10:38:00Z">
              <w:rPr/>
            </w:rPrChange>
          </w:rPr>
          <w:delText>8</w:delText>
        </w:r>
        <w:r w:rsidRPr="009204C0" w:rsidDel="00CF76DA">
          <w:rPr>
            <w:rFonts w:ascii="Times New Roman" w:hAnsi="Times New Roman"/>
            <w:rPrChange w:id="1090" w:author="Nobuhiro Mifune" w:date="2022-04-05T10:38:00Z">
              <w:rPr/>
            </w:rPrChange>
          </w:rPr>
          <w:delText>項目の順番はランダムであった。</w:delText>
        </w:r>
      </w:del>
    </w:p>
    <w:p w14:paraId="424E525B" w14:textId="7D066980" w:rsidR="00985A45" w:rsidRPr="009204C0" w:rsidDel="00C05D98" w:rsidRDefault="00985A45" w:rsidP="00985A45">
      <w:pPr>
        <w:jc w:val="left"/>
        <w:rPr>
          <w:del w:id="1091" w:author="Nobuhiro Mifune" w:date="2022-04-01T11:01:00Z"/>
          <w:rFonts w:ascii="Times New Roman" w:hAnsi="Times New Roman"/>
          <w:b/>
          <w:rPrChange w:id="1092" w:author="Nobuhiro Mifune" w:date="2022-04-05T10:38:00Z">
            <w:rPr>
              <w:del w:id="1093" w:author="Nobuhiro Mifune" w:date="2022-04-01T11:01:00Z"/>
              <w:b/>
            </w:rPr>
          </w:rPrChange>
        </w:rPr>
      </w:pPr>
      <w:del w:id="1094" w:author="Nobuhiro Mifune" w:date="2022-04-01T11:01:00Z">
        <w:r w:rsidRPr="009204C0" w:rsidDel="00C05D98">
          <w:rPr>
            <w:rFonts w:ascii="Times New Roman" w:hAnsi="Times New Roman"/>
            <w:b/>
            <w:rPrChange w:id="1095" w:author="Nobuhiro Mifune" w:date="2022-04-05T10:38:00Z">
              <w:rPr>
                <w:b/>
              </w:rPr>
            </w:rPrChange>
          </w:rPr>
          <w:delText>Procedure</w:delText>
        </w:r>
      </w:del>
    </w:p>
    <w:p w14:paraId="4CF8D738" w14:textId="5EFB29CC" w:rsidR="00216EA5" w:rsidRPr="009204C0" w:rsidDel="00C05D98" w:rsidRDefault="00985A45" w:rsidP="00995183">
      <w:pPr>
        <w:ind w:firstLineChars="100" w:firstLine="210"/>
        <w:jc w:val="left"/>
        <w:rPr>
          <w:del w:id="1096" w:author="Nobuhiro Mifune" w:date="2022-04-01T11:01:00Z"/>
          <w:rFonts w:ascii="Times New Roman" w:hAnsi="Times New Roman"/>
          <w:rPrChange w:id="1097" w:author="Nobuhiro Mifune" w:date="2022-04-05T10:38:00Z">
            <w:rPr>
              <w:del w:id="1098" w:author="Nobuhiro Mifune" w:date="2022-04-01T11:01:00Z"/>
            </w:rPr>
          </w:rPrChange>
        </w:rPr>
      </w:pPr>
      <w:del w:id="1099" w:author="Nobuhiro Mifune" w:date="2022-04-01T11:01:00Z">
        <w:r w:rsidRPr="009204C0" w:rsidDel="00C05D98">
          <w:rPr>
            <w:rFonts w:ascii="Times New Roman" w:hAnsi="Times New Roman" w:hint="eastAsia"/>
            <w:rPrChange w:id="1100" w:author="Nobuhiro Mifune" w:date="2022-04-05T10:38:00Z">
              <w:rPr>
                <w:rFonts w:hint="eastAsia"/>
              </w:rPr>
            </w:rPrChange>
          </w:rPr>
          <w:delText>参加者はオンラインで研究に参加した。質問項目は</w:delText>
        </w:r>
        <w:r w:rsidRPr="009204C0" w:rsidDel="00C05D98">
          <w:rPr>
            <w:rFonts w:ascii="Times New Roman" w:hAnsi="Times New Roman"/>
            <w:rPrChange w:id="1101" w:author="Nobuhiro Mifune" w:date="2022-04-05T10:38:00Z">
              <w:rPr/>
            </w:rPrChange>
          </w:rPr>
          <w:delText>Qualtrics (https://www.qualtrics.com)</w:delText>
        </w:r>
        <w:r w:rsidRPr="009204C0" w:rsidDel="00C05D98">
          <w:rPr>
            <w:rFonts w:ascii="Times New Roman" w:hAnsi="Times New Roman"/>
            <w:rPrChange w:id="1102" w:author="Nobuhiro Mifune" w:date="2022-04-05T10:38:00Z">
              <w:rPr/>
            </w:rPrChange>
          </w:rPr>
          <w:delText>で作成された。</w:delText>
        </w:r>
        <w:r w:rsidRPr="009204C0" w:rsidDel="00C05D98">
          <w:rPr>
            <w:rFonts w:ascii="Times New Roman" w:hAnsi="Times New Roman" w:hint="eastAsia"/>
            <w:rPrChange w:id="1103" w:author="Nobuhiro Mifune" w:date="2022-04-05T10:38:00Z">
              <w:rPr>
                <w:rFonts w:hint="eastAsia"/>
              </w:rPr>
            </w:rPrChange>
          </w:rPr>
          <w:delText>参加者はまず、性別、年齢、雇用形態を記入した。参加者は、まず年齢、雇用形態を記入し、</w:delText>
        </w:r>
        <w:r w:rsidRPr="009204C0" w:rsidDel="00C05D98">
          <w:rPr>
            <w:rFonts w:ascii="Times New Roman" w:hAnsi="Times New Roman"/>
            <w:rPrChange w:id="1104" w:author="Nobuhiro Mifune" w:date="2022-04-05T10:38:00Z">
              <w:rPr/>
            </w:rPrChange>
          </w:rPr>
          <w:delText>20</w:delText>
        </w:r>
        <w:r w:rsidRPr="009204C0" w:rsidDel="00C05D98">
          <w:rPr>
            <w:rFonts w:ascii="Times New Roman" w:hAnsi="Times New Roman"/>
            <w:rPrChange w:id="1105" w:author="Nobuhiro Mifune" w:date="2022-04-05T10:38:00Z">
              <w:rPr/>
            </w:rPrChange>
          </w:rPr>
          <w:delText>歳から</w:delText>
        </w:r>
        <w:r w:rsidRPr="009204C0" w:rsidDel="00C05D98">
          <w:rPr>
            <w:rFonts w:ascii="Times New Roman" w:hAnsi="Times New Roman"/>
            <w:rPrChange w:id="1106" w:author="Nobuhiro Mifune" w:date="2022-04-05T10:38:00Z">
              <w:rPr/>
            </w:rPrChange>
          </w:rPr>
          <w:delText>40</w:delText>
        </w:r>
        <w:r w:rsidRPr="009204C0" w:rsidDel="00C05D98">
          <w:rPr>
            <w:rFonts w:ascii="Times New Roman" w:hAnsi="Times New Roman"/>
            <w:rPrChange w:id="1107" w:author="Nobuhiro Mifune" w:date="2022-04-05T10:38:00Z">
              <w:rPr/>
            </w:rPrChange>
          </w:rPr>
          <w:delText>歳までの被雇用者という参加基準を満たさない者は、本調査に進むことができなかった。</w:delText>
        </w:r>
        <w:r w:rsidRPr="009204C0" w:rsidDel="00C05D98">
          <w:rPr>
            <w:rFonts w:ascii="Times New Roman" w:hAnsi="Times New Roman"/>
            <w:rPrChange w:id="1108" w:author="Nobuhiro Mifune" w:date="2022-04-05T10:38:00Z">
              <w:rPr/>
            </w:rPrChange>
          </w:rPr>
          <w:delText>4</w:delText>
        </w:r>
        <w:r w:rsidRPr="009204C0" w:rsidDel="00C05D98">
          <w:rPr>
            <w:rFonts w:ascii="Times New Roman" w:hAnsi="Times New Roman"/>
            <w:rPrChange w:id="1109" w:author="Nobuhiro Mifune" w:date="2022-04-05T10:38:00Z">
              <w:rPr/>
            </w:rPrChange>
          </w:rPr>
          <w:delText>つのシナリオの順番はランダムであった。</w:delText>
        </w:r>
        <w:r w:rsidRPr="009204C0" w:rsidDel="00C05D98">
          <w:rPr>
            <w:rFonts w:ascii="Times New Roman" w:hAnsi="Times New Roman" w:hint="eastAsia"/>
            <w:rPrChange w:id="1110" w:author="Nobuhiro Mifune" w:date="2022-04-05T10:38:00Z">
              <w:rPr>
                <w:rFonts w:hint="eastAsia"/>
              </w:rPr>
            </w:rPrChange>
          </w:rPr>
          <w:delText>各シナリオについて、第一段階では、違反シナリオを提示し、違反者に対する友人の怒りを評価した。第</w:delText>
        </w:r>
        <w:r w:rsidRPr="009204C0" w:rsidDel="00C05D98">
          <w:rPr>
            <w:rFonts w:ascii="Times New Roman" w:hAnsi="Times New Roman"/>
            <w:rPrChange w:id="1111" w:author="Nobuhiro Mifune" w:date="2022-04-05T10:38:00Z">
              <w:rPr/>
            </w:rPrChange>
          </w:rPr>
          <w:delText>2</w:delText>
        </w:r>
        <w:r w:rsidRPr="009204C0" w:rsidDel="00C05D98">
          <w:rPr>
            <w:rFonts w:ascii="Times New Roman" w:hAnsi="Times New Roman"/>
            <w:rPrChange w:id="1112" w:author="Nobuhiro Mifune" w:date="2022-04-05T10:38:00Z">
              <w:rPr/>
            </w:rPrChange>
          </w:rPr>
          <w:delText>段階では、謝罪のシナリオを提示し、誠意、許しの知覚を評価した。</w:delText>
        </w:r>
        <w:r w:rsidRPr="009204C0" w:rsidDel="00C05D98">
          <w:rPr>
            <w:rFonts w:ascii="Times New Roman" w:hAnsi="Times New Roman" w:hint="eastAsia"/>
            <w:rPrChange w:id="1113" w:author="Nobuhiro Mifune" w:date="2022-04-05T10:38:00Z">
              <w:rPr>
                <w:rFonts w:hint="eastAsia"/>
              </w:rPr>
            </w:rPrChange>
          </w:rPr>
          <w:delText>評価項目の順番もランダムであった。参加者がすべてのシナリオと評価に回答した後、最後に参加者は性別と政治的立場について回答し、アンケートを終了した。参加者には、クロス・マーケティングから参加報酬が支払われた。</w:delText>
        </w:r>
      </w:del>
    </w:p>
    <w:p w14:paraId="0B19E625" w14:textId="77777777" w:rsidR="00985A45" w:rsidRPr="009204C0" w:rsidRDefault="00985A45" w:rsidP="00985A45">
      <w:pPr>
        <w:jc w:val="left"/>
        <w:rPr>
          <w:rFonts w:ascii="Times New Roman" w:hAnsi="Times New Roman"/>
          <w:rPrChange w:id="1114" w:author="Nobuhiro Mifune" w:date="2022-04-05T10:38:00Z">
            <w:rPr/>
          </w:rPrChange>
        </w:rPr>
      </w:pPr>
    </w:p>
    <w:p w14:paraId="01655690" w14:textId="77777777" w:rsidR="00216EA5" w:rsidRPr="009204C0" w:rsidRDefault="00216EA5" w:rsidP="00216EA5">
      <w:pPr>
        <w:jc w:val="center"/>
        <w:rPr>
          <w:rFonts w:ascii="Times New Roman" w:hAnsi="Times New Roman"/>
          <w:b/>
          <w:rPrChange w:id="1115" w:author="Nobuhiro Mifune" w:date="2022-04-05T10:38:00Z">
            <w:rPr>
              <w:b/>
            </w:rPr>
          </w:rPrChange>
        </w:rPr>
      </w:pPr>
      <w:r w:rsidRPr="009204C0">
        <w:rPr>
          <w:rFonts w:ascii="Times New Roman" w:hAnsi="Times New Roman" w:hint="eastAsia"/>
          <w:b/>
          <w:rPrChange w:id="1116" w:author="Nobuhiro Mifune" w:date="2022-04-05T10:38:00Z">
            <w:rPr>
              <w:rFonts w:hint="eastAsia"/>
              <w:b/>
            </w:rPr>
          </w:rPrChange>
        </w:rPr>
        <w:t>結果</w:t>
      </w:r>
    </w:p>
    <w:p w14:paraId="1F1EEB6B" w14:textId="7FDFA437" w:rsidR="006E0989" w:rsidDel="000436A6" w:rsidRDefault="00C90534" w:rsidP="00727F2A">
      <w:pPr>
        <w:jc w:val="left"/>
        <w:rPr>
          <w:ins w:id="1117" w:author="Nobuhiro Mifune" w:date="2022-04-07T18:54:00Z"/>
          <w:del w:id="1118" w:author="三船恒裕" w:date="2022-04-07T20:09:00Z"/>
          <w:rFonts w:ascii="Times New Roman" w:hAnsi="Times New Roman"/>
        </w:rPr>
        <w:pPrChange w:id="1119" w:author="KUT" w:date="2022-04-14T09:53:00Z">
          <w:pPr>
            <w:ind w:firstLineChars="100" w:firstLine="210"/>
            <w:jc w:val="left"/>
          </w:pPr>
        </w:pPrChange>
      </w:pPr>
      <w:ins w:id="1120" w:author="Nobuhiro Mifune" w:date="2022-04-01T11:13:00Z">
        <w:r w:rsidRPr="009204C0">
          <w:rPr>
            <w:rFonts w:ascii="Times New Roman" w:hAnsi="Times New Roman" w:hint="eastAsia"/>
            <w:rPrChange w:id="1121" w:author="Nobuhiro Mifune" w:date="2022-04-05T10:38:00Z">
              <w:rPr>
                <w:rFonts w:hint="eastAsia"/>
              </w:rPr>
            </w:rPrChange>
          </w:rPr>
          <w:t>各条件における</w:t>
        </w:r>
      </w:ins>
      <w:r w:rsidR="00216EA5" w:rsidRPr="009204C0">
        <w:rPr>
          <w:rFonts w:ascii="Times New Roman" w:hAnsi="Times New Roman" w:hint="eastAsia"/>
          <w:rPrChange w:id="1122" w:author="Nobuhiro Mifune" w:date="2022-04-05T10:38:00Z">
            <w:rPr>
              <w:rFonts w:hint="eastAsia"/>
            </w:rPr>
          </w:rPrChange>
        </w:rPr>
        <w:t>赦し</w:t>
      </w:r>
      <w:del w:id="1123" w:author="Nobuhiro Mifune" w:date="2022-04-01T11:44:00Z">
        <w:r w:rsidR="00216EA5" w:rsidRPr="009204C0" w:rsidDel="00E61836">
          <w:rPr>
            <w:rFonts w:ascii="Times New Roman" w:hAnsi="Times New Roman" w:hint="eastAsia"/>
            <w:rPrChange w:id="1124" w:author="Nobuhiro Mifune" w:date="2022-04-05T10:38:00Z">
              <w:rPr>
                <w:rFonts w:hint="eastAsia"/>
              </w:rPr>
            </w:rPrChange>
          </w:rPr>
          <w:delText>の</w:delText>
        </w:r>
      </w:del>
      <w:r w:rsidR="00216EA5" w:rsidRPr="009204C0">
        <w:rPr>
          <w:rFonts w:ascii="Times New Roman" w:hAnsi="Times New Roman" w:hint="eastAsia"/>
          <w:rPrChange w:id="1125" w:author="Nobuhiro Mifune" w:date="2022-04-05T10:38:00Z">
            <w:rPr>
              <w:rFonts w:hint="eastAsia"/>
            </w:rPr>
          </w:rPrChange>
        </w:rPr>
        <w:t>期待</w:t>
      </w:r>
      <w:ins w:id="1126" w:author="Nobuhiro Mifune" w:date="2022-04-01T11:13:00Z">
        <w:r w:rsidRPr="009204C0">
          <w:rPr>
            <w:rFonts w:ascii="Times New Roman" w:hAnsi="Times New Roman" w:hint="eastAsia"/>
            <w:rPrChange w:id="1127" w:author="Nobuhiro Mifune" w:date="2022-04-05T10:38:00Z">
              <w:rPr>
                <w:rFonts w:hint="eastAsia"/>
              </w:rPr>
            </w:rPrChange>
          </w:rPr>
          <w:t>と</w:t>
        </w:r>
      </w:ins>
      <w:del w:id="1128" w:author="Nobuhiro Mifune" w:date="2022-04-01T11:13:00Z">
        <w:r w:rsidR="00216EA5" w:rsidRPr="009204C0" w:rsidDel="00C90534">
          <w:rPr>
            <w:rFonts w:ascii="Times New Roman" w:hAnsi="Times New Roman" w:hint="eastAsia"/>
            <w:rPrChange w:id="1129" w:author="Nobuhiro Mifune" w:date="2022-04-05T10:38:00Z">
              <w:rPr>
                <w:rFonts w:hint="eastAsia"/>
              </w:rPr>
            </w:rPrChange>
          </w:rPr>
          <w:delText>、</w:delText>
        </w:r>
      </w:del>
      <w:r w:rsidR="00216EA5" w:rsidRPr="009204C0">
        <w:rPr>
          <w:rFonts w:ascii="Times New Roman" w:hAnsi="Times New Roman" w:hint="eastAsia"/>
          <w:rPrChange w:id="1130" w:author="Nobuhiro Mifune" w:date="2022-04-05T10:38:00Z">
            <w:rPr>
              <w:rFonts w:hint="eastAsia"/>
            </w:rPr>
          </w:rPrChange>
        </w:rPr>
        <w:t>誠意</w:t>
      </w:r>
      <w:del w:id="1131" w:author="Nobuhiro Mifune" w:date="2022-04-01T11:13:00Z">
        <w:r w:rsidR="00216EA5" w:rsidRPr="009204C0" w:rsidDel="00C90534">
          <w:rPr>
            <w:rFonts w:ascii="Times New Roman" w:hAnsi="Times New Roman" w:hint="eastAsia"/>
            <w:rPrChange w:id="1132" w:author="Nobuhiro Mifune" w:date="2022-04-05T10:38:00Z">
              <w:rPr>
                <w:rFonts w:hint="eastAsia"/>
              </w:rPr>
            </w:rPrChange>
          </w:rPr>
          <w:delText>の</w:delText>
        </w:r>
      </w:del>
      <w:del w:id="1133" w:author="Nobuhiro Mifune" w:date="2022-04-01T11:44:00Z">
        <w:r w:rsidR="00216EA5" w:rsidRPr="009204C0" w:rsidDel="00E61836">
          <w:rPr>
            <w:rFonts w:ascii="Times New Roman" w:hAnsi="Times New Roman" w:hint="eastAsia"/>
            <w:rPrChange w:id="1134" w:author="Nobuhiro Mifune" w:date="2022-04-05T10:38:00Z">
              <w:rPr>
                <w:rFonts w:hint="eastAsia"/>
              </w:rPr>
            </w:rPrChange>
          </w:rPr>
          <w:delText>知覚の</w:delText>
        </w:r>
      </w:del>
      <w:r w:rsidR="00216EA5" w:rsidRPr="009204C0">
        <w:rPr>
          <w:rFonts w:ascii="Times New Roman" w:hAnsi="Times New Roman" w:hint="eastAsia"/>
          <w:rPrChange w:id="1135" w:author="Nobuhiro Mifune" w:date="2022-04-05T10:38:00Z">
            <w:rPr>
              <w:rFonts w:hint="eastAsia"/>
            </w:rPr>
          </w:rPrChange>
        </w:rPr>
        <w:t>期待</w:t>
      </w:r>
      <w:ins w:id="1136" w:author="Nobuhiro Mifune" w:date="2022-04-01T11:14:00Z">
        <w:r w:rsidRPr="009204C0">
          <w:rPr>
            <w:rFonts w:ascii="Times New Roman" w:hAnsi="Times New Roman" w:hint="eastAsia"/>
            <w:rPrChange w:id="1137" w:author="Nobuhiro Mifune" w:date="2022-04-05T10:38:00Z">
              <w:rPr>
                <w:rFonts w:hint="eastAsia"/>
              </w:rPr>
            </w:rPrChange>
          </w:rPr>
          <w:t>の測定結果を</w:t>
        </w:r>
        <w:r w:rsidRPr="009204C0">
          <w:rPr>
            <w:rFonts w:ascii="Times New Roman" w:hAnsi="Times New Roman"/>
            <w:rPrChange w:id="1138" w:author="Nobuhiro Mifune" w:date="2022-04-05T10:38:00Z">
              <w:rPr/>
            </w:rPrChange>
          </w:rPr>
          <w:t>Figure 1</w:t>
        </w:r>
        <w:r w:rsidRPr="009204C0">
          <w:rPr>
            <w:rFonts w:ascii="Times New Roman" w:hAnsi="Times New Roman" w:hint="eastAsia"/>
            <w:rPrChange w:id="1139" w:author="Nobuhiro Mifune" w:date="2022-04-05T10:38:00Z">
              <w:rPr>
                <w:rFonts w:hint="eastAsia"/>
              </w:rPr>
            </w:rPrChange>
          </w:rPr>
          <w:t>に示す。</w:t>
        </w:r>
      </w:ins>
      <w:del w:id="1140" w:author="Nobuhiro Mifune" w:date="2022-04-01T11:14:00Z">
        <w:r w:rsidR="00216EA5" w:rsidRPr="009204C0" w:rsidDel="00C90534">
          <w:rPr>
            <w:rFonts w:ascii="Times New Roman" w:hAnsi="Times New Roman" w:hint="eastAsia"/>
            <w:rPrChange w:id="1141" w:author="Nobuhiro Mifune" w:date="2022-04-05T10:38:00Z">
              <w:rPr>
                <w:rFonts w:hint="eastAsia"/>
              </w:rPr>
            </w:rPrChange>
          </w:rPr>
          <w:delText>を従属変数とする分散分析それぞれ実施した</w:delText>
        </w:r>
        <w:r w:rsidR="00216EA5" w:rsidRPr="009204C0" w:rsidDel="00C90534">
          <w:rPr>
            <w:rFonts w:ascii="Times New Roman" w:hAnsi="Times New Roman"/>
            <w:rPrChange w:id="1142" w:author="Nobuhiro Mifune" w:date="2022-04-05T10:38:00Z">
              <w:rPr/>
            </w:rPrChange>
          </w:rPr>
          <w:delText xml:space="preserve">. </w:delText>
        </w:r>
      </w:del>
      <w:r w:rsidR="00216EA5" w:rsidRPr="009204C0">
        <w:rPr>
          <w:rFonts w:ascii="Times New Roman" w:hAnsi="Times New Roman" w:hint="eastAsia"/>
          <w:rPrChange w:id="1143" w:author="Nobuhiro Mifune" w:date="2022-04-05T10:38:00Z">
            <w:rPr>
              <w:rFonts w:hint="eastAsia"/>
            </w:rPr>
          </w:rPrChange>
        </w:rPr>
        <w:t>謝罪</w:t>
      </w:r>
      <w:del w:id="1144" w:author="Nobuhiro Mifune" w:date="2022-04-01T11:16:00Z">
        <w:r w:rsidR="00216EA5" w:rsidRPr="009204C0" w:rsidDel="00C90534">
          <w:rPr>
            <w:rFonts w:ascii="Times New Roman" w:hAnsi="Times New Roman" w:hint="eastAsia"/>
            <w:rPrChange w:id="1145" w:author="Nobuhiro Mifune" w:date="2022-04-05T10:38:00Z">
              <w:rPr>
                <w:rFonts w:hint="eastAsia"/>
              </w:rPr>
            </w:rPrChange>
          </w:rPr>
          <w:delText>の</w:delText>
        </w:r>
      </w:del>
      <w:r w:rsidR="00216EA5" w:rsidRPr="009204C0">
        <w:rPr>
          <w:rFonts w:ascii="Times New Roman" w:hAnsi="Times New Roman" w:hint="eastAsia"/>
          <w:rPrChange w:id="1146" w:author="Nobuhiro Mifune" w:date="2022-04-05T10:38:00Z">
            <w:rPr>
              <w:rFonts w:hint="eastAsia"/>
            </w:rPr>
          </w:rPrChange>
        </w:rPr>
        <w:t>コストと意図性を独立変数、誠意</w:t>
      </w:r>
      <w:del w:id="1147" w:author="Nobuhiro Mifune" w:date="2022-04-01T11:44:00Z">
        <w:r w:rsidR="00216EA5" w:rsidRPr="009204C0" w:rsidDel="00E61836">
          <w:rPr>
            <w:rFonts w:ascii="Times New Roman" w:hAnsi="Times New Roman" w:hint="eastAsia"/>
            <w:rPrChange w:id="1148" w:author="Nobuhiro Mifune" w:date="2022-04-05T10:38:00Z">
              <w:rPr>
                <w:rFonts w:hint="eastAsia"/>
              </w:rPr>
            </w:rPrChange>
          </w:rPr>
          <w:delText>の知覚の</w:delText>
        </w:r>
      </w:del>
      <w:r w:rsidR="00216EA5" w:rsidRPr="009204C0">
        <w:rPr>
          <w:rFonts w:ascii="Times New Roman" w:hAnsi="Times New Roman" w:hint="eastAsia"/>
          <w:rPrChange w:id="1149" w:author="Nobuhiro Mifune" w:date="2022-04-05T10:38:00Z">
            <w:rPr>
              <w:rFonts w:hint="eastAsia"/>
            </w:rPr>
          </w:rPrChange>
        </w:rPr>
        <w:t>期待</w:t>
      </w:r>
      <w:del w:id="1150" w:author="Nobuhiro Mifune" w:date="2022-04-01T11:15:00Z">
        <w:r w:rsidR="00216EA5" w:rsidRPr="009204C0" w:rsidDel="00C90534">
          <w:rPr>
            <w:rFonts w:ascii="Times New Roman" w:hAnsi="Times New Roman" w:hint="eastAsia"/>
            <w:rPrChange w:id="1151" w:author="Nobuhiro Mifune" w:date="2022-04-05T10:38:00Z">
              <w:rPr>
                <w:rFonts w:hint="eastAsia"/>
              </w:rPr>
            </w:rPrChange>
          </w:rPr>
          <w:delText>と赦しの期待を従属変数とした箱ひげ図を図１に示す。誠意の知覚の期待</w:delText>
        </w:r>
      </w:del>
      <w:r w:rsidR="00266F01" w:rsidRPr="009204C0">
        <w:rPr>
          <w:rFonts w:ascii="Times New Roman" w:hAnsi="Times New Roman" w:hint="eastAsia"/>
          <w:rPrChange w:id="1152" w:author="Nobuhiro Mifune" w:date="2022-04-05T10:38:00Z">
            <w:rPr>
              <w:rFonts w:hint="eastAsia"/>
            </w:rPr>
          </w:rPrChange>
        </w:rPr>
        <w:t>を従属変数とした</w:t>
      </w:r>
      <w:r w:rsidR="00216EA5" w:rsidRPr="009204C0">
        <w:rPr>
          <w:rFonts w:ascii="Times New Roman" w:hAnsi="Times New Roman" w:hint="eastAsia"/>
          <w:rPrChange w:id="1153" w:author="Nobuhiro Mifune" w:date="2022-04-05T10:38:00Z">
            <w:rPr>
              <w:rFonts w:hint="eastAsia"/>
            </w:rPr>
          </w:rPrChange>
        </w:rPr>
        <w:t>分散分析の結果、意図</w:t>
      </w:r>
      <w:ins w:id="1154" w:author="Nobuhiro Mifune" w:date="2022-04-01T11:15:00Z">
        <w:r w:rsidRPr="009204C0">
          <w:rPr>
            <w:rFonts w:ascii="Times New Roman" w:hAnsi="Times New Roman" w:hint="eastAsia"/>
            <w:rPrChange w:id="1155" w:author="Nobuhiro Mifune" w:date="2022-04-05T10:38:00Z">
              <w:rPr>
                <w:rFonts w:hint="eastAsia"/>
              </w:rPr>
            </w:rPrChange>
          </w:rPr>
          <w:t>性</w:t>
        </w:r>
      </w:ins>
      <w:del w:id="1156" w:author="Nobuhiro Mifune" w:date="2022-04-01T11:15:00Z">
        <w:r w:rsidR="00216EA5" w:rsidRPr="009204C0" w:rsidDel="00C90534">
          <w:rPr>
            <w:rFonts w:ascii="Times New Roman" w:hAnsi="Times New Roman" w:hint="eastAsia"/>
            <w:rPrChange w:id="1157" w:author="Nobuhiro Mifune" w:date="2022-04-05T10:38:00Z">
              <w:rPr>
                <w:rFonts w:hint="eastAsia"/>
              </w:rPr>
            </w:rPrChange>
          </w:rPr>
          <w:delText>条件</w:delText>
        </w:r>
      </w:del>
      <w:ins w:id="1158" w:author="Nobuhiro Mifune" w:date="2022-04-01T11:15:00Z">
        <w:r w:rsidRPr="009204C0">
          <w:rPr>
            <w:rFonts w:ascii="Times New Roman" w:hAnsi="Times New Roman"/>
            <w:rPrChange w:id="1159" w:author="Nobuhiro Mifune" w:date="2022-04-05T10:38:00Z">
              <w:rPr/>
            </w:rPrChange>
          </w:rPr>
          <w:t xml:space="preserve"> (F(1,599) = 27.35, p &lt; .001, </w:t>
        </w:r>
      </w:ins>
      <w:ins w:id="1160" w:author="KUT" w:date="2022-04-04T09:56:00Z">
        <w:r w:rsidR="00155D69" w:rsidRPr="009204C0">
          <w:rPr>
            <w:rFonts w:ascii="Times New Roman" w:hAnsi="Times New Roman" w:hint="eastAsia"/>
            <w:rPrChange w:id="1161" w:author="Nobuhiro Mifune" w:date="2022-04-05T10:38:00Z">
              <w:rPr>
                <w:rFonts w:hint="eastAsia"/>
              </w:rPr>
            </w:rPrChange>
          </w:rPr>
          <w:t>η</w:t>
        </w:r>
        <w:r w:rsidR="00155D69" w:rsidRPr="009204C0">
          <w:rPr>
            <w:rFonts w:ascii="Times New Roman" w:hAnsi="Times New Roman"/>
            <w:vertAlign w:val="subscript"/>
            <w:rPrChange w:id="1162" w:author="Nobuhiro Mifune" w:date="2022-04-05T10:38:00Z">
              <w:rPr>
                <w:vertAlign w:val="subscript"/>
              </w:rPr>
            </w:rPrChange>
          </w:rPr>
          <w:t>p</w:t>
        </w:r>
        <w:r w:rsidR="00155D69" w:rsidRPr="009204C0">
          <w:rPr>
            <w:rFonts w:ascii="Times New Roman" w:hAnsi="Times New Roman"/>
            <w:vertAlign w:val="superscript"/>
            <w:rPrChange w:id="1163" w:author="Nobuhiro Mifune" w:date="2022-04-05T10:38:00Z">
              <w:rPr>
                <w:vertAlign w:val="superscript"/>
              </w:rPr>
            </w:rPrChange>
          </w:rPr>
          <w:t>2</w:t>
        </w:r>
        <w:r w:rsidR="00155D69" w:rsidRPr="009204C0">
          <w:rPr>
            <w:rFonts w:ascii="Times New Roman" w:hAnsi="Times New Roman"/>
            <w:rPrChange w:id="1164" w:author="Nobuhiro Mifune" w:date="2022-04-05T10:38:00Z">
              <w:rPr/>
            </w:rPrChange>
          </w:rPr>
          <w:t xml:space="preserve"> </w:t>
        </w:r>
      </w:ins>
      <w:ins w:id="1165" w:author="Nobuhiro Mifune" w:date="2022-04-01T11:15:00Z">
        <w:del w:id="1166" w:author="KUT" w:date="2022-04-04T09:56:00Z">
          <w:r w:rsidRPr="009204C0" w:rsidDel="00155D69">
            <w:rPr>
              <w:rFonts w:ascii="Times New Roman" w:hAnsi="Times New Roman"/>
              <w:rPrChange w:id="1167" w:author="Nobuhiro Mifune" w:date="2022-04-05T10:38:00Z">
                <w:rPr/>
              </w:rPrChange>
            </w:rPr>
            <w:delText xml:space="preserve">ηp^2 </w:delText>
          </w:r>
        </w:del>
        <w:r w:rsidRPr="009204C0">
          <w:rPr>
            <w:rFonts w:ascii="Times New Roman" w:hAnsi="Times New Roman"/>
            <w:rPrChange w:id="1168" w:author="Nobuhiro Mifune" w:date="2022-04-05T10:38:00Z">
              <w:rPr/>
            </w:rPrChange>
          </w:rPr>
          <w:t xml:space="preserve">= .036) </w:t>
        </w:r>
      </w:ins>
      <w:r w:rsidR="00216EA5" w:rsidRPr="009204C0">
        <w:rPr>
          <w:rFonts w:ascii="Times New Roman" w:hAnsi="Times New Roman" w:hint="eastAsia"/>
          <w:rPrChange w:id="1169" w:author="Nobuhiro Mifune" w:date="2022-04-05T10:38:00Z">
            <w:rPr>
              <w:rFonts w:hint="eastAsia"/>
            </w:rPr>
          </w:rPrChange>
        </w:rPr>
        <w:t>と謝罪</w:t>
      </w:r>
      <w:del w:id="1170" w:author="Nobuhiro Mifune" w:date="2022-04-01T11:16:00Z">
        <w:r w:rsidR="00216EA5" w:rsidRPr="009204C0" w:rsidDel="00C90534">
          <w:rPr>
            <w:rFonts w:ascii="Times New Roman" w:hAnsi="Times New Roman" w:hint="eastAsia"/>
            <w:rPrChange w:id="1171" w:author="Nobuhiro Mifune" w:date="2022-04-05T10:38:00Z">
              <w:rPr>
                <w:rFonts w:hint="eastAsia"/>
              </w:rPr>
            </w:rPrChange>
          </w:rPr>
          <w:delText>の</w:delText>
        </w:r>
      </w:del>
      <w:r w:rsidR="00216EA5" w:rsidRPr="009204C0">
        <w:rPr>
          <w:rFonts w:ascii="Times New Roman" w:hAnsi="Times New Roman" w:hint="eastAsia"/>
          <w:rPrChange w:id="1172" w:author="Nobuhiro Mifune" w:date="2022-04-05T10:38:00Z">
            <w:rPr>
              <w:rFonts w:hint="eastAsia"/>
            </w:rPr>
          </w:rPrChange>
        </w:rPr>
        <w:t>コスト</w:t>
      </w:r>
      <w:ins w:id="1173" w:author="Nobuhiro Mifune" w:date="2022-04-01T11:16:00Z">
        <w:r w:rsidRPr="009204C0">
          <w:rPr>
            <w:rFonts w:ascii="Times New Roman" w:hAnsi="Times New Roman"/>
            <w:rPrChange w:id="1174" w:author="Nobuhiro Mifune" w:date="2022-04-05T10:38:00Z">
              <w:rPr/>
            </w:rPrChange>
          </w:rPr>
          <w:t xml:space="preserve"> (F(1,599) = 179.13, p &lt; .001, </w:t>
        </w:r>
      </w:ins>
      <w:ins w:id="1175" w:author="KUT" w:date="2022-04-04T09:55:00Z">
        <w:r w:rsidR="00155D69" w:rsidRPr="009204C0">
          <w:rPr>
            <w:rFonts w:ascii="Times New Roman" w:hAnsi="Times New Roman" w:hint="eastAsia"/>
            <w:rPrChange w:id="1176" w:author="Nobuhiro Mifune" w:date="2022-04-05T10:38:00Z">
              <w:rPr>
                <w:rFonts w:hint="eastAsia"/>
              </w:rPr>
            </w:rPrChange>
          </w:rPr>
          <w:t>η</w:t>
        </w:r>
        <w:r w:rsidR="00155D69" w:rsidRPr="009204C0">
          <w:rPr>
            <w:rFonts w:ascii="Times New Roman" w:hAnsi="Times New Roman"/>
            <w:vertAlign w:val="subscript"/>
            <w:rPrChange w:id="1177" w:author="Nobuhiro Mifune" w:date="2022-04-05T10:38:00Z">
              <w:rPr>
                <w:vertAlign w:val="subscript"/>
              </w:rPr>
            </w:rPrChange>
          </w:rPr>
          <w:t>p</w:t>
        </w:r>
        <w:r w:rsidR="00155D69" w:rsidRPr="009204C0">
          <w:rPr>
            <w:rFonts w:ascii="Times New Roman" w:hAnsi="Times New Roman"/>
            <w:vertAlign w:val="superscript"/>
            <w:rPrChange w:id="1178" w:author="Nobuhiro Mifune" w:date="2022-04-05T10:38:00Z">
              <w:rPr>
                <w:vertAlign w:val="superscript"/>
              </w:rPr>
            </w:rPrChange>
          </w:rPr>
          <w:t>2</w:t>
        </w:r>
      </w:ins>
      <w:ins w:id="1179" w:author="Nobuhiro Mifune" w:date="2022-04-01T11:16:00Z">
        <w:del w:id="1180" w:author="KUT" w:date="2022-04-04T09:55:00Z">
          <w:r w:rsidRPr="009204C0" w:rsidDel="00155D69">
            <w:rPr>
              <w:rFonts w:ascii="Times New Roman" w:hAnsi="Times New Roman"/>
              <w:rPrChange w:id="1181" w:author="Nobuhiro Mifune" w:date="2022-04-05T10:38:00Z">
                <w:rPr/>
              </w:rPrChange>
            </w:rPr>
            <w:delText>ηp^2</w:delText>
          </w:r>
        </w:del>
        <w:r w:rsidRPr="009204C0">
          <w:rPr>
            <w:rFonts w:ascii="Times New Roman" w:hAnsi="Times New Roman"/>
            <w:rPrChange w:id="1182" w:author="Nobuhiro Mifune" w:date="2022-04-05T10:38:00Z">
              <w:rPr/>
            </w:rPrChange>
          </w:rPr>
          <w:t xml:space="preserve"> = .230) </w:t>
        </w:r>
        <w:r w:rsidRPr="009204C0">
          <w:rPr>
            <w:rFonts w:ascii="Times New Roman" w:hAnsi="Times New Roman" w:hint="eastAsia"/>
            <w:rPrChange w:id="1183" w:author="Nobuhiro Mifune" w:date="2022-04-05T10:38:00Z">
              <w:rPr>
                <w:rFonts w:hint="eastAsia"/>
              </w:rPr>
            </w:rPrChange>
          </w:rPr>
          <w:t>の有意な主効果が見られた</w:t>
        </w:r>
      </w:ins>
      <w:ins w:id="1184" w:author="Nobuhiro Mifune" w:date="2022-04-01T11:19:00Z">
        <w:r w:rsidR="00F36BB0" w:rsidRPr="009204C0">
          <w:rPr>
            <w:rFonts w:ascii="Times New Roman" w:hAnsi="Times New Roman" w:hint="eastAsia"/>
            <w:rPrChange w:id="1185" w:author="Nobuhiro Mifune" w:date="2022-04-05T10:38:00Z">
              <w:rPr>
                <w:rFonts w:hint="eastAsia"/>
              </w:rPr>
            </w:rPrChange>
          </w:rPr>
          <w:t>が</w:t>
        </w:r>
      </w:ins>
      <w:ins w:id="1186" w:author="Nobuhiro Mifune" w:date="2022-04-01T11:17:00Z">
        <w:r w:rsidRPr="009204C0">
          <w:rPr>
            <w:rFonts w:ascii="Times New Roman" w:hAnsi="Times New Roman" w:hint="eastAsia"/>
            <w:rPrChange w:id="1187" w:author="Nobuhiro Mifune" w:date="2022-04-05T10:38:00Z">
              <w:rPr>
                <w:rFonts w:hint="eastAsia"/>
              </w:rPr>
            </w:rPrChange>
          </w:rPr>
          <w:t>、</w:t>
        </w:r>
      </w:ins>
      <w:del w:id="1188" w:author="Nobuhiro Mifune" w:date="2022-04-01T11:17:00Z">
        <w:r w:rsidR="00216EA5" w:rsidRPr="009204C0" w:rsidDel="00C90534">
          <w:rPr>
            <w:rFonts w:ascii="Times New Roman" w:hAnsi="Times New Roman" w:hint="eastAsia"/>
            <w:rPrChange w:id="1189" w:author="Nobuhiro Mifune" w:date="2022-04-05T10:38:00Z">
              <w:rPr>
                <w:rFonts w:hint="eastAsia"/>
              </w:rPr>
            </w:rPrChange>
          </w:rPr>
          <w:delText>に有意な差</w:delText>
        </w:r>
        <w:r w:rsidR="00216EA5" w:rsidRPr="009204C0" w:rsidDel="00C90534">
          <w:rPr>
            <w:rFonts w:ascii="Times New Roman" w:hAnsi="Times New Roman"/>
            <w:rPrChange w:id="1190" w:author="Nobuhiro Mifune" w:date="2022-04-05T10:38:00Z">
              <w:rPr/>
            </w:rPrChange>
          </w:rPr>
          <w:delText>(</w:delText>
        </w:r>
        <w:r w:rsidR="00216EA5" w:rsidRPr="009204C0" w:rsidDel="00C90534">
          <w:rPr>
            <w:rFonts w:ascii="Times New Roman" w:hAnsi="Times New Roman"/>
            <w:rPrChange w:id="1191" w:author="Nobuhiro Mifune" w:date="2022-04-05T10:38:00Z">
              <w:rPr/>
            </w:rPrChange>
          </w:rPr>
          <w:delText>それぞれ</w:delText>
        </w:r>
      </w:del>
      <w:del w:id="1192" w:author="Nobuhiro Mifune" w:date="2022-04-01T11:15:00Z">
        <w:r w:rsidR="00216EA5" w:rsidRPr="009204C0" w:rsidDel="00C90534">
          <w:rPr>
            <w:rFonts w:ascii="Times New Roman" w:hAnsi="Times New Roman"/>
            <w:rPrChange w:id="1193" w:author="Nobuhiro Mifune" w:date="2022-04-05T10:38:00Z">
              <w:rPr/>
            </w:rPrChange>
          </w:rPr>
          <w:delText>F(1,59</w:delText>
        </w:r>
        <w:r w:rsidR="00793EF5" w:rsidRPr="009204C0" w:rsidDel="00C90534">
          <w:rPr>
            <w:rFonts w:ascii="Times New Roman" w:hAnsi="Times New Roman"/>
            <w:rPrChange w:id="1194" w:author="Nobuhiro Mifune" w:date="2022-04-05T10:38:00Z">
              <w:rPr/>
            </w:rPrChange>
          </w:rPr>
          <w:delText>9</w:delText>
        </w:r>
        <w:r w:rsidR="00216EA5" w:rsidRPr="009204C0" w:rsidDel="00C90534">
          <w:rPr>
            <w:rFonts w:ascii="Times New Roman" w:hAnsi="Times New Roman"/>
            <w:rPrChange w:id="1195" w:author="Nobuhiro Mifune" w:date="2022-04-05T10:38:00Z">
              <w:rPr/>
            </w:rPrChange>
          </w:rPr>
          <w:delText xml:space="preserve">) = 27.35, p &lt; .001, </w:delText>
        </w:r>
        <w:commentRangeStart w:id="1196"/>
        <w:r w:rsidR="00216EA5" w:rsidRPr="009204C0" w:rsidDel="00C90534">
          <w:rPr>
            <w:rFonts w:ascii="Times New Roman" w:hAnsi="Times New Roman"/>
            <w:rPrChange w:id="1197" w:author="Nobuhiro Mifune" w:date="2022-04-05T10:38:00Z">
              <w:rPr/>
            </w:rPrChange>
          </w:rPr>
          <w:delText>ηp^2</w:delText>
        </w:r>
        <w:commentRangeEnd w:id="1196"/>
        <w:r w:rsidR="00595382" w:rsidRPr="009204C0" w:rsidDel="00C90534">
          <w:rPr>
            <w:rStyle w:val="a9"/>
            <w:rFonts w:ascii="Times New Roman" w:hAnsi="Times New Roman"/>
            <w:rPrChange w:id="1198" w:author="Nobuhiro Mifune" w:date="2022-04-05T10:38:00Z">
              <w:rPr>
                <w:rStyle w:val="a9"/>
              </w:rPr>
            </w:rPrChange>
          </w:rPr>
          <w:commentReference w:id="1196"/>
        </w:r>
        <w:r w:rsidR="00216EA5" w:rsidRPr="009204C0" w:rsidDel="00C90534">
          <w:rPr>
            <w:rFonts w:ascii="Times New Roman" w:hAnsi="Times New Roman"/>
            <w:rPrChange w:id="1199" w:author="Nobuhiro Mifune" w:date="2022-04-05T10:38:00Z">
              <w:rPr/>
            </w:rPrChange>
          </w:rPr>
          <w:delText xml:space="preserve"> = .036</w:delText>
        </w:r>
      </w:del>
      <w:del w:id="1200" w:author="Nobuhiro Mifune" w:date="2022-04-01T11:17:00Z">
        <w:r w:rsidR="00216EA5" w:rsidRPr="009204C0" w:rsidDel="00C90534">
          <w:rPr>
            <w:rFonts w:ascii="Times New Roman" w:hAnsi="Times New Roman"/>
            <w:rPrChange w:id="1201" w:author="Nobuhiro Mifune" w:date="2022-04-05T10:38:00Z">
              <w:rPr/>
            </w:rPrChange>
          </w:rPr>
          <w:delText>,</w:delText>
        </w:r>
      </w:del>
      <w:del w:id="1202" w:author="Nobuhiro Mifune" w:date="2022-04-01T11:16:00Z">
        <w:r w:rsidR="00216EA5" w:rsidRPr="009204C0" w:rsidDel="00C90534">
          <w:rPr>
            <w:rFonts w:ascii="Times New Roman" w:hAnsi="Times New Roman"/>
            <w:rPrChange w:id="1203" w:author="Nobuhiro Mifune" w:date="2022-04-05T10:38:00Z">
              <w:rPr/>
            </w:rPrChange>
          </w:rPr>
          <w:delText xml:space="preserve"> F(1,59</w:delText>
        </w:r>
        <w:r w:rsidR="00793EF5" w:rsidRPr="009204C0" w:rsidDel="00C90534">
          <w:rPr>
            <w:rFonts w:ascii="Times New Roman" w:hAnsi="Times New Roman"/>
            <w:rPrChange w:id="1204" w:author="Nobuhiro Mifune" w:date="2022-04-05T10:38:00Z">
              <w:rPr/>
            </w:rPrChange>
          </w:rPr>
          <w:delText>9</w:delText>
        </w:r>
        <w:r w:rsidR="00216EA5" w:rsidRPr="009204C0" w:rsidDel="00C90534">
          <w:rPr>
            <w:rFonts w:ascii="Times New Roman" w:hAnsi="Times New Roman"/>
            <w:rPrChange w:id="1205" w:author="Nobuhiro Mifune" w:date="2022-04-05T10:38:00Z">
              <w:rPr/>
            </w:rPrChange>
          </w:rPr>
          <w:delText>) = 179.13, p &lt; .001, ηp^2 = .230</w:delText>
        </w:r>
      </w:del>
      <w:del w:id="1206" w:author="Nobuhiro Mifune" w:date="2022-04-01T11:17:00Z">
        <w:r w:rsidR="00216EA5" w:rsidRPr="009204C0" w:rsidDel="00C90534">
          <w:rPr>
            <w:rFonts w:ascii="Times New Roman" w:hAnsi="Times New Roman"/>
            <w:rPrChange w:id="1207" w:author="Nobuhiro Mifune" w:date="2022-04-05T10:38:00Z">
              <w:rPr/>
            </w:rPrChange>
          </w:rPr>
          <w:delText>)</w:delText>
        </w:r>
        <w:r w:rsidR="00216EA5" w:rsidRPr="009204C0" w:rsidDel="00C90534">
          <w:rPr>
            <w:rFonts w:ascii="Times New Roman" w:hAnsi="Times New Roman"/>
            <w:rPrChange w:id="1208" w:author="Nobuhiro Mifune" w:date="2022-04-05T10:38:00Z">
              <w:rPr/>
            </w:rPrChange>
          </w:rPr>
          <w:delText>がみられたが</w:delText>
        </w:r>
        <w:r w:rsidR="00216EA5" w:rsidRPr="009204C0" w:rsidDel="00C90534">
          <w:rPr>
            <w:rFonts w:ascii="Times New Roman" w:hAnsi="Times New Roman"/>
            <w:rPrChange w:id="1209" w:author="Nobuhiro Mifune" w:date="2022-04-05T10:38:00Z">
              <w:rPr/>
            </w:rPrChange>
          </w:rPr>
          <w:delText>,</w:delText>
        </w:r>
      </w:del>
      <w:r w:rsidR="00216EA5" w:rsidRPr="009204C0">
        <w:rPr>
          <w:rFonts w:ascii="Times New Roman" w:hAnsi="Times New Roman"/>
          <w:rPrChange w:id="1210" w:author="Nobuhiro Mifune" w:date="2022-04-05T10:38:00Z">
            <w:rPr/>
          </w:rPrChange>
        </w:rPr>
        <w:t>両変数の</w:t>
      </w:r>
      <w:ins w:id="1211" w:author="Nobuhiro Mifune" w:date="2022-04-01T11:17:00Z">
        <w:r w:rsidRPr="009204C0">
          <w:rPr>
            <w:rFonts w:ascii="Times New Roman" w:hAnsi="Times New Roman" w:hint="eastAsia"/>
            <w:rPrChange w:id="1212" w:author="Nobuhiro Mifune" w:date="2022-04-05T10:38:00Z">
              <w:rPr>
                <w:rFonts w:hint="eastAsia"/>
              </w:rPr>
            </w:rPrChange>
          </w:rPr>
          <w:t>有意な</w:t>
        </w:r>
      </w:ins>
      <w:r w:rsidR="00216EA5" w:rsidRPr="009204C0">
        <w:rPr>
          <w:rFonts w:ascii="Times New Roman" w:hAnsi="Times New Roman"/>
          <w:rPrChange w:id="1213" w:author="Nobuhiro Mifune" w:date="2022-04-05T10:38:00Z">
            <w:rPr/>
          </w:rPrChange>
        </w:rPr>
        <w:t>交互作用</w:t>
      </w:r>
      <w:ins w:id="1214" w:author="Nobuhiro Mifune" w:date="2022-04-01T11:17:00Z">
        <w:r w:rsidRPr="009204C0">
          <w:rPr>
            <w:rFonts w:ascii="Times New Roman" w:hAnsi="Times New Roman" w:hint="eastAsia"/>
            <w:rPrChange w:id="1215" w:author="Nobuhiro Mifune" w:date="2022-04-05T10:38:00Z">
              <w:rPr>
                <w:rFonts w:hint="eastAsia"/>
              </w:rPr>
            </w:rPrChange>
          </w:rPr>
          <w:t>効果は</w:t>
        </w:r>
      </w:ins>
      <w:del w:id="1216" w:author="Nobuhiro Mifune" w:date="2022-04-01T11:17:00Z">
        <w:r w:rsidR="00216EA5" w:rsidRPr="009204C0" w:rsidDel="00C90534">
          <w:rPr>
            <w:rFonts w:ascii="Times New Roman" w:hAnsi="Times New Roman"/>
            <w:rPrChange w:id="1217" w:author="Nobuhiro Mifune" w:date="2022-04-05T10:38:00Z">
              <w:rPr/>
            </w:rPrChange>
          </w:rPr>
          <w:delText>に有意な差は</w:delText>
        </w:r>
      </w:del>
      <w:r w:rsidR="00216EA5" w:rsidRPr="009204C0">
        <w:rPr>
          <w:rFonts w:ascii="Times New Roman" w:hAnsi="Times New Roman"/>
          <w:rPrChange w:id="1218" w:author="Nobuhiro Mifune" w:date="2022-04-05T10:38:00Z">
            <w:rPr/>
          </w:rPrChange>
        </w:rPr>
        <w:t>見られなかった</w:t>
      </w:r>
      <w:r w:rsidR="00995183" w:rsidRPr="009204C0">
        <w:rPr>
          <w:rFonts w:ascii="Times New Roman" w:hAnsi="Times New Roman" w:hint="eastAsia"/>
          <w:rPrChange w:id="1219" w:author="Nobuhiro Mifune" w:date="2022-04-05T10:38:00Z">
            <w:rPr>
              <w:rFonts w:hint="eastAsia"/>
            </w:rPr>
          </w:rPrChange>
        </w:rPr>
        <w:t>。</w:t>
      </w:r>
      <w:r w:rsidR="00216EA5" w:rsidRPr="009204C0">
        <w:rPr>
          <w:rFonts w:ascii="Times New Roman" w:hAnsi="Times New Roman"/>
          <w:rPrChange w:id="1220" w:author="Nobuhiro Mifune" w:date="2022-04-05T10:38:00Z">
            <w:rPr/>
          </w:rPrChange>
        </w:rPr>
        <w:t>(F(1,59</w:t>
      </w:r>
      <w:r w:rsidR="00793EF5" w:rsidRPr="009204C0">
        <w:rPr>
          <w:rFonts w:ascii="Times New Roman" w:hAnsi="Times New Roman"/>
          <w:rPrChange w:id="1221" w:author="Nobuhiro Mifune" w:date="2022-04-05T10:38:00Z">
            <w:rPr/>
          </w:rPrChange>
        </w:rPr>
        <w:t>9</w:t>
      </w:r>
      <w:r w:rsidR="00216EA5" w:rsidRPr="009204C0">
        <w:rPr>
          <w:rFonts w:ascii="Times New Roman" w:hAnsi="Times New Roman"/>
          <w:rPrChange w:id="1222" w:author="Nobuhiro Mifune" w:date="2022-04-05T10:38:00Z">
            <w:rPr/>
          </w:rPrChange>
        </w:rPr>
        <w:t xml:space="preserve">) = 1.69, ns, </w:t>
      </w:r>
      <w:ins w:id="1223" w:author="KUT" w:date="2022-04-04T09:56:00Z">
        <w:r w:rsidR="00155D69" w:rsidRPr="009204C0">
          <w:rPr>
            <w:rFonts w:ascii="Times New Roman" w:hAnsi="Times New Roman" w:hint="eastAsia"/>
            <w:rPrChange w:id="1224" w:author="Nobuhiro Mifune" w:date="2022-04-05T10:38:00Z">
              <w:rPr>
                <w:rFonts w:hint="eastAsia"/>
              </w:rPr>
            </w:rPrChange>
          </w:rPr>
          <w:t>η</w:t>
        </w:r>
        <w:r w:rsidR="00155D69" w:rsidRPr="009204C0">
          <w:rPr>
            <w:rFonts w:ascii="Times New Roman" w:hAnsi="Times New Roman"/>
            <w:vertAlign w:val="subscript"/>
            <w:rPrChange w:id="1225" w:author="Nobuhiro Mifune" w:date="2022-04-05T10:38:00Z">
              <w:rPr>
                <w:vertAlign w:val="subscript"/>
              </w:rPr>
            </w:rPrChange>
          </w:rPr>
          <w:t>p</w:t>
        </w:r>
        <w:r w:rsidR="00155D69" w:rsidRPr="009204C0">
          <w:rPr>
            <w:rFonts w:ascii="Times New Roman" w:hAnsi="Times New Roman"/>
            <w:vertAlign w:val="superscript"/>
            <w:rPrChange w:id="1226" w:author="Nobuhiro Mifune" w:date="2022-04-05T10:38:00Z">
              <w:rPr>
                <w:vertAlign w:val="superscript"/>
              </w:rPr>
            </w:rPrChange>
          </w:rPr>
          <w:t>2</w:t>
        </w:r>
      </w:ins>
      <w:ins w:id="1227" w:author="KUT" w:date="2022-04-04T09:57:00Z">
        <w:r w:rsidR="00155D69" w:rsidRPr="009204C0">
          <w:rPr>
            <w:rFonts w:ascii="Times New Roman" w:hAnsi="Times New Roman"/>
            <w:vertAlign w:val="superscript"/>
            <w:rPrChange w:id="1228" w:author="Nobuhiro Mifune" w:date="2022-04-05T10:38:00Z">
              <w:rPr>
                <w:vertAlign w:val="superscript"/>
              </w:rPr>
            </w:rPrChange>
          </w:rPr>
          <w:t xml:space="preserve"> </w:t>
        </w:r>
      </w:ins>
      <w:del w:id="1229" w:author="KUT" w:date="2022-04-04T09:56:00Z">
        <w:r w:rsidR="00216EA5" w:rsidRPr="009204C0" w:rsidDel="00155D69">
          <w:rPr>
            <w:rFonts w:ascii="Times New Roman" w:hAnsi="Times New Roman"/>
            <w:rPrChange w:id="1230" w:author="Nobuhiro Mifune" w:date="2022-04-05T10:38:00Z">
              <w:rPr/>
            </w:rPrChange>
          </w:rPr>
          <w:delText xml:space="preserve">ηp^2 </w:delText>
        </w:r>
      </w:del>
      <w:r w:rsidR="00216EA5" w:rsidRPr="009204C0">
        <w:rPr>
          <w:rFonts w:ascii="Times New Roman" w:hAnsi="Times New Roman"/>
          <w:rPrChange w:id="1231" w:author="Nobuhiro Mifune" w:date="2022-04-05T10:38:00Z">
            <w:rPr/>
          </w:rPrChange>
        </w:rPr>
        <w:t xml:space="preserve">= .003). </w:t>
      </w:r>
      <w:r w:rsidR="00216EA5" w:rsidRPr="009204C0">
        <w:rPr>
          <w:rFonts w:ascii="Times New Roman" w:hAnsi="Times New Roman" w:hint="eastAsia"/>
          <w:rPrChange w:id="1232" w:author="Nobuhiro Mifune" w:date="2022-04-05T10:38:00Z">
            <w:rPr>
              <w:rFonts w:hint="eastAsia"/>
            </w:rPr>
          </w:rPrChange>
        </w:rPr>
        <w:t>赦し</w:t>
      </w:r>
      <w:del w:id="1233" w:author="Nobuhiro Mifune" w:date="2022-04-01T11:45:00Z">
        <w:r w:rsidR="00216EA5" w:rsidRPr="009204C0" w:rsidDel="00E61836">
          <w:rPr>
            <w:rFonts w:ascii="Times New Roman" w:hAnsi="Times New Roman" w:hint="eastAsia"/>
            <w:rPrChange w:id="1234" w:author="Nobuhiro Mifune" w:date="2022-04-05T10:38:00Z">
              <w:rPr>
                <w:rFonts w:hint="eastAsia"/>
              </w:rPr>
            </w:rPrChange>
          </w:rPr>
          <w:delText>の</w:delText>
        </w:r>
      </w:del>
      <w:r w:rsidR="00216EA5" w:rsidRPr="009204C0">
        <w:rPr>
          <w:rFonts w:ascii="Times New Roman" w:hAnsi="Times New Roman" w:hint="eastAsia"/>
          <w:rPrChange w:id="1235" w:author="Nobuhiro Mifune" w:date="2022-04-05T10:38:00Z">
            <w:rPr>
              <w:rFonts w:hint="eastAsia"/>
            </w:rPr>
          </w:rPrChange>
        </w:rPr>
        <w:t>期待を</w:t>
      </w:r>
      <w:r w:rsidR="00266F01" w:rsidRPr="009204C0">
        <w:rPr>
          <w:rFonts w:ascii="Times New Roman" w:hAnsi="Times New Roman" w:hint="eastAsia"/>
          <w:rPrChange w:id="1236" w:author="Nobuhiro Mifune" w:date="2022-04-05T10:38:00Z">
            <w:rPr>
              <w:rFonts w:hint="eastAsia"/>
            </w:rPr>
          </w:rPrChange>
        </w:rPr>
        <w:t>従属</w:t>
      </w:r>
      <w:r w:rsidR="00216EA5" w:rsidRPr="009204C0">
        <w:rPr>
          <w:rFonts w:ascii="Times New Roman" w:hAnsi="Times New Roman" w:hint="eastAsia"/>
          <w:rPrChange w:id="1237" w:author="Nobuhiro Mifune" w:date="2022-04-05T10:38:00Z">
            <w:rPr>
              <w:rFonts w:hint="eastAsia"/>
            </w:rPr>
          </w:rPrChange>
        </w:rPr>
        <w:t>変数とした分散分析の結果</w:t>
      </w:r>
      <w:r w:rsidR="00216EA5" w:rsidRPr="009204C0">
        <w:rPr>
          <w:rFonts w:ascii="Times New Roman" w:hAnsi="Times New Roman"/>
          <w:rPrChange w:id="1238" w:author="Nobuhiro Mifune" w:date="2022-04-05T10:38:00Z">
            <w:rPr/>
          </w:rPrChange>
        </w:rPr>
        <w:t>,</w:t>
      </w:r>
      <w:ins w:id="1239" w:author="Nobuhiro Mifune" w:date="2022-04-01T11:19:00Z">
        <w:r w:rsidR="00F36BB0" w:rsidRPr="009204C0">
          <w:rPr>
            <w:rFonts w:ascii="Times New Roman" w:hAnsi="Times New Roman"/>
            <w:rPrChange w:id="1240" w:author="Nobuhiro Mifune" w:date="2022-04-05T10:38:00Z">
              <w:rPr/>
            </w:rPrChange>
          </w:rPr>
          <w:t xml:space="preserve"> </w:t>
        </w:r>
        <w:r w:rsidR="00F36BB0" w:rsidRPr="009204C0">
          <w:rPr>
            <w:rFonts w:ascii="Times New Roman" w:hAnsi="Times New Roman" w:hint="eastAsia"/>
            <w:rPrChange w:id="1241" w:author="Nobuhiro Mifune" w:date="2022-04-05T10:38:00Z">
              <w:rPr>
                <w:rFonts w:hint="eastAsia"/>
              </w:rPr>
            </w:rPrChange>
          </w:rPr>
          <w:t>意図性</w:t>
        </w:r>
        <w:r w:rsidR="00F36BB0" w:rsidRPr="009204C0">
          <w:rPr>
            <w:rFonts w:ascii="Times New Roman" w:hAnsi="Times New Roman"/>
            <w:rPrChange w:id="1242" w:author="Nobuhiro Mifune" w:date="2022-04-05T10:38:00Z">
              <w:rPr/>
            </w:rPrChange>
          </w:rPr>
          <w:t xml:space="preserve"> (</w:t>
        </w:r>
      </w:ins>
      <w:ins w:id="1243" w:author="Nobuhiro Mifune" w:date="2022-04-01T11:20:00Z">
        <w:r w:rsidR="00F36BB0" w:rsidRPr="009204C0">
          <w:rPr>
            <w:rFonts w:ascii="Times New Roman" w:hAnsi="Times New Roman"/>
            <w:rPrChange w:id="1244" w:author="Nobuhiro Mifune" w:date="2022-04-05T10:38:00Z">
              <w:rPr/>
            </w:rPrChange>
          </w:rPr>
          <w:t xml:space="preserve">F(1,599) = 39.60, p &lt; .001, </w:t>
        </w:r>
      </w:ins>
      <w:ins w:id="1245" w:author="KUT" w:date="2022-04-04T09:56:00Z">
        <w:r w:rsidR="00155D69" w:rsidRPr="009204C0">
          <w:rPr>
            <w:rFonts w:ascii="Times New Roman" w:hAnsi="Times New Roman" w:hint="eastAsia"/>
            <w:rPrChange w:id="1246" w:author="Nobuhiro Mifune" w:date="2022-04-05T10:38:00Z">
              <w:rPr>
                <w:rFonts w:hint="eastAsia"/>
              </w:rPr>
            </w:rPrChange>
          </w:rPr>
          <w:t>η</w:t>
        </w:r>
        <w:r w:rsidR="00155D69" w:rsidRPr="009204C0">
          <w:rPr>
            <w:rFonts w:ascii="Times New Roman" w:hAnsi="Times New Roman"/>
            <w:vertAlign w:val="subscript"/>
            <w:rPrChange w:id="1247" w:author="Nobuhiro Mifune" w:date="2022-04-05T10:38:00Z">
              <w:rPr>
                <w:vertAlign w:val="subscript"/>
              </w:rPr>
            </w:rPrChange>
          </w:rPr>
          <w:t>p</w:t>
        </w:r>
        <w:r w:rsidR="00155D69" w:rsidRPr="009204C0">
          <w:rPr>
            <w:rFonts w:ascii="Times New Roman" w:hAnsi="Times New Roman"/>
            <w:vertAlign w:val="superscript"/>
            <w:rPrChange w:id="1248" w:author="Nobuhiro Mifune" w:date="2022-04-05T10:38:00Z">
              <w:rPr>
                <w:vertAlign w:val="superscript"/>
              </w:rPr>
            </w:rPrChange>
          </w:rPr>
          <w:t>2</w:t>
        </w:r>
      </w:ins>
      <w:ins w:id="1249" w:author="Nobuhiro Mifune" w:date="2022-04-01T11:20:00Z">
        <w:del w:id="1250" w:author="KUT" w:date="2022-04-04T09:56:00Z">
          <w:r w:rsidR="00F36BB0" w:rsidRPr="009204C0" w:rsidDel="00155D69">
            <w:rPr>
              <w:rFonts w:ascii="Times New Roman" w:hAnsi="Times New Roman"/>
              <w:rPrChange w:id="1251" w:author="Nobuhiro Mifune" w:date="2022-04-05T10:38:00Z">
                <w:rPr/>
              </w:rPrChange>
            </w:rPr>
            <w:delText xml:space="preserve">ηp^2 </w:delText>
          </w:r>
        </w:del>
      </w:ins>
      <w:ins w:id="1252" w:author="KUT" w:date="2022-04-04T09:56:00Z">
        <w:r w:rsidR="00155D69" w:rsidRPr="009204C0">
          <w:rPr>
            <w:rFonts w:ascii="Times New Roman" w:hAnsi="Times New Roman"/>
            <w:rPrChange w:id="1253" w:author="Nobuhiro Mifune" w:date="2022-04-05T10:38:00Z">
              <w:rPr/>
            </w:rPrChange>
          </w:rPr>
          <w:t xml:space="preserve"> </w:t>
        </w:r>
      </w:ins>
      <w:ins w:id="1254" w:author="Nobuhiro Mifune" w:date="2022-04-01T11:20:00Z">
        <w:r w:rsidR="00F36BB0" w:rsidRPr="009204C0">
          <w:rPr>
            <w:rFonts w:ascii="Times New Roman" w:hAnsi="Times New Roman"/>
            <w:rPrChange w:id="1255" w:author="Nobuhiro Mifune" w:date="2022-04-05T10:38:00Z">
              <w:rPr/>
            </w:rPrChange>
          </w:rPr>
          <w:t>= .059</w:t>
        </w:r>
      </w:ins>
      <w:ins w:id="1256" w:author="Nobuhiro Mifune" w:date="2022-04-01T11:19:00Z">
        <w:r w:rsidR="00F36BB0" w:rsidRPr="009204C0">
          <w:rPr>
            <w:rFonts w:ascii="Times New Roman" w:hAnsi="Times New Roman"/>
            <w:rPrChange w:id="1257" w:author="Nobuhiro Mifune" w:date="2022-04-05T10:38:00Z">
              <w:rPr/>
            </w:rPrChange>
          </w:rPr>
          <w:t xml:space="preserve">) </w:t>
        </w:r>
        <w:r w:rsidR="00F36BB0" w:rsidRPr="009204C0">
          <w:rPr>
            <w:rFonts w:ascii="Times New Roman" w:hAnsi="Times New Roman" w:hint="eastAsia"/>
            <w:rPrChange w:id="1258" w:author="Nobuhiro Mifune" w:date="2022-04-05T10:38:00Z">
              <w:rPr>
                <w:rFonts w:hint="eastAsia"/>
              </w:rPr>
            </w:rPrChange>
          </w:rPr>
          <w:t>と謝罪コスト</w:t>
        </w:r>
        <w:r w:rsidR="00F36BB0" w:rsidRPr="009204C0">
          <w:rPr>
            <w:rFonts w:ascii="Times New Roman" w:hAnsi="Times New Roman"/>
            <w:rPrChange w:id="1259" w:author="Nobuhiro Mifune" w:date="2022-04-05T10:38:00Z">
              <w:rPr/>
            </w:rPrChange>
          </w:rPr>
          <w:t xml:space="preserve"> (</w:t>
        </w:r>
      </w:ins>
      <w:ins w:id="1260" w:author="Nobuhiro Mifune" w:date="2022-04-01T11:20:00Z">
        <w:r w:rsidR="00F36BB0" w:rsidRPr="009204C0">
          <w:rPr>
            <w:rFonts w:ascii="Times New Roman" w:hAnsi="Times New Roman"/>
            <w:rPrChange w:id="1261" w:author="Nobuhiro Mifune" w:date="2022-04-05T10:38:00Z">
              <w:rPr/>
            </w:rPrChange>
          </w:rPr>
          <w:t xml:space="preserve">F(1,599) = 14.62, p &lt; .001, </w:t>
        </w:r>
      </w:ins>
      <w:ins w:id="1262" w:author="KUT" w:date="2022-04-04T09:57:00Z">
        <w:r w:rsidR="00155D69" w:rsidRPr="009204C0">
          <w:rPr>
            <w:rFonts w:ascii="Times New Roman" w:hAnsi="Times New Roman" w:hint="eastAsia"/>
            <w:rPrChange w:id="1263" w:author="Nobuhiro Mifune" w:date="2022-04-05T10:38:00Z">
              <w:rPr>
                <w:rFonts w:hint="eastAsia"/>
              </w:rPr>
            </w:rPrChange>
          </w:rPr>
          <w:t>η</w:t>
        </w:r>
        <w:r w:rsidR="00155D69" w:rsidRPr="009204C0">
          <w:rPr>
            <w:rFonts w:ascii="Times New Roman" w:hAnsi="Times New Roman"/>
            <w:vertAlign w:val="subscript"/>
            <w:rPrChange w:id="1264" w:author="Nobuhiro Mifune" w:date="2022-04-05T10:38:00Z">
              <w:rPr>
                <w:vertAlign w:val="subscript"/>
              </w:rPr>
            </w:rPrChange>
          </w:rPr>
          <w:t>p</w:t>
        </w:r>
        <w:r w:rsidR="00155D69" w:rsidRPr="009204C0">
          <w:rPr>
            <w:rFonts w:ascii="Times New Roman" w:hAnsi="Times New Roman"/>
            <w:vertAlign w:val="superscript"/>
            <w:rPrChange w:id="1265" w:author="Nobuhiro Mifune" w:date="2022-04-05T10:38:00Z">
              <w:rPr>
                <w:vertAlign w:val="superscript"/>
              </w:rPr>
            </w:rPrChange>
          </w:rPr>
          <w:t xml:space="preserve">2 </w:t>
        </w:r>
      </w:ins>
      <w:ins w:id="1266" w:author="Nobuhiro Mifune" w:date="2022-04-01T11:20:00Z">
        <w:del w:id="1267" w:author="KUT" w:date="2022-04-04T09:57:00Z">
          <w:r w:rsidR="00F36BB0" w:rsidRPr="009204C0" w:rsidDel="00155D69">
            <w:rPr>
              <w:rFonts w:ascii="Times New Roman" w:hAnsi="Times New Roman"/>
              <w:rPrChange w:id="1268" w:author="Nobuhiro Mifune" w:date="2022-04-05T10:38:00Z">
                <w:rPr/>
              </w:rPrChange>
            </w:rPr>
            <w:delText xml:space="preserve">ηp^2 </w:delText>
          </w:r>
        </w:del>
        <w:r w:rsidR="00F36BB0" w:rsidRPr="009204C0">
          <w:rPr>
            <w:rFonts w:ascii="Times New Roman" w:hAnsi="Times New Roman"/>
            <w:rPrChange w:id="1269" w:author="Nobuhiro Mifune" w:date="2022-04-05T10:38:00Z">
              <w:rPr/>
            </w:rPrChange>
          </w:rPr>
          <w:t>= .</w:t>
        </w:r>
      </w:ins>
      <w:ins w:id="1270" w:author="KUT" w:date="2022-04-08T12:39:00Z">
        <w:r w:rsidR="004E7E62">
          <w:rPr>
            <w:rFonts w:ascii="Times New Roman" w:hAnsi="Times New Roman"/>
          </w:rPr>
          <w:t>0</w:t>
        </w:r>
      </w:ins>
      <w:commentRangeStart w:id="1271"/>
      <w:commentRangeStart w:id="1272"/>
      <w:ins w:id="1273" w:author="Nobuhiro Mifune" w:date="2022-04-01T11:20:00Z">
        <w:r w:rsidR="00F36BB0" w:rsidRPr="009204C0">
          <w:rPr>
            <w:rFonts w:ascii="Times New Roman" w:hAnsi="Times New Roman"/>
            <w:rPrChange w:id="1274" w:author="Nobuhiro Mifune" w:date="2022-04-05T10:38:00Z">
              <w:rPr/>
            </w:rPrChange>
          </w:rPr>
          <w:t>2</w:t>
        </w:r>
      </w:ins>
      <w:ins w:id="1275" w:author="KUT" w:date="2022-04-08T12:39:00Z">
        <w:r w:rsidR="004E7E62">
          <w:rPr>
            <w:rFonts w:ascii="Times New Roman" w:hAnsi="Times New Roman"/>
          </w:rPr>
          <w:t>4</w:t>
        </w:r>
      </w:ins>
      <w:ins w:id="1276" w:author="Nobuhiro Mifune" w:date="2022-04-01T11:20:00Z">
        <w:del w:id="1277" w:author="KUT" w:date="2022-04-08T12:39:00Z">
          <w:r w:rsidR="00F36BB0" w:rsidRPr="009204C0" w:rsidDel="004E7E62">
            <w:rPr>
              <w:rFonts w:ascii="Times New Roman" w:hAnsi="Times New Roman"/>
              <w:rPrChange w:id="1278" w:author="Nobuhiro Mifune" w:date="2022-04-05T10:38:00Z">
                <w:rPr/>
              </w:rPrChange>
            </w:rPr>
            <w:delText>38</w:delText>
          </w:r>
        </w:del>
      </w:ins>
      <w:commentRangeEnd w:id="1271"/>
      <w:r w:rsidR="000436A6">
        <w:rPr>
          <w:rStyle w:val="a9"/>
        </w:rPr>
        <w:commentReference w:id="1271"/>
      </w:r>
      <w:commentRangeEnd w:id="1272"/>
      <w:r w:rsidR="004E7E62">
        <w:rPr>
          <w:rStyle w:val="a9"/>
        </w:rPr>
        <w:commentReference w:id="1272"/>
      </w:r>
      <w:ins w:id="1279" w:author="Nobuhiro Mifune" w:date="2022-04-01T11:19:00Z">
        <w:r w:rsidR="00F36BB0" w:rsidRPr="009204C0">
          <w:rPr>
            <w:rFonts w:ascii="Times New Roman" w:hAnsi="Times New Roman"/>
            <w:rPrChange w:id="1280" w:author="Nobuhiro Mifune" w:date="2022-04-05T10:38:00Z">
              <w:rPr/>
            </w:rPrChange>
          </w:rPr>
          <w:t xml:space="preserve">) </w:t>
        </w:r>
        <w:r w:rsidR="00F36BB0" w:rsidRPr="009204C0">
          <w:rPr>
            <w:rFonts w:ascii="Times New Roman" w:hAnsi="Times New Roman" w:hint="eastAsia"/>
            <w:rPrChange w:id="1281" w:author="Nobuhiro Mifune" w:date="2022-04-05T10:38:00Z">
              <w:rPr>
                <w:rFonts w:hint="eastAsia"/>
              </w:rPr>
            </w:rPrChange>
          </w:rPr>
          <w:t>の有意な主効果が見られたが、</w:t>
        </w:r>
        <w:r w:rsidR="00F36BB0" w:rsidRPr="009204C0">
          <w:rPr>
            <w:rFonts w:ascii="Times New Roman" w:hAnsi="Times New Roman"/>
            <w:rPrChange w:id="1282" w:author="Nobuhiro Mifune" w:date="2022-04-05T10:38:00Z">
              <w:rPr/>
            </w:rPrChange>
          </w:rPr>
          <w:t>両変数の</w:t>
        </w:r>
        <w:r w:rsidR="00F36BB0" w:rsidRPr="009204C0">
          <w:rPr>
            <w:rFonts w:ascii="Times New Roman" w:hAnsi="Times New Roman" w:hint="eastAsia"/>
            <w:rPrChange w:id="1283" w:author="Nobuhiro Mifune" w:date="2022-04-05T10:38:00Z">
              <w:rPr>
                <w:rFonts w:hint="eastAsia"/>
              </w:rPr>
            </w:rPrChange>
          </w:rPr>
          <w:t>有意な</w:t>
        </w:r>
        <w:r w:rsidR="00F36BB0" w:rsidRPr="009204C0">
          <w:rPr>
            <w:rFonts w:ascii="Times New Roman" w:hAnsi="Times New Roman"/>
            <w:rPrChange w:id="1284" w:author="Nobuhiro Mifune" w:date="2022-04-05T10:38:00Z">
              <w:rPr/>
            </w:rPrChange>
          </w:rPr>
          <w:t>交互作用</w:t>
        </w:r>
        <w:r w:rsidR="00F36BB0" w:rsidRPr="009204C0">
          <w:rPr>
            <w:rFonts w:ascii="Times New Roman" w:hAnsi="Times New Roman" w:hint="eastAsia"/>
            <w:rPrChange w:id="1285" w:author="Nobuhiro Mifune" w:date="2022-04-05T10:38:00Z">
              <w:rPr>
                <w:rFonts w:hint="eastAsia"/>
              </w:rPr>
            </w:rPrChange>
          </w:rPr>
          <w:t>効果は</w:t>
        </w:r>
        <w:r w:rsidR="00F36BB0" w:rsidRPr="009204C0">
          <w:rPr>
            <w:rFonts w:ascii="Times New Roman" w:hAnsi="Times New Roman"/>
            <w:rPrChange w:id="1286" w:author="Nobuhiro Mifune" w:date="2022-04-05T10:38:00Z">
              <w:rPr/>
            </w:rPrChange>
          </w:rPr>
          <w:t>見られなかった</w:t>
        </w:r>
        <w:r w:rsidR="00F36BB0" w:rsidRPr="009204C0">
          <w:rPr>
            <w:rFonts w:ascii="Times New Roman" w:hAnsi="Times New Roman" w:hint="eastAsia"/>
            <w:rPrChange w:id="1287" w:author="Nobuhiro Mifune" w:date="2022-04-05T10:38:00Z">
              <w:rPr>
                <w:rFonts w:hint="eastAsia"/>
              </w:rPr>
            </w:rPrChange>
          </w:rPr>
          <w:t>。</w:t>
        </w:r>
        <w:r w:rsidR="00F36BB0" w:rsidRPr="009204C0">
          <w:rPr>
            <w:rFonts w:ascii="Times New Roman" w:hAnsi="Times New Roman"/>
            <w:rPrChange w:id="1288" w:author="Nobuhiro Mifune" w:date="2022-04-05T10:38:00Z">
              <w:rPr/>
            </w:rPrChange>
          </w:rPr>
          <w:t>(</w:t>
        </w:r>
      </w:ins>
      <w:ins w:id="1289" w:author="Nobuhiro Mifune" w:date="2022-04-01T11:20:00Z">
        <w:r w:rsidR="00F36BB0" w:rsidRPr="009204C0">
          <w:rPr>
            <w:rFonts w:ascii="Times New Roman" w:hAnsi="Times New Roman"/>
            <w:rPrChange w:id="1290" w:author="Nobuhiro Mifune" w:date="2022-04-05T10:38:00Z">
              <w:rPr/>
            </w:rPrChange>
          </w:rPr>
          <w:t xml:space="preserve">F(1,599) = 1.43, ns, </w:t>
        </w:r>
      </w:ins>
      <w:ins w:id="1291" w:author="KUT" w:date="2022-04-04T09:57:00Z">
        <w:r w:rsidR="00155D69" w:rsidRPr="009204C0">
          <w:rPr>
            <w:rFonts w:ascii="Times New Roman" w:hAnsi="Times New Roman" w:hint="eastAsia"/>
            <w:rPrChange w:id="1292" w:author="Nobuhiro Mifune" w:date="2022-04-05T10:38:00Z">
              <w:rPr>
                <w:rFonts w:hint="eastAsia"/>
              </w:rPr>
            </w:rPrChange>
          </w:rPr>
          <w:t>η</w:t>
        </w:r>
        <w:r w:rsidR="00155D69" w:rsidRPr="009204C0">
          <w:rPr>
            <w:rFonts w:ascii="Times New Roman" w:hAnsi="Times New Roman"/>
            <w:vertAlign w:val="subscript"/>
            <w:rPrChange w:id="1293" w:author="Nobuhiro Mifune" w:date="2022-04-05T10:38:00Z">
              <w:rPr>
                <w:vertAlign w:val="subscript"/>
              </w:rPr>
            </w:rPrChange>
          </w:rPr>
          <w:t>p</w:t>
        </w:r>
        <w:r w:rsidR="00155D69" w:rsidRPr="009204C0">
          <w:rPr>
            <w:rFonts w:ascii="Times New Roman" w:hAnsi="Times New Roman"/>
            <w:vertAlign w:val="superscript"/>
            <w:rPrChange w:id="1294" w:author="Nobuhiro Mifune" w:date="2022-04-05T10:38:00Z">
              <w:rPr>
                <w:vertAlign w:val="superscript"/>
              </w:rPr>
            </w:rPrChange>
          </w:rPr>
          <w:t>2</w:t>
        </w:r>
      </w:ins>
      <w:ins w:id="1295" w:author="Nobuhiro Mifune" w:date="2022-04-01T11:20:00Z">
        <w:del w:id="1296" w:author="KUT" w:date="2022-04-04T09:57:00Z">
          <w:r w:rsidR="00F36BB0" w:rsidRPr="009204C0" w:rsidDel="00155D69">
            <w:rPr>
              <w:rFonts w:ascii="Times New Roman" w:hAnsi="Times New Roman"/>
              <w:rPrChange w:id="1297" w:author="Nobuhiro Mifune" w:date="2022-04-05T10:38:00Z">
                <w:rPr/>
              </w:rPrChange>
            </w:rPr>
            <w:delText>ηp^2</w:delText>
          </w:r>
        </w:del>
        <w:r w:rsidR="00F36BB0" w:rsidRPr="009204C0">
          <w:rPr>
            <w:rFonts w:ascii="Times New Roman" w:hAnsi="Times New Roman"/>
            <w:rPrChange w:id="1298" w:author="Nobuhiro Mifune" w:date="2022-04-05T10:38:00Z">
              <w:rPr/>
            </w:rPrChange>
          </w:rPr>
          <w:t xml:space="preserve"> = .003</w:t>
        </w:r>
      </w:ins>
      <w:ins w:id="1299" w:author="Nobuhiro Mifune" w:date="2022-04-01T11:19:00Z">
        <w:r w:rsidR="00F36BB0" w:rsidRPr="009204C0">
          <w:rPr>
            <w:rFonts w:ascii="Times New Roman" w:hAnsi="Times New Roman"/>
            <w:rPrChange w:id="1300" w:author="Nobuhiro Mifune" w:date="2022-04-05T10:38:00Z">
              <w:rPr/>
            </w:rPrChange>
          </w:rPr>
          <w:t>).</w:t>
        </w:r>
      </w:ins>
      <w:ins w:id="1301" w:author="Nobuhiro Mifune" w:date="2022-04-07T18:51:00Z">
        <w:r w:rsidR="008C1B66">
          <w:rPr>
            <w:rFonts w:ascii="Times New Roman" w:hAnsi="Times New Roman" w:hint="eastAsia"/>
          </w:rPr>
          <w:t>つまり、</w:t>
        </w:r>
      </w:ins>
      <w:ins w:id="1302" w:author="三船恒裕" w:date="2022-04-07T20:08:00Z">
        <w:r w:rsidR="000436A6">
          <w:rPr>
            <w:rFonts w:ascii="Times New Roman" w:hAnsi="Times New Roman" w:hint="eastAsia"/>
          </w:rPr>
          <w:t>意図がある加害よりも意図がない加害の方が、また、コストのない謝罪よりもコストの</w:t>
        </w:r>
      </w:ins>
      <w:ins w:id="1303" w:author="三船恒裕" w:date="2022-04-07T20:09:00Z">
        <w:r w:rsidR="000436A6">
          <w:rPr>
            <w:rFonts w:ascii="Times New Roman" w:hAnsi="Times New Roman" w:hint="eastAsia"/>
          </w:rPr>
          <w:t>かかった謝罪の方が、</w:t>
        </w:r>
      </w:ins>
      <w:ins w:id="1304" w:author="Nobuhiro Mifune" w:date="2022-04-07T18:51:00Z">
        <w:r w:rsidR="008C1B66">
          <w:rPr>
            <w:rFonts w:ascii="Times New Roman" w:hAnsi="Times New Roman" w:hint="eastAsia"/>
          </w:rPr>
          <w:t>誠意</w:t>
        </w:r>
      </w:ins>
      <w:ins w:id="1305" w:author="Nobuhiro Mifune" w:date="2022-04-07T18:52:00Z">
        <w:r w:rsidR="008C1B66">
          <w:rPr>
            <w:rFonts w:ascii="Times New Roman" w:hAnsi="Times New Roman" w:hint="eastAsia"/>
          </w:rPr>
          <w:t>期待と赦し期待</w:t>
        </w:r>
      </w:ins>
      <w:ins w:id="1306" w:author="三船恒裕" w:date="2022-04-07T20:09:00Z">
        <w:r w:rsidR="000436A6">
          <w:rPr>
            <w:rFonts w:ascii="Times New Roman" w:hAnsi="Times New Roman" w:hint="eastAsia"/>
          </w:rPr>
          <w:t>の両方が高かった。</w:t>
        </w:r>
      </w:ins>
      <w:ins w:id="1307" w:author="Nobuhiro Mifune" w:date="2022-04-07T18:52:00Z">
        <w:del w:id="1308" w:author="三船恒裕" w:date="2022-04-07T20:09:00Z">
          <w:r w:rsidR="008C1B66" w:rsidDel="000436A6">
            <w:rPr>
              <w:rFonts w:ascii="Times New Roman" w:hAnsi="Times New Roman" w:hint="eastAsia"/>
            </w:rPr>
            <w:delText>の両方において、意図が</w:delText>
          </w:r>
        </w:del>
      </w:ins>
    </w:p>
    <w:p w14:paraId="39ABC868" w14:textId="09EE8988" w:rsidR="00F36BB0" w:rsidRPr="009204C0" w:rsidRDefault="00F36BB0" w:rsidP="00727F2A">
      <w:pPr>
        <w:jc w:val="left"/>
        <w:rPr>
          <w:ins w:id="1309" w:author="Nobuhiro Mifune" w:date="2022-04-01T11:20:00Z"/>
          <w:rFonts w:ascii="Times New Roman" w:hAnsi="Times New Roman"/>
          <w:rPrChange w:id="1310" w:author="Nobuhiro Mifune" w:date="2022-04-05T10:38:00Z">
            <w:rPr>
              <w:ins w:id="1311" w:author="Nobuhiro Mifune" w:date="2022-04-01T11:20:00Z"/>
            </w:rPr>
          </w:rPrChange>
        </w:rPr>
        <w:pPrChange w:id="1312" w:author="KUT" w:date="2022-04-14T09:53:00Z">
          <w:pPr>
            <w:ind w:firstLineChars="100" w:firstLine="210"/>
            <w:jc w:val="left"/>
          </w:pPr>
        </w:pPrChange>
      </w:pPr>
      <w:ins w:id="1313" w:author="Nobuhiro Mifune" w:date="2022-04-01T11:23:00Z">
        <w:r w:rsidRPr="009204C0">
          <w:rPr>
            <w:rFonts w:ascii="Times New Roman" w:hAnsi="Times New Roman" w:hint="eastAsia"/>
            <w:rPrChange w:id="1314" w:author="Nobuhiro Mifune" w:date="2022-04-05T10:38:00Z">
              <w:rPr>
                <w:rFonts w:hint="eastAsia"/>
              </w:rPr>
            </w:rPrChange>
          </w:rPr>
          <w:t>これらは</w:t>
        </w:r>
        <w:proofErr w:type="spellStart"/>
        <w:r w:rsidRPr="009204C0">
          <w:rPr>
            <w:rFonts w:ascii="Times New Roman" w:hAnsi="Times New Roman"/>
            <w:rPrChange w:id="1315" w:author="Nobuhiro Mifune" w:date="2022-04-05T10:38:00Z">
              <w:rPr/>
            </w:rPrChange>
          </w:rPr>
          <w:t>Ohtsubo</w:t>
        </w:r>
        <w:proofErr w:type="spellEnd"/>
        <w:r w:rsidRPr="009204C0">
          <w:rPr>
            <w:rFonts w:ascii="Times New Roman" w:hAnsi="Times New Roman"/>
            <w:rPrChange w:id="1316" w:author="Nobuhiro Mifune" w:date="2022-04-05T10:38:00Z">
              <w:rPr/>
            </w:rPrChange>
          </w:rPr>
          <w:t xml:space="preserve"> and Higuchi (2022) </w:t>
        </w:r>
        <w:r w:rsidRPr="009204C0">
          <w:rPr>
            <w:rFonts w:ascii="Times New Roman" w:hAnsi="Times New Roman" w:hint="eastAsia"/>
            <w:rPrChange w:id="1317" w:author="Nobuhiro Mifune" w:date="2022-04-05T10:38:00Z">
              <w:rPr>
                <w:rFonts w:hint="eastAsia"/>
              </w:rPr>
            </w:rPrChange>
          </w:rPr>
          <w:t>と同様の結果であり、仮説</w:t>
        </w:r>
        <w:r w:rsidRPr="009204C0">
          <w:rPr>
            <w:rFonts w:ascii="Times New Roman" w:hAnsi="Times New Roman"/>
            <w:rPrChange w:id="1318" w:author="Nobuhiro Mifune" w:date="2022-04-05T10:38:00Z">
              <w:rPr/>
            </w:rPrChange>
          </w:rPr>
          <w:t>1</w:t>
        </w:r>
      </w:ins>
      <w:ins w:id="1319" w:author="Nobuhiro Mifune" w:date="2022-04-01T11:56:00Z">
        <w:r w:rsidR="0018326D" w:rsidRPr="009204C0">
          <w:rPr>
            <w:rFonts w:ascii="Times New Roman" w:hAnsi="Times New Roman"/>
            <w:rPrChange w:id="1320" w:author="Nobuhiro Mifune" w:date="2022-04-05T10:38:00Z">
              <w:rPr/>
            </w:rPrChange>
          </w:rPr>
          <w:t>a</w:t>
        </w:r>
      </w:ins>
      <w:ins w:id="1321" w:author="Nobuhiro Mifune" w:date="2022-04-01T11:23:00Z">
        <w:r w:rsidRPr="009204C0">
          <w:rPr>
            <w:rFonts w:ascii="Times New Roman" w:hAnsi="Times New Roman" w:hint="eastAsia"/>
            <w:rPrChange w:id="1322" w:author="Nobuhiro Mifune" w:date="2022-04-05T10:38:00Z">
              <w:rPr>
                <w:rFonts w:hint="eastAsia"/>
              </w:rPr>
            </w:rPrChange>
          </w:rPr>
          <w:t>および</w:t>
        </w:r>
      </w:ins>
      <w:ins w:id="1323" w:author="Nobuhiro Mifune" w:date="2022-04-01T11:56:00Z">
        <w:r w:rsidR="0018326D" w:rsidRPr="009204C0">
          <w:rPr>
            <w:rFonts w:ascii="Times New Roman" w:hAnsi="Times New Roman"/>
            <w:rPrChange w:id="1324" w:author="Nobuhiro Mifune" w:date="2022-04-05T10:38:00Z">
              <w:rPr/>
            </w:rPrChange>
          </w:rPr>
          <w:t>1b</w:t>
        </w:r>
      </w:ins>
      <w:ins w:id="1325" w:author="Nobuhiro Mifune" w:date="2022-04-01T11:23:00Z">
        <w:r w:rsidRPr="009204C0">
          <w:rPr>
            <w:rFonts w:ascii="Times New Roman" w:hAnsi="Times New Roman" w:hint="eastAsia"/>
            <w:rPrChange w:id="1326" w:author="Nobuhiro Mifune" w:date="2022-04-05T10:38:00Z">
              <w:rPr>
                <w:rFonts w:hint="eastAsia"/>
              </w:rPr>
            </w:rPrChange>
          </w:rPr>
          <w:t>は支持された。</w:t>
        </w:r>
      </w:ins>
    </w:p>
    <w:p w14:paraId="36000AE7" w14:textId="74795951" w:rsidR="00793EF5" w:rsidRPr="009204C0" w:rsidDel="00F36BB0" w:rsidRDefault="00216EA5" w:rsidP="00995183">
      <w:pPr>
        <w:ind w:firstLineChars="100" w:firstLine="210"/>
        <w:jc w:val="left"/>
        <w:rPr>
          <w:del w:id="1327" w:author="Nobuhiro Mifune" w:date="2022-04-01T11:22:00Z"/>
          <w:rFonts w:ascii="Times New Roman" w:hAnsi="Times New Roman"/>
          <w:rPrChange w:id="1328" w:author="Nobuhiro Mifune" w:date="2022-04-05T10:38:00Z">
            <w:rPr>
              <w:del w:id="1329" w:author="Nobuhiro Mifune" w:date="2022-04-01T11:22:00Z"/>
            </w:rPr>
          </w:rPrChange>
        </w:rPr>
      </w:pPr>
      <w:del w:id="1330" w:author="Nobuhiro Mifune" w:date="2022-04-01T11:22:00Z">
        <w:r w:rsidRPr="009204C0" w:rsidDel="00F36BB0">
          <w:rPr>
            <w:rFonts w:ascii="Times New Roman" w:hAnsi="Times New Roman" w:hint="eastAsia"/>
            <w:rPrChange w:id="1331" w:author="Nobuhiro Mifune" w:date="2022-04-05T10:38:00Z">
              <w:rPr>
                <w:rFonts w:hint="eastAsia"/>
              </w:rPr>
            </w:rPrChange>
          </w:rPr>
          <w:delText>意図条件</w:delText>
        </w:r>
        <w:r w:rsidR="00793EF5" w:rsidRPr="009204C0" w:rsidDel="00F36BB0">
          <w:rPr>
            <w:rFonts w:ascii="Times New Roman" w:hAnsi="Times New Roman" w:hint="eastAsia"/>
            <w:rPrChange w:id="1332" w:author="Nobuhiro Mifune" w:date="2022-04-05T10:38:00Z">
              <w:rPr>
                <w:rFonts w:hint="eastAsia"/>
              </w:rPr>
            </w:rPrChange>
          </w:rPr>
          <w:delText>と謝罪のコスト</w:delText>
        </w:r>
        <w:r w:rsidRPr="009204C0" w:rsidDel="00F36BB0">
          <w:rPr>
            <w:rFonts w:ascii="Times New Roman" w:hAnsi="Times New Roman" w:hint="eastAsia"/>
            <w:rPrChange w:id="1333" w:author="Nobuhiro Mifune" w:date="2022-04-05T10:38:00Z">
              <w:rPr>
                <w:rFonts w:hint="eastAsia"/>
              </w:rPr>
            </w:rPrChange>
          </w:rPr>
          <w:delText>に有意な差</w:delText>
        </w:r>
        <w:r w:rsidR="009C17CC" w:rsidRPr="009204C0" w:rsidDel="00F36BB0">
          <w:rPr>
            <w:rFonts w:ascii="Times New Roman" w:hAnsi="Times New Roman"/>
            <w:rPrChange w:id="1334" w:author="Nobuhiro Mifune" w:date="2022-04-05T10:38:00Z">
              <w:rPr/>
            </w:rPrChange>
          </w:rPr>
          <w:delText>(</w:delText>
        </w:r>
        <w:r w:rsidR="00793EF5" w:rsidRPr="009204C0" w:rsidDel="00F36BB0">
          <w:rPr>
            <w:rFonts w:ascii="Times New Roman" w:hAnsi="Times New Roman"/>
            <w:rPrChange w:id="1335" w:author="Nobuhiro Mifune" w:date="2022-04-05T10:38:00Z">
              <w:rPr/>
            </w:rPrChange>
          </w:rPr>
          <w:delText>それぞれ</w:delText>
        </w:r>
        <w:r w:rsidR="00793EF5" w:rsidRPr="009204C0" w:rsidDel="00F36BB0">
          <w:rPr>
            <w:rFonts w:ascii="Times New Roman" w:hAnsi="Times New Roman"/>
            <w:rPrChange w:id="1336" w:author="Nobuhiro Mifune" w:date="2022-04-05T10:38:00Z">
              <w:rPr/>
            </w:rPrChange>
          </w:rPr>
          <w:delText>F(1,599) = 39.60, p &lt; .001, ηp^2 = .059, F(1,599) = 14.62, p &lt; .001, ηp^2 = .238</w:delText>
        </w:r>
        <w:r w:rsidR="009C17CC" w:rsidRPr="009204C0" w:rsidDel="00F36BB0">
          <w:rPr>
            <w:rFonts w:ascii="Times New Roman" w:hAnsi="Times New Roman"/>
            <w:rPrChange w:id="1337" w:author="Nobuhiro Mifune" w:date="2022-04-05T10:38:00Z">
              <w:rPr/>
            </w:rPrChange>
          </w:rPr>
          <w:delText>)</w:delText>
        </w:r>
        <w:r w:rsidR="009C17CC" w:rsidRPr="009204C0" w:rsidDel="00F36BB0">
          <w:rPr>
            <w:rFonts w:ascii="Times New Roman" w:hAnsi="Times New Roman"/>
            <w:rPrChange w:id="1338" w:author="Nobuhiro Mifune" w:date="2022-04-05T10:38:00Z">
              <w:rPr/>
            </w:rPrChange>
          </w:rPr>
          <w:delText>がみられたが</w:delText>
        </w:r>
        <w:r w:rsidR="009C17CC" w:rsidRPr="009204C0" w:rsidDel="00F36BB0">
          <w:rPr>
            <w:rFonts w:ascii="Times New Roman" w:hAnsi="Times New Roman"/>
            <w:rPrChange w:id="1339" w:author="Nobuhiro Mifune" w:date="2022-04-05T10:38:00Z">
              <w:rPr/>
            </w:rPrChange>
          </w:rPr>
          <w:delText>,</w:delText>
        </w:r>
        <w:r w:rsidR="009C17CC" w:rsidRPr="009204C0" w:rsidDel="00F36BB0">
          <w:rPr>
            <w:rFonts w:ascii="Times New Roman" w:hAnsi="Times New Roman" w:hint="eastAsia"/>
            <w:rPrChange w:id="1340" w:author="Nobuhiro Mifune" w:date="2022-04-05T10:38:00Z">
              <w:rPr>
                <w:rFonts w:hint="eastAsia"/>
              </w:rPr>
            </w:rPrChange>
          </w:rPr>
          <w:delText>謝罪のコストと</w:delText>
        </w:r>
        <w:r w:rsidR="009C17CC" w:rsidRPr="009204C0" w:rsidDel="00F36BB0">
          <w:rPr>
            <w:rFonts w:ascii="Times New Roman" w:hAnsi="Times New Roman"/>
            <w:rPrChange w:id="1341" w:author="Nobuhiro Mifune" w:date="2022-04-05T10:38:00Z">
              <w:rPr/>
            </w:rPrChange>
          </w:rPr>
          <w:delText>両変数</w:delText>
        </w:r>
        <w:r w:rsidR="00793EF5" w:rsidRPr="009204C0" w:rsidDel="00F36BB0">
          <w:rPr>
            <w:rFonts w:ascii="Times New Roman" w:hAnsi="Times New Roman"/>
            <w:rPrChange w:id="1342" w:author="Nobuhiro Mifune" w:date="2022-04-05T10:38:00Z">
              <w:rPr/>
            </w:rPrChange>
          </w:rPr>
          <w:delText>の交互作用に有意な差は見られなかった</w:delText>
        </w:r>
        <w:r w:rsidR="00793EF5" w:rsidRPr="009204C0" w:rsidDel="00F36BB0">
          <w:rPr>
            <w:rFonts w:ascii="Times New Roman" w:hAnsi="Times New Roman"/>
            <w:rPrChange w:id="1343" w:author="Nobuhiro Mifune" w:date="2022-04-05T10:38:00Z">
              <w:rPr/>
            </w:rPrChange>
          </w:rPr>
          <w:delText xml:space="preserve">(F(1,599) = 1.43, ns, ηp^2 = .003). </w:delText>
        </w:r>
      </w:del>
    </w:p>
    <w:p w14:paraId="69D331EB" w14:textId="77777777" w:rsidR="00995183" w:rsidRPr="009204C0" w:rsidRDefault="00995183" w:rsidP="00793EF5">
      <w:pPr>
        <w:jc w:val="left"/>
        <w:rPr>
          <w:rFonts w:ascii="Times New Roman" w:hAnsi="Times New Roman"/>
          <w:rPrChange w:id="1344" w:author="Nobuhiro Mifune" w:date="2022-04-05T10:38:00Z">
            <w:rPr/>
          </w:rPrChange>
        </w:rPr>
      </w:pPr>
    </w:p>
    <w:p w14:paraId="6C3263DE" w14:textId="4E01CCB9" w:rsidR="004E0C29" w:rsidRPr="009204C0" w:rsidRDefault="004E0C29" w:rsidP="004E0C29">
      <w:pPr>
        <w:pStyle w:val="af3"/>
        <w:keepNext/>
        <w:jc w:val="left"/>
        <w:rPr>
          <w:ins w:id="1345" w:author="KUT" w:date="2022-04-04T10:36:00Z"/>
          <w:rFonts w:ascii="Times New Roman" w:hAnsi="Times New Roman"/>
          <w:rPrChange w:id="1346" w:author="Nobuhiro Mifune" w:date="2022-04-05T10:38:00Z">
            <w:rPr>
              <w:ins w:id="1347" w:author="KUT" w:date="2022-04-04T10:36:00Z"/>
            </w:rPr>
          </w:rPrChange>
        </w:rPr>
      </w:pPr>
      <w:ins w:id="1348" w:author="KUT" w:date="2022-04-04T10:35:00Z">
        <w:r w:rsidRPr="009204C0">
          <w:rPr>
            <w:rFonts w:ascii="Times New Roman" w:hAnsi="Times New Roman"/>
            <w:rPrChange w:id="1349" w:author="Nobuhiro Mifune" w:date="2022-04-05T10:38:00Z">
              <w:rPr/>
            </w:rPrChange>
          </w:rPr>
          <w:t xml:space="preserve">Figure </w:t>
        </w:r>
        <w:r w:rsidRPr="009204C0">
          <w:rPr>
            <w:rFonts w:ascii="Times New Roman" w:hAnsi="Times New Roman"/>
            <w:rPrChange w:id="1350" w:author="Nobuhiro Mifune" w:date="2022-04-05T10:38:00Z">
              <w:rPr/>
            </w:rPrChange>
          </w:rPr>
          <w:fldChar w:fldCharType="begin"/>
        </w:r>
        <w:r w:rsidRPr="009204C0">
          <w:rPr>
            <w:rFonts w:ascii="Times New Roman" w:hAnsi="Times New Roman"/>
            <w:rPrChange w:id="1351" w:author="Nobuhiro Mifune" w:date="2022-04-05T10:38:00Z">
              <w:rPr/>
            </w:rPrChange>
          </w:rPr>
          <w:instrText xml:space="preserve"> SEQ Figure \* ARABIC </w:instrText>
        </w:r>
      </w:ins>
      <w:r w:rsidRPr="009204C0">
        <w:rPr>
          <w:rFonts w:ascii="Times New Roman" w:hAnsi="Times New Roman"/>
          <w:rPrChange w:id="1352" w:author="Nobuhiro Mifune" w:date="2022-04-05T10:38:00Z">
            <w:rPr/>
          </w:rPrChange>
        </w:rPr>
        <w:fldChar w:fldCharType="separate"/>
      </w:r>
      <w:ins w:id="1353" w:author="KUT" w:date="2022-04-06T11:15:00Z">
        <w:r w:rsidR="00273829">
          <w:rPr>
            <w:rFonts w:ascii="Times New Roman" w:hAnsi="Times New Roman"/>
            <w:noProof/>
          </w:rPr>
          <w:t>1</w:t>
        </w:r>
      </w:ins>
      <w:ins w:id="1354" w:author="KUT" w:date="2022-04-04T10:35:00Z">
        <w:r w:rsidRPr="009204C0">
          <w:rPr>
            <w:rFonts w:ascii="Times New Roman" w:hAnsi="Times New Roman"/>
            <w:rPrChange w:id="1355" w:author="Nobuhiro Mifune" w:date="2022-04-05T10:38:00Z">
              <w:rPr/>
            </w:rPrChange>
          </w:rPr>
          <w:fldChar w:fldCharType="end"/>
        </w:r>
      </w:ins>
    </w:p>
    <w:p w14:paraId="0F5D26A7" w14:textId="77777777" w:rsidR="004E0C29" w:rsidRPr="009204C0" w:rsidRDefault="004E0C29" w:rsidP="004E0C29">
      <w:pPr>
        <w:jc w:val="left"/>
        <w:rPr>
          <w:ins w:id="1356" w:author="KUT" w:date="2022-04-04T10:36:00Z"/>
          <w:rFonts w:ascii="Times New Roman" w:hAnsi="Times New Roman"/>
          <w:rPrChange w:id="1357" w:author="Nobuhiro Mifune" w:date="2022-04-05T10:38:00Z">
            <w:rPr>
              <w:ins w:id="1358" w:author="KUT" w:date="2022-04-04T10:36:00Z"/>
            </w:rPr>
          </w:rPrChange>
        </w:rPr>
      </w:pPr>
      <w:commentRangeStart w:id="1359"/>
      <w:commentRangeStart w:id="1360"/>
      <w:ins w:id="1361" w:author="KUT" w:date="2022-04-04T10:36:00Z">
        <w:r w:rsidRPr="009204C0">
          <w:rPr>
            <w:rFonts w:ascii="Times New Roman" w:hAnsi="Times New Roman"/>
            <w:rPrChange w:id="1362" w:author="Nobuhiro Mifune" w:date="2022-04-05T10:38:00Z">
              <w:rPr/>
            </w:rPrChange>
          </w:rPr>
          <w:t xml:space="preserve">Distributions of (a) Expectations of Forgiveness and (b) Expectations of Sincerity as a Function of Apology Cost and Intention </w:t>
        </w:r>
      </w:ins>
      <w:commentRangeEnd w:id="1359"/>
      <w:r w:rsidR="000436A6">
        <w:rPr>
          <w:rStyle w:val="a9"/>
        </w:rPr>
        <w:commentReference w:id="1359"/>
      </w:r>
      <w:commentRangeEnd w:id="1360"/>
      <w:r w:rsidR="000D7385">
        <w:rPr>
          <w:rStyle w:val="a9"/>
        </w:rPr>
        <w:commentReference w:id="1360"/>
      </w:r>
    </w:p>
    <w:p w14:paraId="0A40C679" w14:textId="5B0CD4F6" w:rsidR="00301C6A" w:rsidRPr="009204C0" w:rsidRDefault="008E12A8">
      <w:pPr>
        <w:keepNext/>
        <w:jc w:val="left"/>
        <w:rPr>
          <w:rFonts w:ascii="Times New Roman" w:hAnsi="Times New Roman"/>
          <w:rPrChange w:id="1363" w:author="Nobuhiro Mifune" w:date="2022-04-05T10:38:00Z">
            <w:rPr/>
          </w:rPrChange>
        </w:rPr>
        <w:pPrChange w:id="1364" w:author="KUT" w:date="2022-04-04T10:35:00Z">
          <w:pPr>
            <w:jc w:val="left"/>
          </w:pPr>
        </w:pPrChange>
      </w:pPr>
      <w:r w:rsidRPr="009204C0">
        <w:rPr>
          <w:rFonts w:ascii="Times New Roman" w:hAnsi="Times New Roman"/>
          <w:noProof/>
          <w:rPrChange w:id="1365" w:author="Nobuhiro Mifune" w:date="2022-04-05T10:38:00Z">
            <w:rPr>
              <w:noProof/>
            </w:rPr>
          </w:rPrChange>
        </w:rPr>
        <w:drawing>
          <wp:inline distT="0" distB="0" distL="0" distR="0" wp14:anchorId="728B8ACC" wp14:editId="6FD3427C">
            <wp:extent cx="5315592" cy="265779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15592" cy="2657796"/>
                    </a:xfrm>
                    <a:prstGeom prst="rect">
                      <a:avLst/>
                    </a:prstGeom>
                    <a:noFill/>
                    <a:ln>
                      <a:noFill/>
                    </a:ln>
                  </pic:spPr>
                </pic:pic>
              </a:graphicData>
            </a:graphic>
          </wp:inline>
        </w:drawing>
      </w:r>
    </w:p>
    <w:p w14:paraId="2F8BC89C" w14:textId="23338832" w:rsidR="00155D69" w:rsidRPr="009204C0" w:rsidDel="004E0C29" w:rsidRDefault="008E12A8" w:rsidP="008E12A8">
      <w:pPr>
        <w:jc w:val="left"/>
        <w:rPr>
          <w:del w:id="1366" w:author="KUT" w:date="2022-04-04T10:35:00Z"/>
          <w:rFonts w:ascii="Times New Roman" w:hAnsi="Times New Roman"/>
          <w:rPrChange w:id="1367" w:author="Nobuhiro Mifune" w:date="2022-04-05T10:38:00Z">
            <w:rPr>
              <w:del w:id="1368" w:author="KUT" w:date="2022-04-04T10:35:00Z"/>
            </w:rPr>
          </w:rPrChange>
        </w:rPr>
      </w:pPr>
      <w:del w:id="1369" w:author="KUT" w:date="2022-04-04T09:58:00Z">
        <w:r w:rsidRPr="009204C0" w:rsidDel="00155D69">
          <w:rPr>
            <w:rFonts w:ascii="Times New Roman" w:hAnsi="Times New Roman" w:hint="eastAsia"/>
            <w:rPrChange w:id="1370" w:author="Nobuhiro Mifune" w:date="2022-04-05T10:38:00Z">
              <w:rPr>
                <w:rFonts w:hint="eastAsia"/>
              </w:rPr>
            </w:rPrChange>
          </w:rPr>
          <w:delText>図１：箱ひげ図</w:delText>
        </w:r>
      </w:del>
    </w:p>
    <w:p w14:paraId="73765556" w14:textId="77777777" w:rsidR="008E12A8" w:rsidRPr="009204C0" w:rsidRDefault="008E12A8" w:rsidP="008E12A8">
      <w:pPr>
        <w:jc w:val="left"/>
        <w:rPr>
          <w:rFonts w:ascii="Times New Roman" w:hAnsi="Times New Roman"/>
          <w:rPrChange w:id="1371" w:author="Nobuhiro Mifune" w:date="2022-04-05T10:38:00Z">
            <w:rPr/>
          </w:rPrChange>
        </w:rPr>
      </w:pPr>
    </w:p>
    <w:p w14:paraId="6809F5D2" w14:textId="6BB0AB6E" w:rsidR="00793EF5" w:rsidRPr="009204C0" w:rsidDel="004E0C29" w:rsidRDefault="009C17CC" w:rsidP="00727F2A">
      <w:pPr>
        <w:ind w:firstLineChars="100" w:firstLine="210"/>
        <w:jc w:val="left"/>
        <w:rPr>
          <w:del w:id="1372" w:author="KUT" w:date="2022-04-04T10:38:00Z"/>
          <w:rFonts w:ascii="Times New Roman" w:hAnsi="Times New Roman"/>
          <w:noProof/>
          <w:rPrChange w:id="1373" w:author="Nobuhiro Mifune" w:date="2022-04-05T10:38:00Z">
            <w:rPr>
              <w:del w:id="1374" w:author="KUT" w:date="2022-04-04T10:38:00Z"/>
              <w:noProof/>
            </w:rPr>
          </w:rPrChange>
        </w:rPr>
        <w:pPrChange w:id="1375" w:author="KUT" w:date="2022-04-14T09:53:00Z">
          <w:pPr>
            <w:ind w:firstLineChars="100" w:firstLine="210"/>
            <w:jc w:val="left"/>
          </w:pPr>
        </w:pPrChange>
      </w:pPr>
      <w:r w:rsidRPr="009204C0">
        <w:rPr>
          <w:rFonts w:ascii="Times New Roman" w:hAnsi="Times New Roman" w:hint="eastAsia"/>
          <w:rPrChange w:id="1376" w:author="Nobuhiro Mifune" w:date="2022-04-05T10:38:00Z">
            <w:rPr>
              <w:rFonts w:hint="eastAsia"/>
            </w:rPr>
          </w:rPrChange>
        </w:rPr>
        <w:t>次に</w:t>
      </w:r>
      <w:ins w:id="1377" w:author="Nobuhiro Mifune" w:date="2022-04-01T11:29:00Z">
        <w:r w:rsidR="00163F27" w:rsidRPr="009204C0">
          <w:rPr>
            <w:rFonts w:ascii="Times New Roman" w:hAnsi="Times New Roman" w:hint="eastAsia"/>
            <w:rPrChange w:id="1378" w:author="Nobuhiro Mifune" w:date="2022-04-05T10:38:00Z">
              <w:rPr>
                <w:rFonts w:hint="eastAsia"/>
              </w:rPr>
            </w:rPrChange>
          </w:rPr>
          <w:t>意図あり条件と意図なし条件のそれぞれにおいて、謝罪コストと</w:t>
        </w:r>
      </w:ins>
      <w:ins w:id="1379" w:author="Nobuhiro Mifune" w:date="2022-04-01T11:30:00Z">
        <w:r w:rsidR="00851CA0" w:rsidRPr="009204C0">
          <w:rPr>
            <w:rFonts w:ascii="Times New Roman" w:hAnsi="Times New Roman" w:hint="eastAsia"/>
            <w:rPrChange w:id="1380" w:author="Nobuhiro Mifune" w:date="2022-04-05T10:38:00Z">
              <w:rPr>
                <w:rFonts w:hint="eastAsia"/>
              </w:rPr>
            </w:rPrChange>
          </w:rPr>
          <w:t>誠意期待の間の相関と、謝罪コストと赦し期待の間の相関を比較した。</w:t>
        </w:r>
      </w:ins>
      <w:del w:id="1381" w:author="Nobuhiro Mifune" w:date="2022-04-01T11:29:00Z">
        <w:r w:rsidRPr="009204C0" w:rsidDel="00163F27">
          <w:rPr>
            <w:rFonts w:ascii="Times New Roman" w:hAnsi="Times New Roman"/>
            <w:rPrChange w:id="1382" w:author="Nobuhiro Mifune" w:date="2022-04-05T10:38:00Z">
              <w:rPr/>
            </w:rPrChange>
          </w:rPr>
          <w:delText>,</w:delText>
        </w:r>
      </w:del>
      <w:del w:id="1383" w:author="Nobuhiro Mifune" w:date="2022-04-01T11:43:00Z">
        <w:r w:rsidRPr="009204C0" w:rsidDel="00E61836">
          <w:rPr>
            <w:rFonts w:ascii="Times New Roman" w:hAnsi="Times New Roman" w:hint="eastAsia"/>
            <w:rPrChange w:id="1384" w:author="Nobuhiro Mifune" w:date="2022-04-05T10:38:00Z">
              <w:rPr>
                <w:rFonts w:hint="eastAsia"/>
              </w:rPr>
            </w:rPrChange>
          </w:rPr>
          <w:delText>各条件において</w:delText>
        </w:r>
        <w:r w:rsidRPr="009204C0" w:rsidDel="00E61836">
          <w:rPr>
            <w:rFonts w:ascii="Times New Roman" w:hAnsi="Times New Roman"/>
            <w:rPrChange w:id="1385" w:author="Nobuhiro Mifune" w:date="2022-04-05T10:38:00Z">
              <w:rPr/>
            </w:rPrChange>
          </w:rPr>
          <w:delText>,</w:delText>
        </w:r>
        <w:r w:rsidRPr="009204C0" w:rsidDel="00E61836">
          <w:rPr>
            <w:rFonts w:ascii="Times New Roman" w:hAnsi="Times New Roman" w:hint="eastAsia"/>
            <w:rPrChange w:id="1386" w:author="Nobuhiro Mifune" w:date="2022-04-05T10:38:00Z">
              <w:rPr>
                <w:rFonts w:hint="eastAsia"/>
              </w:rPr>
            </w:rPrChange>
          </w:rPr>
          <w:delText>誠意の知覚の期待と赦しの期待のどちらが期待されるのかを検討する</w:delText>
        </w:r>
        <w:r w:rsidRPr="009204C0" w:rsidDel="00E61836">
          <w:rPr>
            <w:rFonts w:ascii="Times New Roman" w:hAnsi="Times New Roman"/>
            <w:rPrChange w:id="1387" w:author="Nobuhiro Mifune" w:date="2022-04-05T10:38:00Z">
              <w:rPr/>
            </w:rPrChange>
          </w:rPr>
          <w:delText>.</w:delText>
        </w:r>
        <w:r w:rsidRPr="009204C0" w:rsidDel="00E61836">
          <w:rPr>
            <w:rFonts w:ascii="Times New Roman" w:hAnsi="Times New Roman" w:hint="eastAsia"/>
            <w:rPrChange w:id="1388" w:author="Nobuhiro Mifune" w:date="2022-04-05T10:38:00Z">
              <w:rPr>
                <w:rFonts w:hint="eastAsia"/>
              </w:rPr>
            </w:rPrChange>
          </w:rPr>
          <w:delText>誠意の知覚の期待と赦しの知覚の期待の差を検証するため</w:delText>
        </w:r>
        <w:r w:rsidRPr="009204C0" w:rsidDel="00E61836">
          <w:rPr>
            <w:rFonts w:ascii="Times New Roman" w:hAnsi="Times New Roman"/>
            <w:rPrChange w:id="1389" w:author="Nobuhiro Mifune" w:date="2022-04-05T10:38:00Z">
              <w:rPr/>
            </w:rPrChange>
          </w:rPr>
          <w:delText>,</w:delText>
        </w:r>
        <w:r w:rsidRPr="009204C0" w:rsidDel="00E61836">
          <w:rPr>
            <w:rFonts w:ascii="Times New Roman" w:hAnsi="Times New Roman" w:hint="eastAsia"/>
            <w:rPrChange w:id="1390" w:author="Nobuhiro Mifune" w:date="2022-04-05T10:38:00Z">
              <w:rPr>
                <w:rFonts w:hint="eastAsia"/>
              </w:rPr>
            </w:rPrChange>
          </w:rPr>
          <w:delText>従属相関の検定を実施した</w:delText>
        </w:r>
        <w:r w:rsidRPr="009204C0" w:rsidDel="00E61836">
          <w:rPr>
            <w:rFonts w:ascii="Times New Roman" w:hAnsi="Times New Roman"/>
            <w:rPrChange w:id="1391" w:author="Nobuhiro Mifune" w:date="2022-04-05T10:38:00Z">
              <w:rPr/>
            </w:rPrChange>
          </w:rPr>
          <w:delText>.</w:delText>
        </w:r>
        <w:r w:rsidRPr="009204C0" w:rsidDel="00E61836">
          <w:rPr>
            <w:rFonts w:ascii="Times New Roman" w:hAnsi="Times New Roman"/>
            <w:rPrChange w:id="1392" w:author="Nobuhiro Mifune" w:date="2022-04-05T10:38:00Z">
              <w:rPr/>
            </w:rPrChange>
          </w:rPr>
          <w:delText>従属相関の検定を実施したのは</w:delText>
        </w:r>
        <w:r w:rsidRPr="009204C0" w:rsidDel="00E61836">
          <w:rPr>
            <w:rFonts w:ascii="Times New Roman" w:hAnsi="Times New Roman"/>
            <w:rPrChange w:id="1393" w:author="Nobuhiro Mifune" w:date="2022-04-05T10:38:00Z">
              <w:rPr/>
            </w:rPrChange>
          </w:rPr>
          <w:delText>,(</w:delText>
        </w:r>
      </w:del>
      <w:proofErr w:type="spellStart"/>
      <w:r w:rsidRPr="009204C0">
        <w:rPr>
          <w:rFonts w:ascii="Times New Roman" w:hAnsi="Times New Roman"/>
          <w:rPrChange w:id="1394" w:author="Nobuhiro Mifune" w:date="2022-04-05T10:38:00Z">
            <w:rPr/>
          </w:rPrChange>
        </w:rPr>
        <w:t>Ohtsubo</w:t>
      </w:r>
      <w:proofErr w:type="spellEnd"/>
      <w:r w:rsidRPr="009204C0">
        <w:rPr>
          <w:rFonts w:ascii="Times New Roman" w:hAnsi="Times New Roman"/>
          <w:rPrChange w:id="1395" w:author="Nobuhiro Mifune" w:date="2022-04-05T10:38:00Z">
            <w:rPr/>
          </w:rPrChange>
        </w:rPr>
        <w:t xml:space="preserve"> </w:t>
      </w:r>
      <w:ins w:id="1396" w:author="Nobuhiro Mifune" w:date="2022-04-01T11:43:00Z">
        <w:r w:rsidR="00E61836" w:rsidRPr="009204C0">
          <w:rPr>
            <w:rFonts w:ascii="Times New Roman" w:hAnsi="Times New Roman"/>
            <w:rPrChange w:id="1397" w:author="Nobuhiro Mifune" w:date="2022-04-05T10:38:00Z">
              <w:rPr/>
            </w:rPrChange>
          </w:rPr>
          <w:t>and</w:t>
        </w:r>
      </w:ins>
      <w:del w:id="1398" w:author="Nobuhiro Mifune" w:date="2022-04-01T11:43:00Z">
        <w:r w:rsidRPr="009204C0" w:rsidDel="00E61836">
          <w:rPr>
            <w:rFonts w:ascii="Times New Roman" w:hAnsi="Times New Roman"/>
            <w:rPrChange w:id="1399" w:author="Nobuhiro Mifune" w:date="2022-04-05T10:38:00Z">
              <w:rPr/>
            </w:rPrChange>
          </w:rPr>
          <w:delText>&amp;</w:delText>
        </w:r>
      </w:del>
      <w:r w:rsidRPr="009204C0">
        <w:rPr>
          <w:rFonts w:ascii="Times New Roman" w:hAnsi="Times New Roman"/>
          <w:rPrChange w:id="1400" w:author="Nobuhiro Mifune" w:date="2022-04-05T10:38:00Z">
            <w:rPr/>
          </w:rPrChange>
        </w:rPr>
        <w:t xml:space="preserve"> Higuchi</w:t>
      </w:r>
      <w:del w:id="1401" w:author="Nobuhiro Mifune" w:date="2022-04-01T11:43:00Z">
        <w:r w:rsidRPr="009204C0" w:rsidDel="00E61836">
          <w:rPr>
            <w:rFonts w:ascii="Times New Roman" w:hAnsi="Times New Roman"/>
            <w:rPrChange w:id="1402" w:author="Nobuhiro Mifune" w:date="2022-04-05T10:38:00Z">
              <w:rPr/>
            </w:rPrChange>
          </w:rPr>
          <w:delText>,</w:delText>
        </w:r>
      </w:del>
      <w:r w:rsidRPr="009204C0">
        <w:rPr>
          <w:rFonts w:ascii="Times New Roman" w:hAnsi="Times New Roman"/>
          <w:rPrChange w:id="1403" w:author="Nobuhiro Mifune" w:date="2022-04-05T10:38:00Z">
            <w:rPr/>
          </w:rPrChange>
        </w:rPr>
        <w:t xml:space="preserve"> </w:t>
      </w:r>
      <w:ins w:id="1404" w:author="Nobuhiro Mifune" w:date="2022-04-01T11:43:00Z">
        <w:r w:rsidR="00E61836" w:rsidRPr="009204C0">
          <w:rPr>
            <w:rFonts w:ascii="Times New Roman" w:hAnsi="Times New Roman"/>
            <w:rPrChange w:id="1405" w:author="Nobuhiro Mifune" w:date="2022-04-05T10:38:00Z">
              <w:rPr/>
            </w:rPrChange>
          </w:rPr>
          <w:t>(</w:t>
        </w:r>
      </w:ins>
      <w:r w:rsidRPr="009204C0">
        <w:rPr>
          <w:rFonts w:ascii="Times New Roman" w:hAnsi="Times New Roman"/>
          <w:rPrChange w:id="1406" w:author="Nobuhiro Mifune" w:date="2022-04-05T10:38:00Z">
            <w:rPr/>
          </w:rPrChange>
        </w:rPr>
        <w:t>2022)</w:t>
      </w:r>
      <w:r w:rsidRPr="009204C0">
        <w:rPr>
          <w:rFonts w:ascii="Times New Roman" w:hAnsi="Times New Roman"/>
          <w:rPrChange w:id="1407" w:author="Nobuhiro Mifune" w:date="2022-04-05T10:38:00Z">
            <w:rPr/>
          </w:rPrChange>
        </w:rPr>
        <w:t>と同様</w:t>
      </w:r>
      <w:r w:rsidRPr="009204C0">
        <w:rPr>
          <w:rFonts w:ascii="Times New Roman" w:hAnsi="Times New Roman"/>
          <w:rPrChange w:id="1408" w:author="Nobuhiro Mifune" w:date="2022-04-05T10:38:00Z">
            <w:rPr/>
          </w:rPrChange>
        </w:rPr>
        <w:t>,</w:t>
      </w:r>
      <w:r w:rsidRPr="009204C0">
        <w:rPr>
          <w:rFonts w:ascii="Times New Roman" w:hAnsi="Times New Roman" w:hint="eastAsia"/>
          <w:rPrChange w:id="1409" w:author="Nobuhiro Mifune" w:date="2022-04-05T10:38:00Z">
            <w:rPr>
              <w:rFonts w:hint="eastAsia"/>
            </w:rPr>
          </w:rPrChange>
        </w:rPr>
        <w:t>誠意</w:t>
      </w:r>
      <w:del w:id="1410" w:author="Nobuhiro Mifune" w:date="2022-04-01T11:43:00Z">
        <w:r w:rsidRPr="009204C0" w:rsidDel="00E61836">
          <w:rPr>
            <w:rFonts w:ascii="Times New Roman" w:hAnsi="Times New Roman" w:hint="eastAsia"/>
            <w:rPrChange w:id="1411" w:author="Nobuhiro Mifune" w:date="2022-04-05T10:38:00Z">
              <w:rPr>
                <w:rFonts w:hint="eastAsia"/>
              </w:rPr>
            </w:rPrChange>
          </w:rPr>
          <w:delText>の</w:delText>
        </w:r>
      </w:del>
      <w:r w:rsidRPr="009204C0">
        <w:rPr>
          <w:rFonts w:ascii="Times New Roman" w:hAnsi="Times New Roman" w:hint="eastAsia"/>
          <w:rPrChange w:id="1412" w:author="Nobuhiro Mifune" w:date="2022-04-05T10:38:00Z">
            <w:rPr>
              <w:rFonts w:hint="eastAsia"/>
            </w:rPr>
          </w:rPrChange>
        </w:rPr>
        <w:t>知覚の期待</w:t>
      </w:r>
      <w:ins w:id="1413" w:author="Nobuhiro Mifune" w:date="2022-04-01T11:43:00Z">
        <w:r w:rsidR="00E61836" w:rsidRPr="009204C0">
          <w:rPr>
            <w:rFonts w:ascii="Times New Roman" w:hAnsi="Times New Roman" w:hint="eastAsia"/>
            <w:rPrChange w:id="1414" w:author="Nobuhiro Mifune" w:date="2022-04-05T10:38:00Z">
              <w:rPr>
                <w:rFonts w:hint="eastAsia"/>
              </w:rPr>
            </w:rPrChange>
          </w:rPr>
          <w:t>の相関と</w:t>
        </w:r>
      </w:ins>
      <w:del w:id="1415" w:author="Nobuhiro Mifune" w:date="2022-04-01T11:43:00Z">
        <w:r w:rsidRPr="009204C0" w:rsidDel="00E61836">
          <w:rPr>
            <w:rFonts w:ascii="Times New Roman" w:hAnsi="Times New Roman" w:hint="eastAsia"/>
            <w:rPrChange w:id="1416" w:author="Nobuhiro Mifune" w:date="2022-04-05T10:38:00Z">
              <w:rPr>
                <w:rFonts w:hint="eastAsia"/>
              </w:rPr>
            </w:rPrChange>
          </w:rPr>
          <w:delText>、</w:delText>
        </w:r>
      </w:del>
      <w:r w:rsidRPr="009204C0">
        <w:rPr>
          <w:rFonts w:ascii="Times New Roman" w:hAnsi="Times New Roman" w:hint="eastAsia"/>
          <w:rPrChange w:id="1417" w:author="Nobuhiro Mifune" w:date="2022-04-05T10:38:00Z">
            <w:rPr>
              <w:rFonts w:hint="eastAsia"/>
            </w:rPr>
          </w:rPrChange>
        </w:rPr>
        <w:t>赦しの期待</w:t>
      </w:r>
      <w:ins w:id="1418" w:author="Nobuhiro Mifune" w:date="2022-04-01T11:43:00Z">
        <w:r w:rsidR="00E61836" w:rsidRPr="009204C0">
          <w:rPr>
            <w:rFonts w:ascii="Times New Roman" w:hAnsi="Times New Roman" w:hint="eastAsia"/>
            <w:rPrChange w:id="1419" w:author="Nobuhiro Mifune" w:date="2022-04-05T10:38:00Z">
              <w:rPr>
                <w:rFonts w:hint="eastAsia"/>
              </w:rPr>
            </w:rPrChange>
          </w:rPr>
          <w:t>の相関の</w:t>
        </w:r>
      </w:ins>
      <w:r w:rsidRPr="009204C0">
        <w:rPr>
          <w:rFonts w:ascii="Times New Roman" w:hAnsi="Times New Roman" w:hint="eastAsia"/>
          <w:rPrChange w:id="1420" w:author="Nobuhiro Mifune" w:date="2022-04-05T10:38:00Z">
            <w:rPr>
              <w:rFonts w:hint="eastAsia"/>
            </w:rPr>
          </w:rPrChange>
        </w:rPr>
        <w:t>どちらも</w:t>
      </w:r>
      <w:r w:rsidRPr="009204C0">
        <w:rPr>
          <w:rFonts w:ascii="Times New Roman" w:hAnsi="Times New Roman"/>
          <w:rPrChange w:id="1421" w:author="Nobuhiro Mifune" w:date="2022-04-05T10:38:00Z">
            <w:rPr/>
          </w:rPrChange>
        </w:rPr>
        <w:t>謝罪</w:t>
      </w:r>
      <w:del w:id="1422" w:author="Nobuhiro Mifune" w:date="2022-04-01T11:43:00Z">
        <w:r w:rsidRPr="009204C0" w:rsidDel="00E61836">
          <w:rPr>
            <w:rFonts w:ascii="Times New Roman" w:hAnsi="Times New Roman"/>
            <w:rPrChange w:id="1423" w:author="Nobuhiro Mifune" w:date="2022-04-05T10:38:00Z">
              <w:rPr/>
            </w:rPrChange>
          </w:rPr>
          <w:delText>の</w:delText>
        </w:r>
      </w:del>
      <w:r w:rsidRPr="009204C0">
        <w:rPr>
          <w:rFonts w:ascii="Times New Roman" w:hAnsi="Times New Roman"/>
          <w:rPrChange w:id="1424" w:author="Nobuhiro Mifune" w:date="2022-04-05T10:38:00Z">
            <w:rPr/>
          </w:rPrChange>
        </w:rPr>
        <w:t>コストを共通の変数として持</w:t>
      </w:r>
      <w:r w:rsidRPr="009204C0">
        <w:rPr>
          <w:rFonts w:ascii="Times New Roman" w:hAnsi="Times New Roman"/>
          <w:rPrChange w:id="1425" w:author="Nobuhiro Mifune" w:date="2022-04-05T10:38:00Z">
            <w:rPr/>
          </w:rPrChange>
        </w:rPr>
        <w:lastRenderedPageBreak/>
        <w:t>つため</w:t>
      </w:r>
      <w:ins w:id="1426" w:author="Nobuhiro Mifune" w:date="2022-04-01T11:43:00Z">
        <w:r w:rsidR="00E61836" w:rsidRPr="009204C0">
          <w:rPr>
            <w:rFonts w:ascii="Times New Roman" w:hAnsi="Times New Roman" w:hint="eastAsia"/>
            <w:rPrChange w:id="1427" w:author="Nobuhiro Mifune" w:date="2022-04-05T10:38:00Z">
              <w:rPr>
                <w:rFonts w:hint="eastAsia"/>
              </w:rPr>
            </w:rPrChange>
          </w:rPr>
          <w:t>、従属相関の検定を実施した</w:t>
        </w:r>
      </w:ins>
      <w:del w:id="1428" w:author="Nobuhiro Mifune" w:date="2022-04-01T11:43:00Z">
        <w:r w:rsidRPr="009204C0" w:rsidDel="00E61836">
          <w:rPr>
            <w:rFonts w:ascii="Times New Roman" w:hAnsi="Times New Roman"/>
            <w:rPrChange w:id="1429" w:author="Nobuhiro Mifune" w:date="2022-04-05T10:38:00Z">
              <w:rPr/>
            </w:rPrChange>
          </w:rPr>
          <w:delText>である</w:delText>
        </w:r>
      </w:del>
      <w:r w:rsidRPr="009204C0">
        <w:rPr>
          <w:rFonts w:ascii="Times New Roman" w:hAnsi="Times New Roman"/>
          <w:rPrChange w:id="1430" w:author="Nobuhiro Mifune" w:date="2022-04-05T10:38:00Z">
            <w:rPr/>
          </w:rPrChange>
        </w:rPr>
        <w:t>.</w:t>
      </w:r>
      <w:r w:rsidRPr="009204C0">
        <w:rPr>
          <w:rFonts w:ascii="Times New Roman" w:hAnsi="Times New Roman" w:hint="eastAsia"/>
          <w:rPrChange w:id="1431" w:author="Nobuhiro Mifune" w:date="2022-04-05T10:38:00Z">
            <w:rPr>
              <w:rFonts w:hint="eastAsia"/>
            </w:rPr>
          </w:rPrChange>
        </w:rPr>
        <w:t>各条件における相関</w:t>
      </w:r>
      <w:ins w:id="1432" w:author="Nobuhiro Mifune" w:date="2022-04-01T11:51:00Z">
        <w:r w:rsidR="0018326D" w:rsidRPr="009204C0">
          <w:rPr>
            <w:rFonts w:ascii="Times New Roman" w:hAnsi="Times New Roman" w:hint="eastAsia"/>
            <w:rPrChange w:id="1433" w:author="Nobuhiro Mifune" w:date="2022-04-05T10:38:00Z">
              <w:rPr>
                <w:rFonts w:hint="eastAsia"/>
              </w:rPr>
            </w:rPrChange>
          </w:rPr>
          <w:t>係数</w:t>
        </w:r>
      </w:ins>
      <w:del w:id="1434" w:author="Nobuhiro Mifune" w:date="2022-04-01T11:51:00Z">
        <w:r w:rsidRPr="009204C0" w:rsidDel="0018326D">
          <w:rPr>
            <w:rFonts w:ascii="Times New Roman" w:hAnsi="Times New Roman" w:hint="eastAsia"/>
            <w:rPrChange w:id="1435" w:author="Nobuhiro Mifune" w:date="2022-04-05T10:38:00Z">
              <w:rPr>
                <w:rFonts w:hint="eastAsia"/>
              </w:rPr>
            </w:rPrChange>
          </w:rPr>
          <w:delText>についてのグラフ</w:delText>
        </w:r>
      </w:del>
      <w:r w:rsidRPr="009204C0">
        <w:rPr>
          <w:rFonts w:ascii="Times New Roman" w:hAnsi="Times New Roman" w:hint="eastAsia"/>
          <w:rPrChange w:id="1436" w:author="Nobuhiro Mifune" w:date="2022-04-05T10:38:00Z">
            <w:rPr>
              <w:rFonts w:hint="eastAsia"/>
            </w:rPr>
          </w:rPrChange>
        </w:rPr>
        <w:t>を</w:t>
      </w:r>
      <w:ins w:id="1437" w:author="Nobuhiro Mifune" w:date="2022-04-01T11:51:00Z">
        <w:r w:rsidR="0018326D" w:rsidRPr="009204C0">
          <w:rPr>
            <w:rFonts w:ascii="Times New Roman" w:hAnsi="Times New Roman"/>
            <w:rPrChange w:id="1438" w:author="Nobuhiro Mifune" w:date="2022-04-05T10:38:00Z">
              <w:rPr/>
            </w:rPrChange>
          </w:rPr>
          <w:t xml:space="preserve">figure </w:t>
        </w:r>
      </w:ins>
      <w:del w:id="1439" w:author="Nobuhiro Mifune" w:date="2022-04-01T11:51:00Z">
        <w:r w:rsidRPr="009204C0" w:rsidDel="0018326D">
          <w:rPr>
            <w:rFonts w:ascii="Times New Roman" w:hAnsi="Times New Roman" w:hint="eastAsia"/>
            <w:rPrChange w:id="1440" w:author="Nobuhiro Mifune" w:date="2022-04-05T10:38:00Z">
              <w:rPr>
                <w:rFonts w:hint="eastAsia"/>
              </w:rPr>
            </w:rPrChange>
          </w:rPr>
          <w:delText>図</w:delText>
        </w:r>
      </w:del>
      <w:r w:rsidRPr="009204C0">
        <w:rPr>
          <w:rFonts w:ascii="Times New Roman" w:hAnsi="Times New Roman" w:hint="eastAsia"/>
          <w:rPrChange w:id="1441" w:author="Nobuhiro Mifune" w:date="2022-04-05T10:38:00Z">
            <w:rPr>
              <w:rFonts w:hint="eastAsia"/>
            </w:rPr>
          </w:rPrChange>
        </w:rPr>
        <w:t>２に示す</w:t>
      </w:r>
      <w:r w:rsidRPr="009204C0">
        <w:rPr>
          <w:rFonts w:ascii="Times New Roman" w:hAnsi="Times New Roman"/>
          <w:rPrChange w:id="1442" w:author="Nobuhiro Mifune" w:date="2022-04-05T10:38:00Z">
            <w:rPr/>
          </w:rPrChange>
        </w:rPr>
        <w:t xml:space="preserve">. </w:t>
      </w:r>
      <w:r w:rsidRPr="009204C0">
        <w:rPr>
          <w:rFonts w:ascii="Times New Roman" w:hAnsi="Times New Roman" w:hint="eastAsia"/>
          <w:rPrChange w:id="1443" w:author="Nobuhiro Mifune" w:date="2022-04-05T10:38:00Z">
            <w:rPr>
              <w:rFonts w:hint="eastAsia"/>
            </w:rPr>
          </w:rPrChange>
        </w:rPr>
        <w:t>従属相関検定の結果</w:t>
      </w:r>
      <w:r w:rsidRPr="009204C0">
        <w:rPr>
          <w:rFonts w:ascii="Times New Roman" w:hAnsi="Times New Roman"/>
          <w:rPrChange w:id="1444" w:author="Nobuhiro Mifune" w:date="2022-04-05T10:38:00Z">
            <w:rPr/>
          </w:rPrChange>
        </w:rPr>
        <w:t>,</w:t>
      </w:r>
      <w:r w:rsidRPr="009204C0">
        <w:rPr>
          <w:rFonts w:ascii="Times New Roman" w:hAnsi="Times New Roman" w:hint="eastAsia"/>
          <w:rPrChange w:id="1445" w:author="Nobuhiro Mifune" w:date="2022-04-05T10:38:00Z">
            <w:rPr>
              <w:rFonts w:hint="eastAsia"/>
            </w:rPr>
          </w:rPrChange>
        </w:rPr>
        <w:t>意図</w:t>
      </w:r>
      <w:r w:rsidR="00793EF5" w:rsidRPr="009204C0">
        <w:rPr>
          <w:rFonts w:ascii="Times New Roman" w:hAnsi="Times New Roman" w:hint="eastAsia"/>
          <w:rPrChange w:id="1446" w:author="Nobuhiro Mifune" w:date="2022-04-05T10:38:00Z">
            <w:rPr>
              <w:rFonts w:hint="eastAsia"/>
            </w:rPr>
          </w:rPrChange>
        </w:rPr>
        <w:t>なし</w:t>
      </w:r>
      <w:r w:rsidRPr="009204C0">
        <w:rPr>
          <w:rFonts w:ascii="Times New Roman" w:hAnsi="Times New Roman" w:hint="eastAsia"/>
          <w:rPrChange w:id="1447" w:author="Nobuhiro Mifune" w:date="2022-04-05T10:38:00Z">
            <w:rPr>
              <w:rFonts w:hint="eastAsia"/>
            </w:rPr>
          </w:rPrChange>
        </w:rPr>
        <w:t>条件では</w:t>
      </w:r>
      <w:r w:rsidRPr="009204C0">
        <w:rPr>
          <w:rFonts w:ascii="Times New Roman" w:hAnsi="Times New Roman"/>
          <w:rPrChange w:id="1448" w:author="Nobuhiro Mifune" w:date="2022-04-05T10:38:00Z">
            <w:rPr/>
          </w:rPrChange>
        </w:rPr>
        <w:t>,</w:t>
      </w:r>
      <w:ins w:id="1449" w:author="Nobuhiro Mifune" w:date="2022-04-01T11:54:00Z">
        <w:r w:rsidR="0018326D" w:rsidRPr="009204C0">
          <w:rPr>
            <w:rFonts w:ascii="Times New Roman" w:hAnsi="Times New Roman"/>
            <w:rPrChange w:id="1450" w:author="Nobuhiro Mifune" w:date="2022-04-05T10:38:00Z">
              <w:rPr/>
            </w:rPrChange>
          </w:rPr>
          <w:t xml:space="preserve"> </w:t>
        </w:r>
        <w:r w:rsidR="0018326D" w:rsidRPr="009204C0">
          <w:rPr>
            <w:rFonts w:ascii="Times New Roman" w:hAnsi="Times New Roman" w:hint="eastAsia"/>
            <w:rPrChange w:id="1451" w:author="Nobuhiro Mifune" w:date="2022-04-05T10:38:00Z">
              <w:rPr>
                <w:rFonts w:hint="eastAsia"/>
              </w:rPr>
            </w:rPrChange>
          </w:rPr>
          <w:t>謝罪コストと誠意期待の相関のほうが</w:t>
        </w:r>
      </w:ins>
      <w:r w:rsidRPr="009204C0">
        <w:rPr>
          <w:rFonts w:ascii="Times New Roman" w:hAnsi="Times New Roman" w:hint="eastAsia"/>
          <w:rPrChange w:id="1452" w:author="Nobuhiro Mifune" w:date="2022-04-05T10:38:00Z">
            <w:rPr>
              <w:rFonts w:hint="eastAsia"/>
            </w:rPr>
          </w:rPrChange>
        </w:rPr>
        <w:t>謝罪</w:t>
      </w:r>
      <w:del w:id="1453" w:author="Nobuhiro Mifune" w:date="2022-04-01T11:52:00Z">
        <w:r w:rsidRPr="009204C0" w:rsidDel="0018326D">
          <w:rPr>
            <w:rFonts w:ascii="Times New Roman" w:hAnsi="Times New Roman" w:hint="eastAsia"/>
            <w:rPrChange w:id="1454" w:author="Nobuhiro Mifune" w:date="2022-04-05T10:38:00Z">
              <w:rPr>
                <w:rFonts w:hint="eastAsia"/>
              </w:rPr>
            </w:rPrChange>
          </w:rPr>
          <w:delText>の</w:delText>
        </w:r>
      </w:del>
      <w:r w:rsidRPr="009204C0">
        <w:rPr>
          <w:rFonts w:ascii="Times New Roman" w:hAnsi="Times New Roman" w:hint="eastAsia"/>
          <w:rPrChange w:id="1455" w:author="Nobuhiro Mifune" w:date="2022-04-05T10:38:00Z">
            <w:rPr>
              <w:rFonts w:hint="eastAsia"/>
            </w:rPr>
          </w:rPrChange>
        </w:rPr>
        <w:t>コストと赦し</w:t>
      </w:r>
      <w:del w:id="1456" w:author="Nobuhiro Mifune" w:date="2022-04-01T11:52:00Z">
        <w:r w:rsidRPr="009204C0" w:rsidDel="0018326D">
          <w:rPr>
            <w:rFonts w:ascii="Times New Roman" w:hAnsi="Times New Roman" w:hint="eastAsia"/>
            <w:rPrChange w:id="1457" w:author="Nobuhiro Mifune" w:date="2022-04-05T10:38:00Z">
              <w:rPr>
                <w:rFonts w:hint="eastAsia"/>
              </w:rPr>
            </w:rPrChange>
          </w:rPr>
          <w:delText>の</w:delText>
        </w:r>
      </w:del>
      <w:r w:rsidRPr="009204C0">
        <w:rPr>
          <w:rFonts w:ascii="Times New Roman" w:hAnsi="Times New Roman" w:hint="eastAsia"/>
          <w:rPrChange w:id="1458" w:author="Nobuhiro Mifune" w:date="2022-04-05T10:38:00Z">
            <w:rPr>
              <w:rFonts w:hint="eastAsia"/>
            </w:rPr>
          </w:rPrChange>
        </w:rPr>
        <w:t>期待</w:t>
      </w:r>
      <w:del w:id="1459" w:author="Nobuhiro Mifune" w:date="2022-04-01T11:52:00Z">
        <w:r w:rsidRPr="009204C0" w:rsidDel="0018326D">
          <w:rPr>
            <w:rFonts w:ascii="Times New Roman" w:hAnsi="Times New Roman" w:hint="eastAsia"/>
            <w:rPrChange w:id="1460" w:author="Nobuhiro Mifune" w:date="2022-04-05T10:38:00Z">
              <w:rPr>
                <w:rFonts w:hint="eastAsia"/>
              </w:rPr>
            </w:rPrChange>
          </w:rPr>
          <w:delText>と</w:delText>
        </w:r>
      </w:del>
      <w:r w:rsidRPr="009204C0">
        <w:rPr>
          <w:rFonts w:ascii="Times New Roman" w:hAnsi="Times New Roman" w:hint="eastAsia"/>
          <w:rPrChange w:id="1461" w:author="Nobuhiro Mifune" w:date="2022-04-05T10:38:00Z">
            <w:rPr>
              <w:rFonts w:hint="eastAsia"/>
            </w:rPr>
          </w:rPrChange>
        </w:rPr>
        <w:t>の相関よりも</w:t>
      </w:r>
      <w:del w:id="1462" w:author="Nobuhiro Mifune" w:date="2022-04-01T11:54:00Z">
        <w:r w:rsidRPr="009204C0" w:rsidDel="0018326D">
          <w:rPr>
            <w:rFonts w:ascii="Times New Roman" w:hAnsi="Times New Roman"/>
            <w:rPrChange w:id="1463" w:author="Nobuhiro Mifune" w:date="2022-04-05T10:38:00Z">
              <w:rPr/>
            </w:rPrChange>
          </w:rPr>
          <w:delText>,</w:delText>
        </w:r>
        <w:r w:rsidRPr="009204C0" w:rsidDel="0018326D">
          <w:rPr>
            <w:rFonts w:ascii="Times New Roman" w:hAnsi="Times New Roman" w:hint="eastAsia"/>
            <w:rPrChange w:id="1464" w:author="Nobuhiro Mifune" w:date="2022-04-05T10:38:00Z">
              <w:rPr>
                <w:rFonts w:hint="eastAsia"/>
              </w:rPr>
            </w:rPrChange>
          </w:rPr>
          <w:delText>謝罪</w:delText>
        </w:r>
      </w:del>
      <w:del w:id="1465" w:author="Nobuhiro Mifune" w:date="2022-04-01T11:52:00Z">
        <w:r w:rsidRPr="009204C0" w:rsidDel="0018326D">
          <w:rPr>
            <w:rFonts w:ascii="Times New Roman" w:hAnsi="Times New Roman" w:hint="eastAsia"/>
            <w:rPrChange w:id="1466" w:author="Nobuhiro Mifune" w:date="2022-04-05T10:38:00Z">
              <w:rPr>
                <w:rFonts w:hint="eastAsia"/>
              </w:rPr>
            </w:rPrChange>
          </w:rPr>
          <w:delText>の</w:delText>
        </w:r>
      </w:del>
      <w:del w:id="1467" w:author="Nobuhiro Mifune" w:date="2022-04-01T11:54:00Z">
        <w:r w:rsidRPr="009204C0" w:rsidDel="0018326D">
          <w:rPr>
            <w:rFonts w:ascii="Times New Roman" w:hAnsi="Times New Roman" w:hint="eastAsia"/>
            <w:rPrChange w:id="1468" w:author="Nobuhiro Mifune" w:date="2022-04-05T10:38:00Z">
              <w:rPr>
                <w:rFonts w:hint="eastAsia"/>
              </w:rPr>
            </w:rPrChange>
          </w:rPr>
          <w:delText>コストと誠意</w:delText>
        </w:r>
      </w:del>
      <w:del w:id="1469" w:author="Nobuhiro Mifune" w:date="2022-04-01T11:52:00Z">
        <w:r w:rsidRPr="009204C0" w:rsidDel="0018326D">
          <w:rPr>
            <w:rFonts w:ascii="Times New Roman" w:hAnsi="Times New Roman" w:hint="eastAsia"/>
            <w:rPrChange w:id="1470" w:author="Nobuhiro Mifune" w:date="2022-04-05T10:38:00Z">
              <w:rPr>
                <w:rFonts w:hint="eastAsia"/>
              </w:rPr>
            </w:rPrChange>
          </w:rPr>
          <w:delText>の知覚の</w:delText>
        </w:r>
      </w:del>
      <w:del w:id="1471" w:author="Nobuhiro Mifune" w:date="2022-04-01T11:54:00Z">
        <w:r w:rsidRPr="009204C0" w:rsidDel="0018326D">
          <w:rPr>
            <w:rFonts w:ascii="Times New Roman" w:hAnsi="Times New Roman" w:hint="eastAsia"/>
            <w:rPrChange w:id="1472" w:author="Nobuhiro Mifune" w:date="2022-04-05T10:38:00Z">
              <w:rPr>
                <w:rFonts w:hint="eastAsia"/>
              </w:rPr>
            </w:rPrChange>
          </w:rPr>
          <w:delText>期待の相関のほうが</w:delText>
        </w:r>
      </w:del>
      <w:r w:rsidRPr="009204C0">
        <w:rPr>
          <w:rFonts w:ascii="Times New Roman" w:hAnsi="Times New Roman" w:hint="eastAsia"/>
          <w:rPrChange w:id="1473" w:author="Nobuhiro Mifune" w:date="2022-04-05T10:38:00Z">
            <w:rPr>
              <w:rFonts w:hint="eastAsia"/>
            </w:rPr>
          </w:rPrChange>
        </w:rPr>
        <w:t>有意に</w:t>
      </w:r>
      <w:ins w:id="1474" w:author="Nobuhiro Mifune" w:date="2022-04-01T11:52:00Z">
        <w:r w:rsidR="0018326D" w:rsidRPr="009204C0">
          <w:rPr>
            <w:rFonts w:ascii="Times New Roman" w:hAnsi="Times New Roman" w:hint="eastAsia"/>
            <w:rPrChange w:id="1475" w:author="Nobuhiro Mifune" w:date="2022-04-05T10:38:00Z">
              <w:rPr>
                <w:rFonts w:hint="eastAsia"/>
              </w:rPr>
            </w:rPrChange>
          </w:rPr>
          <w:t>高かった</w:t>
        </w:r>
      </w:ins>
      <w:del w:id="1476" w:author="Nobuhiro Mifune" w:date="2022-04-01T11:52:00Z">
        <w:r w:rsidRPr="009204C0" w:rsidDel="0018326D">
          <w:rPr>
            <w:rFonts w:ascii="Times New Roman" w:hAnsi="Times New Roman" w:hint="eastAsia"/>
            <w:rPrChange w:id="1477" w:author="Nobuhiro Mifune" w:date="2022-04-05T10:38:00Z">
              <w:rPr>
                <w:rFonts w:hint="eastAsia"/>
              </w:rPr>
            </w:rPrChange>
          </w:rPr>
          <w:delText>高く</w:delText>
        </w:r>
      </w:del>
      <w:r w:rsidRPr="009204C0">
        <w:rPr>
          <w:rFonts w:ascii="Times New Roman" w:hAnsi="Times New Roman"/>
          <w:rPrChange w:id="1478" w:author="Nobuhiro Mifune" w:date="2022-04-05T10:38:00Z">
            <w:rPr/>
          </w:rPrChange>
        </w:rPr>
        <w:t>(.</w:t>
      </w:r>
      <w:r w:rsidR="00793EF5" w:rsidRPr="009204C0">
        <w:rPr>
          <w:rFonts w:ascii="Times New Roman" w:hAnsi="Times New Roman"/>
          <w:rPrChange w:id="1479" w:author="Nobuhiro Mifune" w:date="2022-04-05T10:38:00Z">
            <w:rPr/>
          </w:rPrChange>
        </w:rPr>
        <w:t>50</w:t>
      </w:r>
      <w:r w:rsidRPr="009204C0">
        <w:rPr>
          <w:rFonts w:ascii="Times New Roman" w:hAnsi="Times New Roman"/>
          <w:rPrChange w:id="1480" w:author="Nobuhiro Mifune" w:date="2022-04-05T10:38:00Z">
            <w:rPr/>
          </w:rPrChange>
        </w:rPr>
        <w:t xml:space="preserve"> vs. .</w:t>
      </w:r>
      <w:r w:rsidR="00793EF5" w:rsidRPr="009204C0">
        <w:rPr>
          <w:rFonts w:ascii="Times New Roman" w:hAnsi="Times New Roman"/>
          <w:rPrChange w:id="1481" w:author="Nobuhiro Mifune" w:date="2022-04-05T10:38:00Z">
            <w:rPr/>
          </w:rPrChange>
        </w:rPr>
        <w:t>21</w:t>
      </w:r>
      <w:r w:rsidRPr="009204C0">
        <w:rPr>
          <w:rFonts w:ascii="Times New Roman" w:hAnsi="Times New Roman"/>
          <w:rPrChange w:id="1482" w:author="Nobuhiro Mifune" w:date="2022-04-05T10:38:00Z">
            <w:rPr/>
          </w:rPrChange>
        </w:rPr>
        <w:t xml:space="preserve">, </w:t>
      </w:r>
      <w:proofErr w:type="spellStart"/>
      <w:r w:rsidRPr="009204C0">
        <w:rPr>
          <w:rFonts w:ascii="Times New Roman" w:hAnsi="Times New Roman"/>
          <w:rPrChange w:id="1483" w:author="Nobuhiro Mifune" w:date="2022-04-05T10:38:00Z">
            <w:rPr/>
          </w:rPrChange>
        </w:rPr>
        <w:t>Hotelling’s</w:t>
      </w:r>
      <w:proofErr w:type="spellEnd"/>
      <w:r w:rsidRPr="009204C0">
        <w:rPr>
          <w:rFonts w:ascii="Times New Roman" w:hAnsi="Times New Roman"/>
          <w:rPrChange w:id="1484" w:author="Nobuhiro Mifune" w:date="2022-04-05T10:38:00Z">
            <w:rPr/>
          </w:rPrChange>
        </w:rPr>
        <w:t xml:space="preserve"> t(29</w:t>
      </w:r>
      <w:r w:rsidR="00793EF5" w:rsidRPr="009204C0">
        <w:rPr>
          <w:rFonts w:ascii="Times New Roman" w:hAnsi="Times New Roman"/>
          <w:rPrChange w:id="1485" w:author="Nobuhiro Mifune" w:date="2022-04-05T10:38:00Z">
            <w:rPr/>
          </w:rPrChange>
        </w:rPr>
        <w:t>7</w:t>
      </w:r>
      <w:r w:rsidRPr="009204C0">
        <w:rPr>
          <w:rFonts w:ascii="Times New Roman" w:hAnsi="Times New Roman"/>
          <w:rPrChange w:id="1486" w:author="Nobuhiro Mifune" w:date="2022-04-05T10:38:00Z">
            <w:rPr/>
          </w:rPrChange>
        </w:rPr>
        <w:t xml:space="preserve">) = </w:t>
      </w:r>
      <w:r w:rsidR="00793EF5" w:rsidRPr="009204C0">
        <w:rPr>
          <w:rFonts w:ascii="Times New Roman" w:hAnsi="Times New Roman"/>
          <w:rPrChange w:id="1487" w:author="Nobuhiro Mifune" w:date="2022-04-05T10:38:00Z">
            <w:rPr/>
          </w:rPrChange>
        </w:rPr>
        <w:t>6</w:t>
      </w:r>
      <w:r w:rsidRPr="009204C0">
        <w:rPr>
          <w:rFonts w:ascii="Times New Roman" w:hAnsi="Times New Roman"/>
          <w:rPrChange w:id="1488" w:author="Nobuhiro Mifune" w:date="2022-04-05T10:38:00Z">
            <w:rPr/>
          </w:rPrChange>
        </w:rPr>
        <w:t>.</w:t>
      </w:r>
      <w:r w:rsidR="00793EF5" w:rsidRPr="009204C0">
        <w:rPr>
          <w:rFonts w:ascii="Times New Roman" w:hAnsi="Times New Roman"/>
          <w:rPrChange w:id="1489" w:author="Nobuhiro Mifune" w:date="2022-04-05T10:38:00Z">
            <w:rPr/>
          </w:rPrChange>
        </w:rPr>
        <w:t>23</w:t>
      </w:r>
      <w:r w:rsidRPr="009204C0">
        <w:rPr>
          <w:rFonts w:ascii="Times New Roman" w:hAnsi="Times New Roman"/>
          <w:rPrChange w:id="1490" w:author="Nobuhiro Mifune" w:date="2022-04-05T10:38:00Z">
            <w:rPr/>
          </w:rPrChange>
        </w:rPr>
        <w:t xml:space="preserve"> ,p &lt; .001)</w:t>
      </w:r>
      <w:ins w:id="1491" w:author="Nobuhiro Mifune" w:date="2022-04-01T11:52:00Z">
        <w:r w:rsidR="0018326D" w:rsidRPr="009204C0">
          <w:rPr>
            <w:rFonts w:ascii="Times New Roman" w:hAnsi="Times New Roman" w:hint="eastAsia"/>
            <w:rPrChange w:id="1492" w:author="Nobuhiro Mifune" w:date="2022-04-05T10:38:00Z">
              <w:rPr>
                <w:rFonts w:hint="eastAsia"/>
              </w:rPr>
            </w:rPrChange>
          </w:rPr>
          <w:t>。また</w:t>
        </w:r>
      </w:ins>
      <w:del w:id="1493" w:author="Nobuhiro Mifune" w:date="2022-04-01T11:52:00Z">
        <w:r w:rsidRPr="009204C0" w:rsidDel="0018326D">
          <w:rPr>
            <w:rFonts w:ascii="Times New Roman" w:hAnsi="Times New Roman"/>
            <w:rPrChange w:id="1494" w:author="Nobuhiro Mifune" w:date="2022-04-05T10:38:00Z">
              <w:rPr/>
            </w:rPrChange>
          </w:rPr>
          <w:delText>,</w:delText>
        </w:r>
      </w:del>
      <w:r w:rsidRPr="009204C0">
        <w:rPr>
          <w:rFonts w:ascii="Times New Roman" w:hAnsi="Times New Roman" w:hint="eastAsia"/>
          <w:rPrChange w:id="1495" w:author="Nobuhiro Mifune" w:date="2022-04-05T10:38:00Z">
            <w:rPr>
              <w:rFonts w:hint="eastAsia"/>
            </w:rPr>
          </w:rPrChange>
        </w:rPr>
        <w:t>意図</w:t>
      </w:r>
      <w:r w:rsidR="00793EF5" w:rsidRPr="009204C0">
        <w:rPr>
          <w:rFonts w:ascii="Times New Roman" w:hAnsi="Times New Roman" w:hint="eastAsia"/>
          <w:rPrChange w:id="1496" w:author="Nobuhiro Mifune" w:date="2022-04-05T10:38:00Z">
            <w:rPr>
              <w:rFonts w:hint="eastAsia"/>
            </w:rPr>
          </w:rPrChange>
        </w:rPr>
        <w:t>あり</w:t>
      </w:r>
      <w:r w:rsidRPr="009204C0">
        <w:rPr>
          <w:rFonts w:ascii="Times New Roman" w:hAnsi="Times New Roman" w:hint="eastAsia"/>
          <w:rPrChange w:id="1497" w:author="Nobuhiro Mifune" w:date="2022-04-05T10:38:00Z">
            <w:rPr>
              <w:rFonts w:hint="eastAsia"/>
            </w:rPr>
          </w:rPrChange>
        </w:rPr>
        <w:t>条件</w:t>
      </w:r>
      <w:ins w:id="1498" w:author="Nobuhiro Mifune" w:date="2022-04-01T11:52:00Z">
        <w:r w:rsidR="0018326D" w:rsidRPr="009204C0">
          <w:rPr>
            <w:rFonts w:ascii="Times New Roman" w:hAnsi="Times New Roman" w:hint="eastAsia"/>
            <w:rPrChange w:id="1499" w:author="Nobuhiro Mifune" w:date="2022-04-05T10:38:00Z">
              <w:rPr>
                <w:rFonts w:hint="eastAsia"/>
              </w:rPr>
            </w:rPrChange>
          </w:rPr>
          <w:t>で</w:t>
        </w:r>
      </w:ins>
      <w:r w:rsidRPr="009204C0">
        <w:rPr>
          <w:rFonts w:ascii="Times New Roman" w:hAnsi="Times New Roman" w:hint="eastAsia"/>
          <w:rPrChange w:id="1500" w:author="Nobuhiro Mifune" w:date="2022-04-05T10:38:00Z">
            <w:rPr>
              <w:rFonts w:hint="eastAsia"/>
            </w:rPr>
          </w:rPrChange>
        </w:rPr>
        <w:t>も</w:t>
      </w:r>
      <w:ins w:id="1501" w:author="Nobuhiro Mifune" w:date="2022-04-01T11:52:00Z">
        <w:r w:rsidR="0018326D" w:rsidRPr="009204C0">
          <w:rPr>
            <w:rFonts w:ascii="Times New Roman" w:hAnsi="Times New Roman" w:hint="eastAsia"/>
            <w:rPrChange w:id="1502" w:author="Nobuhiro Mifune" w:date="2022-04-05T10:38:00Z">
              <w:rPr>
                <w:rFonts w:hint="eastAsia"/>
              </w:rPr>
            </w:rPrChange>
          </w:rPr>
          <w:t>、</w:t>
        </w:r>
      </w:ins>
      <w:r w:rsidRPr="009204C0">
        <w:rPr>
          <w:rFonts w:ascii="Times New Roman" w:hAnsi="Times New Roman" w:hint="eastAsia"/>
          <w:rPrChange w:id="1503" w:author="Nobuhiro Mifune" w:date="2022-04-05T10:38:00Z">
            <w:rPr>
              <w:rFonts w:hint="eastAsia"/>
            </w:rPr>
          </w:rPrChange>
        </w:rPr>
        <w:t>謝罪</w:t>
      </w:r>
      <w:del w:id="1504" w:author="Nobuhiro Mifune" w:date="2022-04-01T11:53:00Z">
        <w:r w:rsidRPr="009204C0" w:rsidDel="0018326D">
          <w:rPr>
            <w:rFonts w:ascii="Times New Roman" w:hAnsi="Times New Roman" w:hint="eastAsia"/>
            <w:rPrChange w:id="1505" w:author="Nobuhiro Mifune" w:date="2022-04-05T10:38:00Z">
              <w:rPr>
                <w:rFonts w:hint="eastAsia"/>
              </w:rPr>
            </w:rPrChange>
          </w:rPr>
          <w:delText>の</w:delText>
        </w:r>
      </w:del>
      <w:r w:rsidRPr="009204C0">
        <w:rPr>
          <w:rFonts w:ascii="Times New Roman" w:hAnsi="Times New Roman" w:hint="eastAsia"/>
          <w:rPrChange w:id="1506" w:author="Nobuhiro Mifune" w:date="2022-04-05T10:38:00Z">
            <w:rPr>
              <w:rFonts w:hint="eastAsia"/>
            </w:rPr>
          </w:rPrChange>
        </w:rPr>
        <w:t>コストと誠意</w:t>
      </w:r>
      <w:del w:id="1507" w:author="Nobuhiro Mifune" w:date="2022-04-01T11:53:00Z">
        <w:r w:rsidRPr="009204C0" w:rsidDel="0018326D">
          <w:rPr>
            <w:rFonts w:ascii="Times New Roman" w:hAnsi="Times New Roman" w:hint="eastAsia"/>
            <w:rPrChange w:id="1508" w:author="Nobuhiro Mifune" w:date="2022-04-05T10:38:00Z">
              <w:rPr>
                <w:rFonts w:hint="eastAsia"/>
              </w:rPr>
            </w:rPrChange>
          </w:rPr>
          <w:delText>の知覚の</w:delText>
        </w:r>
      </w:del>
      <w:r w:rsidRPr="009204C0">
        <w:rPr>
          <w:rFonts w:ascii="Times New Roman" w:hAnsi="Times New Roman" w:hint="eastAsia"/>
          <w:rPrChange w:id="1509" w:author="Nobuhiro Mifune" w:date="2022-04-05T10:38:00Z">
            <w:rPr>
              <w:rFonts w:hint="eastAsia"/>
            </w:rPr>
          </w:rPrChange>
        </w:rPr>
        <w:t>期待の相関のほうが</w:t>
      </w:r>
      <w:r w:rsidRPr="009204C0">
        <w:rPr>
          <w:rFonts w:ascii="Times New Roman" w:hAnsi="Times New Roman"/>
          <w:rPrChange w:id="1510" w:author="Nobuhiro Mifune" w:date="2022-04-05T10:38:00Z">
            <w:rPr/>
          </w:rPrChange>
        </w:rPr>
        <w:t>,</w:t>
      </w:r>
      <w:r w:rsidRPr="009204C0">
        <w:rPr>
          <w:rFonts w:ascii="Times New Roman" w:hAnsi="Times New Roman" w:hint="eastAsia"/>
          <w:rPrChange w:id="1511" w:author="Nobuhiro Mifune" w:date="2022-04-05T10:38:00Z">
            <w:rPr>
              <w:rFonts w:hint="eastAsia"/>
            </w:rPr>
          </w:rPrChange>
        </w:rPr>
        <w:t>謝罪</w:t>
      </w:r>
      <w:del w:id="1512" w:author="Nobuhiro Mifune" w:date="2022-04-01T11:53:00Z">
        <w:r w:rsidRPr="009204C0" w:rsidDel="0018326D">
          <w:rPr>
            <w:rFonts w:ascii="Times New Roman" w:hAnsi="Times New Roman" w:hint="eastAsia"/>
            <w:rPrChange w:id="1513" w:author="Nobuhiro Mifune" w:date="2022-04-05T10:38:00Z">
              <w:rPr>
                <w:rFonts w:hint="eastAsia"/>
              </w:rPr>
            </w:rPrChange>
          </w:rPr>
          <w:delText>の</w:delText>
        </w:r>
      </w:del>
      <w:r w:rsidRPr="009204C0">
        <w:rPr>
          <w:rFonts w:ascii="Times New Roman" w:hAnsi="Times New Roman" w:hint="eastAsia"/>
          <w:rPrChange w:id="1514" w:author="Nobuhiro Mifune" w:date="2022-04-05T10:38:00Z">
            <w:rPr>
              <w:rFonts w:hint="eastAsia"/>
            </w:rPr>
          </w:rPrChange>
        </w:rPr>
        <w:t>コストと赦し</w:t>
      </w:r>
      <w:del w:id="1515" w:author="Nobuhiro Mifune" w:date="2022-04-01T11:53:00Z">
        <w:r w:rsidRPr="009204C0" w:rsidDel="0018326D">
          <w:rPr>
            <w:rFonts w:ascii="Times New Roman" w:hAnsi="Times New Roman" w:hint="eastAsia"/>
            <w:rPrChange w:id="1516" w:author="Nobuhiro Mifune" w:date="2022-04-05T10:38:00Z">
              <w:rPr>
                <w:rFonts w:hint="eastAsia"/>
              </w:rPr>
            </w:rPrChange>
          </w:rPr>
          <w:delText>の</w:delText>
        </w:r>
      </w:del>
      <w:r w:rsidRPr="009204C0">
        <w:rPr>
          <w:rFonts w:ascii="Times New Roman" w:hAnsi="Times New Roman" w:hint="eastAsia"/>
          <w:rPrChange w:id="1517" w:author="Nobuhiro Mifune" w:date="2022-04-05T10:38:00Z">
            <w:rPr>
              <w:rFonts w:hint="eastAsia"/>
            </w:rPr>
          </w:rPrChange>
        </w:rPr>
        <w:t>期待との相関よりも有意に高かった</w:t>
      </w:r>
      <w:r w:rsidRPr="009204C0">
        <w:rPr>
          <w:rFonts w:ascii="Times New Roman" w:hAnsi="Times New Roman"/>
          <w:rPrChange w:id="1518" w:author="Nobuhiro Mifune" w:date="2022-04-05T10:38:00Z">
            <w:rPr/>
          </w:rPrChange>
        </w:rPr>
        <w:t>(.</w:t>
      </w:r>
      <w:r w:rsidR="00793EF5" w:rsidRPr="009204C0">
        <w:rPr>
          <w:rFonts w:ascii="Times New Roman" w:hAnsi="Times New Roman"/>
          <w:rPrChange w:id="1519" w:author="Nobuhiro Mifune" w:date="2022-04-05T10:38:00Z">
            <w:rPr/>
          </w:rPrChange>
        </w:rPr>
        <w:t>46</w:t>
      </w:r>
      <w:r w:rsidRPr="009204C0">
        <w:rPr>
          <w:rFonts w:ascii="Times New Roman" w:hAnsi="Times New Roman"/>
          <w:rPrChange w:id="1520" w:author="Nobuhiro Mifune" w:date="2022-04-05T10:38:00Z">
            <w:rPr/>
          </w:rPrChange>
        </w:rPr>
        <w:t xml:space="preserve"> </w:t>
      </w:r>
      <w:proofErr w:type="spellStart"/>
      <w:r w:rsidRPr="009204C0">
        <w:rPr>
          <w:rFonts w:ascii="Times New Roman" w:hAnsi="Times New Roman"/>
          <w:rPrChange w:id="1521" w:author="Nobuhiro Mifune" w:date="2022-04-05T10:38:00Z">
            <w:rPr/>
          </w:rPrChange>
        </w:rPr>
        <w:t>v.s</w:t>
      </w:r>
      <w:proofErr w:type="spellEnd"/>
      <w:r w:rsidRPr="009204C0">
        <w:rPr>
          <w:rFonts w:ascii="Times New Roman" w:hAnsi="Times New Roman"/>
          <w:rPrChange w:id="1522" w:author="Nobuhiro Mifune" w:date="2022-04-05T10:38:00Z">
            <w:rPr/>
          </w:rPrChange>
        </w:rPr>
        <w:t>. .</w:t>
      </w:r>
      <w:r w:rsidR="00793EF5" w:rsidRPr="009204C0">
        <w:rPr>
          <w:rFonts w:ascii="Times New Roman" w:hAnsi="Times New Roman"/>
          <w:rPrChange w:id="1523" w:author="Nobuhiro Mifune" w:date="2022-04-05T10:38:00Z">
            <w:rPr/>
          </w:rPrChange>
        </w:rPr>
        <w:t>10</w:t>
      </w:r>
      <w:r w:rsidRPr="009204C0">
        <w:rPr>
          <w:rFonts w:ascii="Times New Roman" w:hAnsi="Times New Roman"/>
          <w:rPrChange w:id="1524" w:author="Nobuhiro Mifune" w:date="2022-04-05T10:38:00Z">
            <w:rPr/>
          </w:rPrChange>
        </w:rPr>
        <w:t xml:space="preserve">, </w:t>
      </w:r>
      <w:proofErr w:type="spellStart"/>
      <w:r w:rsidRPr="009204C0">
        <w:rPr>
          <w:rFonts w:ascii="Times New Roman" w:hAnsi="Times New Roman"/>
          <w:rPrChange w:id="1525" w:author="Nobuhiro Mifune" w:date="2022-04-05T10:38:00Z">
            <w:rPr/>
          </w:rPrChange>
        </w:rPr>
        <w:t>Hotelling’s</w:t>
      </w:r>
      <w:proofErr w:type="spellEnd"/>
      <w:r w:rsidRPr="009204C0">
        <w:rPr>
          <w:rFonts w:ascii="Times New Roman" w:hAnsi="Times New Roman"/>
          <w:rPrChange w:id="1526" w:author="Nobuhiro Mifune" w:date="2022-04-05T10:38:00Z">
            <w:rPr/>
          </w:rPrChange>
        </w:rPr>
        <w:t xml:space="preserve"> t(</w:t>
      </w:r>
      <w:r w:rsidR="00793EF5" w:rsidRPr="009204C0">
        <w:rPr>
          <w:rFonts w:ascii="Times New Roman" w:hAnsi="Times New Roman"/>
          <w:rPrChange w:id="1527" w:author="Nobuhiro Mifune" w:date="2022-04-05T10:38:00Z">
            <w:rPr/>
          </w:rPrChange>
        </w:rPr>
        <w:t>300</w:t>
      </w:r>
      <w:r w:rsidRPr="009204C0">
        <w:rPr>
          <w:rFonts w:ascii="Times New Roman" w:hAnsi="Times New Roman"/>
          <w:rPrChange w:id="1528" w:author="Nobuhiro Mifune" w:date="2022-04-05T10:38:00Z">
            <w:rPr/>
          </w:rPrChange>
        </w:rPr>
        <w:t xml:space="preserve">) = </w:t>
      </w:r>
      <w:r w:rsidR="00793EF5" w:rsidRPr="009204C0">
        <w:rPr>
          <w:rFonts w:ascii="Times New Roman" w:hAnsi="Times New Roman"/>
          <w:rPrChange w:id="1529" w:author="Nobuhiro Mifune" w:date="2022-04-05T10:38:00Z">
            <w:rPr/>
          </w:rPrChange>
        </w:rPr>
        <w:t>7</w:t>
      </w:r>
      <w:r w:rsidRPr="009204C0">
        <w:rPr>
          <w:rFonts w:ascii="Times New Roman" w:hAnsi="Times New Roman"/>
          <w:rPrChange w:id="1530" w:author="Nobuhiro Mifune" w:date="2022-04-05T10:38:00Z">
            <w:rPr/>
          </w:rPrChange>
        </w:rPr>
        <w:t>.</w:t>
      </w:r>
      <w:r w:rsidR="00793EF5" w:rsidRPr="009204C0">
        <w:rPr>
          <w:rFonts w:ascii="Times New Roman" w:hAnsi="Times New Roman"/>
          <w:rPrChange w:id="1531" w:author="Nobuhiro Mifune" w:date="2022-04-05T10:38:00Z">
            <w:rPr/>
          </w:rPrChange>
        </w:rPr>
        <w:t>52</w:t>
      </w:r>
      <w:r w:rsidRPr="009204C0">
        <w:rPr>
          <w:rFonts w:ascii="Times New Roman" w:hAnsi="Times New Roman"/>
          <w:rPrChange w:id="1532" w:author="Nobuhiro Mifune" w:date="2022-04-05T10:38:00Z">
            <w:rPr/>
          </w:rPrChange>
        </w:rPr>
        <w:t>, p &lt; .001).</w:t>
      </w:r>
      <w:r w:rsidR="00793EF5" w:rsidRPr="009204C0">
        <w:rPr>
          <w:rFonts w:ascii="Times New Roman" w:hAnsi="Times New Roman"/>
          <w:noProof/>
          <w:rPrChange w:id="1533" w:author="Nobuhiro Mifune" w:date="2022-04-05T10:38:00Z">
            <w:rPr>
              <w:noProof/>
            </w:rPr>
          </w:rPrChange>
        </w:rPr>
        <w:t xml:space="preserve"> </w:t>
      </w:r>
      <w:ins w:id="1534" w:author="Nobuhiro Mifune" w:date="2022-04-01T11:54:00Z">
        <w:r w:rsidR="0018326D" w:rsidRPr="009204C0">
          <w:rPr>
            <w:rFonts w:ascii="Times New Roman" w:hAnsi="Times New Roman" w:hint="eastAsia"/>
            <w:noProof/>
            <w:rPrChange w:id="1535" w:author="Nobuhiro Mifune" w:date="2022-04-05T10:38:00Z">
              <w:rPr>
                <w:rFonts w:hint="eastAsia"/>
                <w:noProof/>
              </w:rPr>
            </w:rPrChange>
          </w:rPr>
          <w:t>これらの結果も</w:t>
        </w:r>
        <w:r w:rsidR="0018326D" w:rsidRPr="009204C0">
          <w:rPr>
            <w:rFonts w:ascii="Times New Roman" w:hAnsi="Times New Roman"/>
            <w:noProof/>
            <w:rPrChange w:id="1536" w:author="Nobuhiro Mifune" w:date="2022-04-05T10:38:00Z">
              <w:rPr>
                <w:noProof/>
              </w:rPr>
            </w:rPrChange>
          </w:rPr>
          <w:t>Ohtsubo and Higuchi (2022)</w:t>
        </w:r>
      </w:ins>
      <w:ins w:id="1537" w:author="Nobuhiro Mifune" w:date="2022-04-01T11:55:00Z">
        <w:r w:rsidR="0018326D" w:rsidRPr="009204C0">
          <w:rPr>
            <w:rFonts w:ascii="Times New Roman" w:hAnsi="Times New Roman"/>
            <w:noProof/>
            <w:rPrChange w:id="1538" w:author="Nobuhiro Mifune" w:date="2022-04-05T10:38:00Z">
              <w:rPr>
                <w:noProof/>
              </w:rPr>
            </w:rPrChange>
          </w:rPr>
          <w:t xml:space="preserve"> </w:t>
        </w:r>
        <w:r w:rsidR="0018326D" w:rsidRPr="009204C0">
          <w:rPr>
            <w:rFonts w:ascii="Times New Roman" w:hAnsi="Times New Roman" w:hint="eastAsia"/>
            <w:noProof/>
            <w:rPrChange w:id="1539" w:author="Nobuhiro Mifune" w:date="2022-04-05T10:38:00Z">
              <w:rPr>
                <w:rFonts w:hint="eastAsia"/>
                <w:noProof/>
              </w:rPr>
            </w:rPrChange>
          </w:rPr>
          <w:t>の結果と一貫しており、仮説</w:t>
        </w:r>
      </w:ins>
      <w:ins w:id="1540" w:author="Nobuhiro Mifune" w:date="2022-04-01T11:56:00Z">
        <w:r w:rsidR="0018326D" w:rsidRPr="009204C0">
          <w:rPr>
            <w:rFonts w:ascii="Times New Roman" w:hAnsi="Times New Roman"/>
            <w:noProof/>
            <w:rPrChange w:id="1541" w:author="Nobuhiro Mifune" w:date="2022-04-05T10:38:00Z">
              <w:rPr>
                <w:noProof/>
              </w:rPr>
            </w:rPrChange>
          </w:rPr>
          <w:t>2</w:t>
        </w:r>
      </w:ins>
      <w:ins w:id="1542" w:author="Nobuhiro Mifune" w:date="2022-04-01T11:55:00Z">
        <w:r w:rsidR="0018326D" w:rsidRPr="009204C0">
          <w:rPr>
            <w:rFonts w:ascii="Times New Roman" w:hAnsi="Times New Roman" w:hint="eastAsia"/>
            <w:noProof/>
            <w:rPrChange w:id="1543" w:author="Nobuhiro Mifune" w:date="2022-04-05T10:38:00Z">
              <w:rPr>
                <w:rFonts w:hint="eastAsia"/>
                <w:noProof/>
              </w:rPr>
            </w:rPrChange>
          </w:rPr>
          <w:t>は支持された。</w:t>
        </w:r>
      </w:ins>
    </w:p>
    <w:p w14:paraId="24666624" w14:textId="62E716F8" w:rsidR="00995183" w:rsidRPr="009204C0" w:rsidDel="00050683" w:rsidRDefault="00995183" w:rsidP="00727F2A">
      <w:pPr>
        <w:ind w:firstLineChars="100" w:firstLine="210"/>
        <w:jc w:val="left"/>
        <w:rPr>
          <w:del w:id="1544" w:author="KUT" w:date="2022-04-04T16:19:00Z"/>
          <w:rFonts w:ascii="Times New Roman" w:hAnsi="Times New Roman"/>
          <w:noProof/>
          <w:rPrChange w:id="1545" w:author="Nobuhiro Mifune" w:date="2022-04-05T10:38:00Z">
            <w:rPr>
              <w:del w:id="1546" w:author="KUT" w:date="2022-04-04T16:19:00Z"/>
              <w:noProof/>
            </w:rPr>
          </w:rPrChange>
        </w:rPr>
        <w:pPrChange w:id="1547" w:author="KUT" w:date="2022-04-14T09:53:00Z">
          <w:pPr>
            <w:ind w:firstLineChars="100" w:firstLine="210"/>
            <w:jc w:val="left"/>
          </w:pPr>
        </w:pPrChange>
      </w:pPr>
    </w:p>
    <w:p w14:paraId="4F7236E4" w14:textId="17170D01" w:rsidR="004E0C29" w:rsidRPr="009204C0" w:rsidRDefault="004E0C29" w:rsidP="00727F2A">
      <w:pPr>
        <w:widowControl/>
        <w:ind w:firstLine="840"/>
        <w:jc w:val="left"/>
        <w:rPr>
          <w:ins w:id="1548" w:author="KUT" w:date="2022-04-04T16:19:00Z"/>
          <w:rFonts w:ascii="Times New Roman" w:hAnsi="Times New Roman"/>
          <w:b/>
          <w:bCs/>
          <w:szCs w:val="21"/>
          <w:rPrChange w:id="1549" w:author="Nobuhiro Mifune" w:date="2022-04-05T10:38:00Z">
            <w:rPr>
              <w:ins w:id="1550" w:author="KUT" w:date="2022-04-04T16:19:00Z"/>
              <w:b/>
              <w:bCs/>
              <w:szCs w:val="21"/>
            </w:rPr>
          </w:rPrChange>
        </w:rPr>
        <w:pPrChange w:id="1551" w:author="KUT" w:date="2022-04-14T09:53:00Z">
          <w:pPr>
            <w:widowControl/>
            <w:jc w:val="left"/>
          </w:pPr>
        </w:pPrChange>
      </w:pPr>
    </w:p>
    <w:p w14:paraId="6A5AAAE4" w14:textId="77777777" w:rsidR="00050683" w:rsidRPr="009204C0" w:rsidRDefault="00050683">
      <w:pPr>
        <w:widowControl/>
        <w:jc w:val="left"/>
        <w:rPr>
          <w:ins w:id="1552" w:author="KUT" w:date="2022-04-04T10:38:00Z"/>
          <w:rFonts w:ascii="Times New Roman" w:hAnsi="Times New Roman"/>
          <w:b/>
          <w:bCs/>
          <w:szCs w:val="21"/>
          <w:rPrChange w:id="1553" w:author="Nobuhiro Mifune" w:date="2022-04-05T10:38:00Z">
            <w:rPr>
              <w:ins w:id="1554" w:author="KUT" w:date="2022-04-04T10:38:00Z"/>
              <w:b/>
              <w:bCs/>
              <w:szCs w:val="21"/>
            </w:rPr>
          </w:rPrChange>
        </w:rPr>
      </w:pPr>
    </w:p>
    <w:p w14:paraId="59BF502D" w14:textId="0FFD4BB9" w:rsidR="004E0C29" w:rsidRPr="009204C0" w:rsidRDefault="004E0C29" w:rsidP="004E0C29">
      <w:pPr>
        <w:pStyle w:val="af3"/>
        <w:keepNext/>
        <w:jc w:val="left"/>
        <w:rPr>
          <w:ins w:id="1555" w:author="KUT" w:date="2022-04-04T10:36:00Z"/>
          <w:rFonts w:ascii="Times New Roman" w:hAnsi="Times New Roman"/>
          <w:rPrChange w:id="1556" w:author="Nobuhiro Mifune" w:date="2022-04-05T10:38:00Z">
            <w:rPr>
              <w:ins w:id="1557" w:author="KUT" w:date="2022-04-04T10:36:00Z"/>
            </w:rPr>
          </w:rPrChange>
        </w:rPr>
      </w:pPr>
      <w:ins w:id="1558" w:author="KUT" w:date="2022-04-04T10:36:00Z">
        <w:r w:rsidRPr="009204C0">
          <w:rPr>
            <w:rFonts w:ascii="Times New Roman" w:hAnsi="Times New Roman"/>
            <w:rPrChange w:id="1559" w:author="Nobuhiro Mifune" w:date="2022-04-05T10:38:00Z">
              <w:rPr/>
            </w:rPrChange>
          </w:rPr>
          <w:t xml:space="preserve">Figure </w:t>
        </w:r>
        <w:r w:rsidRPr="009204C0">
          <w:rPr>
            <w:rFonts w:ascii="Times New Roman" w:hAnsi="Times New Roman"/>
            <w:rPrChange w:id="1560" w:author="Nobuhiro Mifune" w:date="2022-04-05T10:38:00Z">
              <w:rPr/>
            </w:rPrChange>
          </w:rPr>
          <w:fldChar w:fldCharType="begin"/>
        </w:r>
        <w:r w:rsidRPr="009204C0">
          <w:rPr>
            <w:rFonts w:ascii="Times New Roman" w:hAnsi="Times New Roman"/>
            <w:rPrChange w:id="1561" w:author="Nobuhiro Mifune" w:date="2022-04-05T10:38:00Z">
              <w:rPr/>
            </w:rPrChange>
          </w:rPr>
          <w:instrText xml:space="preserve"> SEQ Figure \* ARABIC </w:instrText>
        </w:r>
      </w:ins>
      <w:r w:rsidRPr="009204C0">
        <w:rPr>
          <w:rFonts w:ascii="Times New Roman" w:hAnsi="Times New Roman"/>
          <w:rPrChange w:id="1562" w:author="Nobuhiro Mifune" w:date="2022-04-05T10:38:00Z">
            <w:rPr/>
          </w:rPrChange>
        </w:rPr>
        <w:fldChar w:fldCharType="separate"/>
      </w:r>
      <w:ins w:id="1563" w:author="KUT" w:date="2022-04-06T11:15:00Z">
        <w:r w:rsidR="00273829">
          <w:rPr>
            <w:rFonts w:ascii="Times New Roman" w:hAnsi="Times New Roman"/>
            <w:noProof/>
          </w:rPr>
          <w:t>2</w:t>
        </w:r>
      </w:ins>
      <w:ins w:id="1564" w:author="KUT" w:date="2022-04-04T10:36:00Z">
        <w:r w:rsidRPr="009204C0">
          <w:rPr>
            <w:rFonts w:ascii="Times New Roman" w:hAnsi="Times New Roman"/>
            <w:rPrChange w:id="1565" w:author="Nobuhiro Mifune" w:date="2022-04-05T10:38:00Z">
              <w:rPr/>
            </w:rPrChange>
          </w:rPr>
          <w:fldChar w:fldCharType="end"/>
        </w:r>
      </w:ins>
    </w:p>
    <w:p w14:paraId="62D5291C" w14:textId="1E6F5985" w:rsidR="004E0C29" w:rsidRPr="009204C0" w:rsidRDefault="004E0C29">
      <w:pPr>
        <w:rPr>
          <w:ins w:id="1566" w:author="KUT" w:date="2022-04-04T10:36:00Z"/>
          <w:rFonts w:ascii="Times New Roman" w:hAnsi="Times New Roman"/>
          <w:rPrChange w:id="1567" w:author="Nobuhiro Mifune" w:date="2022-04-05T10:38:00Z">
            <w:rPr>
              <w:ins w:id="1568" w:author="KUT" w:date="2022-04-04T10:36:00Z"/>
            </w:rPr>
          </w:rPrChange>
        </w:rPr>
        <w:pPrChange w:id="1569" w:author="KUT" w:date="2022-04-04T10:36:00Z">
          <w:pPr>
            <w:pStyle w:val="af3"/>
          </w:pPr>
        </w:pPrChange>
      </w:pPr>
      <w:ins w:id="1570" w:author="KUT" w:date="2022-04-04T10:36:00Z">
        <w:r w:rsidRPr="009204C0">
          <w:rPr>
            <w:rFonts w:ascii="Times New Roman" w:hAnsi="Times New Roman"/>
            <w:rPrChange w:id="1571" w:author="Nobuhiro Mifune" w:date="2022-04-05T10:38:00Z">
              <w:rPr/>
            </w:rPrChange>
          </w:rPr>
          <w:t xml:space="preserve">Correlation Between Apology Cost and Expectations of </w:t>
        </w:r>
      </w:ins>
      <w:ins w:id="1572" w:author="KUT" w:date="2022-04-04T10:37:00Z">
        <w:r w:rsidRPr="009204C0">
          <w:rPr>
            <w:rFonts w:ascii="Times New Roman" w:hAnsi="Times New Roman"/>
            <w:rPrChange w:id="1573" w:author="Nobuhiro Mifune" w:date="2022-04-05T10:38:00Z">
              <w:rPr/>
            </w:rPrChange>
          </w:rPr>
          <w:t xml:space="preserve">Sincerity (Upper) and Correlation Between Apology Cost and Expectations of </w:t>
        </w:r>
      </w:ins>
      <w:ins w:id="1574" w:author="KUT" w:date="2022-04-04T10:36:00Z">
        <w:r w:rsidRPr="009204C0">
          <w:rPr>
            <w:rFonts w:ascii="Times New Roman" w:hAnsi="Times New Roman"/>
            <w:rPrChange w:id="1575" w:author="Nobuhiro Mifune" w:date="2022-04-05T10:38:00Z">
              <w:rPr/>
            </w:rPrChange>
          </w:rPr>
          <w:t>Fo</w:t>
        </w:r>
      </w:ins>
      <w:ins w:id="1576" w:author="KUT" w:date="2022-04-04T10:37:00Z">
        <w:r w:rsidRPr="009204C0">
          <w:rPr>
            <w:rFonts w:ascii="Times New Roman" w:hAnsi="Times New Roman"/>
            <w:rPrChange w:id="1577" w:author="Nobuhiro Mifune" w:date="2022-04-05T10:38:00Z">
              <w:rPr/>
            </w:rPrChange>
          </w:rPr>
          <w:t>rgiveness (Lower) as a Function of the Intention Condition</w:t>
        </w:r>
      </w:ins>
    </w:p>
    <w:p w14:paraId="3753021E" w14:textId="65A4381F" w:rsidR="009C17CC" w:rsidRPr="009204C0" w:rsidRDefault="00793EF5" w:rsidP="00793EF5">
      <w:pPr>
        <w:jc w:val="left"/>
        <w:rPr>
          <w:rFonts w:ascii="Times New Roman" w:hAnsi="Times New Roman"/>
          <w:rPrChange w:id="1578" w:author="Nobuhiro Mifune" w:date="2022-04-05T10:38:00Z">
            <w:rPr/>
          </w:rPrChange>
        </w:rPr>
      </w:pPr>
      <w:r w:rsidRPr="009204C0">
        <w:rPr>
          <w:rFonts w:ascii="Times New Roman" w:hAnsi="Times New Roman"/>
          <w:noProof/>
          <w:rPrChange w:id="1579" w:author="Nobuhiro Mifune" w:date="2022-04-05T10:38:00Z">
            <w:rPr>
              <w:noProof/>
            </w:rPr>
          </w:rPrChange>
        </w:rPr>
        <w:drawing>
          <wp:inline distT="0" distB="0" distL="0" distR="0" wp14:anchorId="0FA3DB5D" wp14:editId="24ABA596">
            <wp:extent cx="5391150" cy="2695575"/>
            <wp:effectExtent l="0" t="0" r="0" b="952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91150" cy="2695575"/>
                    </a:xfrm>
                    <a:prstGeom prst="rect">
                      <a:avLst/>
                    </a:prstGeom>
                    <a:noFill/>
                    <a:ln>
                      <a:noFill/>
                    </a:ln>
                  </pic:spPr>
                </pic:pic>
              </a:graphicData>
            </a:graphic>
          </wp:inline>
        </w:drawing>
      </w:r>
    </w:p>
    <w:p w14:paraId="03C14E37" w14:textId="41B6180D" w:rsidR="00793EF5" w:rsidRPr="009204C0" w:rsidDel="004E0C29" w:rsidRDefault="00793EF5" w:rsidP="00793EF5">
      <w:pPr>
        <w:jc w:val="left"/>
        <w:rPr>
          <w:del w:id="1580" w:author="KUT" w:date="2022-04-04T10:36:00Z"/>
          <w:rFonts w:ascii="Times New Roman" w:hAnsi="Times New Roman"/>
          <w:rPrChange w:id="1581" w:author="Nobuhiro Mifune" w:date="2022-04-05T10:38:00Z">
            <w:rPr>
              <w:del w:id="1582" w:author="KUT" w:date="2022-04-04T10:36:00Z"/>
            </w:rPr>
          </w:rPrChange>
        </w:rPr>
      </w:pPr>
      <w:del w:id="1583" w:author="KUT" w:date="2022-04-04T10:36:00Z">
        <w:r w:rsidRPr="009204C0" w:rsidDel="004E0C29">
          <w:rPr>
            <w:rFonts w:ascii="Times New Roman" w:hAnsi="Times New Roman" w:hint="eastAsia"/>
            <w:rPrChange w:id="1584" w:author="Nobuhiro Mifune" w:date="2022-04-05T10:38:00Z">
              <w:rPr>
                <w:rFonts w:hint="eastAsia"/>
              </w:rPr>
            </w:rPrChange>
          </w:rPr>
          <w:delText>図２：各条件別の謝罪のコストとの相関</w:delText>
        </w:r>
      </w:del>
    </w:p>
    <w:p w14:paraId="5911323E" w14:textId="77777777" w:rsidR="00793EF5" w:rsidRPr="009204C0" w:rsidRDefault="00793EF5">
      <w:pPr>
        <w:jc w:val="left"/>
        <w:rPr>
          <w:rFonts w:ascii="Times New Roman" w:hAnsi="Times New Roman"/>
          <w:rPrChange w:id="1585" w:author="Nobuhiro Mifune" w:date="2022-04-05T10:38:00Z">
            <w:rPr/>
          </w:rPrChange>
        </w:rPr>
        <w:pPrChange w:id="1586" w:author="KUT" w:date="2022-04-04T10:36:00Z">
          <w:pPr>
            <w:ind w:firstLineChars="100" w:firstLine="210"/>
            <w:jc w:val="left"/>
          </w:pPr>
        </w:pPrChange>
      </w:pPr>
    </w:p>
    <w:p w14:paraId="4A0FD14D" w14:textId="4A1EC110" w:rsidR="00216EA5" w:rsidRDefault="008E12A8" w:rsidP="00727F2A">
      <w:pPr>
        <w:ind w:firstLineChars="400" w:firstLine="840"/>
        <w:jc w:val="left"/>
        <w:rPr>
          <w:ins w:id="1587" w:author="Nobuhiro Mifune" w:date="2022-04-07T09:13:00Z"/>
          <w:rFonts w:ascii="Times New Roman" w:hAnsi="Times New Roman"/>
        </w:rPr>
        <w:pPrChange w:id="1588" w:author="KUT" w:date="2022-04-14T09:53:00Z">
          <w:pPr>
            <w:ind w:firstLineChars="100" w:firstLine="210"/>
            <w:jc w:val="left"/>
          </w:pPr>
        </w:pPrChange>
      </w:pPr>
      <w:r w:rsidRPr="009204C0">
        <w:rPr>
          <w:rFonts w:ascii="Times New Roman" w:hAnsi="Times New Roman" w:hint="eastAsia"/>
          <w:rPrChange w:id="1589" w:author="Nobuhiro Mifune" w:date="2022-04-05T10:38:00Z">
            <w:rPr>
              <w:rFonts w:hint="eastAsia"/>
            </w:rPr>
          </w:rPrChange>
        </w:rPr>
        <w:t>誠意の知覚の期待が高まることで</w:t>
      </w:r>
      <w:r w:rsidRPr="009204C0">
        <w:rPr>
          <w:rFonts w:ascii="Times New Roman" w:hAnsi="Times New Roman"/>
          <w:rPrChange w:id="1590" w:author="Nobuhiro Mifune" w:date="2022-04-05T10:38:00Z">
            <w:rPr/>
          </w:rPrChange>
        </w:rPr>
        <w:t>,</w:t>
      </w:r>
      <w:r w:rsidRPr="009204C0">
        <w:rPr>
          <w:rFonts w:ascii="Times New Roman" w:hAnsi="Times New Roman" w:hint="eastAsia"/>
          <w:rPrChange w:id="1591" w:author="Nobuhiro Mifune" w:date="2022-04-05T10:38:00Z">
            <w:rPr>
              <w:rFonts w:hint="eastAsia"/>
            </w:rPr>
          </w:rPrChange>
        </w:rPr>
        <w:t>赦しも期待されるかどうかを確かめるため</w:t>
      </w:r>
      <w:r w:rsidRPr="009204C0">
        <w:rPr>
          <w:rFonts w:ascii="Times New Roman" w:hAnsi="Times New Roman"/>
          <w:rPrChange w:id="1592" w:author="Nobuhiro Mifune" w:date="2022-04-05T10:38:00Z">
            <w:rPr/>
          </w:rPrChange>
        </w:rPr>
        <w:t>,</w:t>
      </w:r>
      <w:r w:rsidRPr="009204C0">
        <w:rPr>
          <w:rFonts w:ascii="Times New Roman" w:hAnsi="Times New Roman" w:hint="eastAsia"/>
          <w:rPrChange w:id="1593" w:author="Nobuhiro Mifune" w:date="2022-04-05T10:38:00Z">
            <w:rPr>
              <w:rFonts w:hint="eastAsia"/>
            </w:rPr>
          </w:rPrChange>
        </w:rPr>
        <w:t>無相関検定を実施した</w:t>
      </w:r>
      <w:r w:rsidRPr="009204C0">
        <w:rPr>
          <w:rFonts w:ascii="Times New Roman" w:hAnsi="Times New Roman"/>
          <w:rPrChange w:id="1594" w:author="Nobuhiro Mifune" w:date="2022-04-05T10:38:00Z">
            <w:rPr/>
          </w:rPrChange>
        </w:rPr>
        <w:t>.</w:t>
      </w:r>
      <w:r w:rsidRPr="009204C0">
        <w:rPr>
          <w:rFonts w:ascii="Times New Roman" w:hAnsi="Times New Roman" w:hint="eastAsia"/>
          <w:rPrChange w:id="1595" w:author="Nobuhiro Mifune" w:date="2022-04-05T10:38:00Z">
            <w:rPr>
              <w:rFonts w:hint="eastAsia"/>
            </w:rPr>
          </w:rPrChange>
        </w:rPr>
        <w:t>その結果</w:t>
      </w:r>
      <w:r w:rsidRPr="009204C0">
        <w:rPr>
          <w:rFonts w:ascii="Times New Roman" w:hAnsi="Times New Roman"/>
          <w:rPrChange w:id="1596" w:author="Nobuhiro Mifune" w:date="2022-04-05T10:38:00Z">
            <w:rPr/>
          </w:rPrChange>
        </w:rPr>
        <w:t>,</w:t>
      </w:r>
      <w:r w:rsidRPr="009204C0">
        <w:rPr>
          <w:rFonts w:ascii="Times New Roman" w:hAnsi="Times New Roman" w:hint="eastAsia"/>
          <w:rPrChange w:id="1597" w:author="Nobuhiro Mifune" w:date="2022-04-05T10:38:00Z">
            <w:rPr>
              <w:rFonts w:hint="eastAsia"/>
            </w:rPr>
          </w:rPrChange>
        </w:rPr>
        <w:t>誠意</w:t>
      </w:r>
      <w:del w:id="1598" w:author="Nobuhiro Mifune" w:date="2022-04-01T11:57:00Z">
        <w:r w:rsidRPr="009204C0" w:rsidDel="00BC27F3">
          <w:rPr>
            <w:rFonts w:ascii="Times New Roman" w:hAnsi="Times New Roman" w:hint="eastAsia"/>
            <w:rPrChange w:id="1599" w:author="Nobuhiro Mifune" w:date="2022-04-05T10:38:00Z">
              <w:rPr>
                <w:rFonts w:hint="eastAsia"/>
              </w:rPr>
            </w:rPrChange>
          </w:rPr>
          <w:delText>の知覚の</w:delText>
        </w:r>
      </w:del>
      <w:r w:rsidRPr="009204C0">
        <w:rPr>
          <w:rFonts w:ascii="Times New Roman" w:hAnsi="Times New Roman" w:hint="eastAsia"/>
          <w:rPrChange w:id="1600" w:author="Nobuhiro Mifune" w:date="2022-04-05T10:38:00Z">
            <w:rPr>
              <w:rFonts w:hint="eastAsia"/>
            </w:rPr>
          </w:rPrChange>
        </w:rPr>
        <w:t>期待と赦し</w:t>
      </w:r>
      <w:del w:id="1601" w:author="Nobuhiro Mifune" w:date="2022-04-01T11:57:00Z">
        <w:r w:rsidRPr="009204C0" w:rsidDel="00BC27F3">
          <w:rPr>
            <w:rFonts w:ascii="Times New Roman" w:hAnsi="Times New Roman" w:hint="eastAsia"/>
            <w:rPrChange w:id="1602" w:author="Nobuhiro Mifune" w:date="2022-04-05T10:38:00Z">
              <w:rPr>
                <w:rFonts w:hint="eastAsia"/>
              </w:rPr>
            </w:rPrChange>
          </w:rPr>
          <w:delText>の知覚の</w:delText>
        </w:r>
      </w:del>
      <w:r w:rsidRPr="009204C0">
        <w:rPr>
          <w:rFonts w:ascii="Times New Roman" w:hAnsi="Times New Roman" w:hint="eastAsia"/>
          <w:rPrChange w:id="1603" w:author="Nobuhiro Mifune" w:date="2022-04-05T10:38:00Z">
            <w:rPr>
              <w:rFonts w:hint="eastAsia"/>
            </w:rPr>
          </w:rPrChange>
        </w:rPr>
        <w:t>期待には</w:t>
      </w:r>
      <w:del w:id="1604" w:author="Nobuhiro Mifune" w:date="2022-04-01T11:57:00Z">
        <w:r w:rsidR="00793EF5" w:rsidRPr="009204C0" w:rsidDel="00BC27F3">
          <w:rPr>
            <w:rFonts w:ascii="Times New Roman" w:hAnsi="Times New Roman" w:hint="eastAsia"/>
            <w:rPrChange w:id="1605" w:author="Nobuhiro Mifune" w:date="2022-04-05T10:38:00Z">
              <w:rPr>
                <w:rFonts w:hint="eastAsia"/>
              </w:rPr>
            </w:rPrChange>
          </w:rPr>
          <w:delText>強程度</w:delText>
        </w:r>
        <w:r w:rsidRPr="009204C0" w:rsidDel="00BC27F3">
          <w:rPr>
            <w:rFonts w:ascii="Times New Roman" w:hAnsi="Times New Roman" w:hint="eastAsia"/>
            <w:rPrChange w:id="1606" w:author="Nobuhiro Mifune" w:date="2022-04-05T10:38:00Z">
              <w:rPr>
                <w:rFonts w:hint="eastAsia"/>
              </w:rPr>
            </w:rPrChange>
          </w:rPr>
          <w:delText>の</w:delText>
        </w:r>
      </w:del>
      <w:r w:rsidRPr="009204C0">
        <w:rPr>
          <w:rFonts w:ascii="Times New Roman" w:hAnsi="Times New Roman" w:hint="eastAsia"/>
          <w:rPrChange w:id="1607" w:author="Nobuhiro Mifune" w:date="2022-04-05T10:38:00Z">
            <w:rPr>
              <w:rFonts w:hint="eastAsia"/>
            </w:rPr>
          </w:rPrChange>
        </w:rPr>
        <w:t>有意な</w:t>
      </w:r>
      <w:r w:rsidR="00793EF5" w:rsidRPr="009204C0">
        <w:rPr>
          <w:rFonts w:ascii="Times New Roman" w:hAnsi="Times New Roman" w:hint="eastAsia"/>
          <w:rPrChange w:id="1608" w:author="Nobuhiro Mifune" w:date="2022-04-05T10:38:00Z">
            <w:rPr>
              <w:rFonts w:hint="eastAsia"/>
            </w:rPr>
          </w:rPrChange>
        </w:rPr>
        <w:t>正</w:t>
      </w:r>
      <w:r w:rsidRPr="009204C0">
        <w:rPr>
          <w:rFonts w:ascii="Times New Roman" w:hAnsi="Times New Roman" w:hint="eastAsia"/>
          <w:rPrChange w:id="1609" w:author="Nobuhiro Mifune" w:date="2022-04-05T10:38:00Z">
            <w:rPr>
              <w:rFonts w:hint="eastAsia"/>
            </w:rPr>
          </w:rPrChange>
        </w:rPr>
        <w:t>の相関</w:t>
      </w:r>
      <w:r w:rsidRPr="009204C0">
        <w:rPr>
          <w:rFonts w:ascii="Times New Roman" w:hAnsi="Times New Roman"/>
          <w:rPrChange w:id="1610" w:author="Nobuhiro Mifune" w:date="2022-04-05T10:38:00Z">
            <w:rPr/>
          </w:rPrChange>
        </w:rPr>
        <w:t>(r = .</w:t>
      </w:r>
      <w:r w:rsidR="00301C6A" w:rsidRPr="009204C0">
        <w:rPr>
          <w:rFonts w:ascii="Times New Roman" w:hAnsi="Times New Roman"/>
          <w:rPrChange w:id="1611" w:author="Nobuhiro Mifune" w:date="2022-04-05T10:38:00Z">
            <w:rPr/>
          </w:rPrChange>
        </w:rPr>
        <w:t>57</w:t>
      </w:r>
      <w:r w:rsidRPr="009204C0">
        <w:rPr>
          <w:rFonts w:ascii="Times New Roman" w:hAnsi="Times New Roman"/>
          <w:rPrChange w:id="1612" w:author="Nobuhiro Mifune" w:date="2022-04-05T10:38:00Z">
            <w:rPr/>
          </w:rPrChange>
        </w:rPr>
        <w:t>, p &lt; .0</w:t>
      </w:r>
      <w:r w:rsidR="00301C6A" w:rsidRPr="009204C0">
        <w:rPr>
          <w:rFonts w:ascii="Times New Roman" w:hAnsi="Times New Roman"/>
          <w:rPrChange w:id="1613" w:author="Nobuhiro Mifune" w:date="2022-04-05T10:38:00Z">
            <w:rPr/>
          </w:rPrChange>
        </w:rPr>
        <w:t>01</w:t>
      </w:r>
      <w:r w:rsidRPr="009204C0">
        <w:rPr>
          <w:rFonts w:ascii="Times New Roman" w:hAnsi="Times New Roman"/>
          <w:rPrChange w:id="1614" w:author="Nobuhiro Mifune" w:date="2022-04-05T10:38:00Z">
            <w:rPr/>
          </w:rPrChange>
        </w:rPr>
        <w:t>)</w:t>
      </w:r>
      <w:r w:rsidRPr="009204C0">
        <w:rPr>
          <w:rFonts w:ascii="Times New Roman" w:hAnsi="Times New Roman" w:hint="eastAsia"/>
          <w:rPrChange w:id="1615" w:author="Nobuhiro Mifune" w:date="2022-04-05T10:38:00Z">
            <w:rPr>
              <w:rFonts w:hint="eastAsia"/>
            </w:rPr>
          </w:rPrChange>
        </w:rPr>
        <w:t>が見られた</w:t>
      </w:r>
      <w:r w:rsidRPr="009204C0">
        <w:rPr>
          <w:rFonts w:ascii="Times New Roman" w:hAnsi="Times New Roman"/>
          <w:rPrChange w:id="1616" w:author="Nobuhiro Mifune" w:date="2022-04-05T10:38:00Z">
            <w:rPr/>
          </w:rPrChange>
        </w:rPr>
        <w:t>.</w:t>
      </w:r>
      <w:ins w:id="1617" w:author="Nobuhiro Mifune" w:date="2022-04-01T11:56:00Z">
        <w:r w:rsidR="0018326D" w:rsidRPr="009204C0">
          <w:rPr>
            <w:rFonts w:ascii="Times New Roman" w:hAnsi="Times New Roman" w:hint="eastAsia"/>
            <w:rPrChange w:id="1618" w:author="Nobuhiro Mifune" w:date="2022-04-05T10:38:00Z">
              <w:rPr>
                <w:rFonts w:hint="eastAsia"/>
              </w:rPr>
            </w:rPrChange>
          </w:rPr>
          <w:t>よって、仮説</w:t>
        </w:r>
        <w:r w:rsidR="0018326D" w:rsidRPr="009204C0">
          <w:rPr>
            <w:rFonts w:ascii="Times New Roman" w:hAnsi="Times New Roman"/>
            <w:rPrChange w:id="1619" w:author="Nobuhiro Mifune" w:date="2022-04-05T10:38:00Z">
              <w:rPr/>
            </w:rPrChange>
          </w:rPr>
          <w:t>3</w:t>
        </w:r>
        <w:r w:rsidR="0018326D" w:rsidRPr="009204C0">
          <w:rPr>
            <w:rFonts w:ascii="Times New Roman" w:hAnsi="Times New Roman" w:hint="eastAsia"/>
            <w:rPrChange w:id="1620" w:author="Nobuhiro Mifune" w:date="2022-04-05T10:38:00Z">
              <w:rPr>
                <w:rFonts w:hint="eastAsia"/>
              </w:rPr>
            </w:rPrChange>
          </w:rPr>
          <w:t>は支持された。</w:t>
        </w:r>
      </w:ins>
    </w:p>
    <w:p w14:paraId="18E16472" w14:textId="746153EC" w:rsidR="00A03F18" w:rsidRPr="009204C0" w:rsidRDefault="00A03F18" w:rsidP="00727F2A">
      <w:pPr>
        <w:ind w:firstLineChars="400" w:firstLine="840"/>
        <w:jc w:val="left"/>
        <w:rPr>
          <w:rFonts w:ascii="Times New Roman" w:hAnsi="Times New Roman"/>
          <w:rPrChange w:id="1621" w:author="Nobuhiro Mifune" w:date="2022-04-05T10:38:00Z">
            <w:rPr/>
          </w:rPrChange>
        </w:rPr>
        <w:pPrChange w:id="1622" w:author="KUT" w:date="2022-04-14T09:53:00Z">
          <w:pPr>
            <w:ind w:firstLineChars="100" w:firstLine="210"/>
            <w:jc w:val="left"/>
          </w:pPr>
        </w:pPrChange>
      </w:pPr>
      <w:ins w:id="1623" w:author="Nobuhiro Mifune" w:date="2022-04-07T09:13:00Z">
        <w:r>
          <w:rPr>
            <w:rFonts w:ascii="Times New Roman" w:hAnsi="Times New Roman" w:hint="eastAsia"/>
          </w:rPr>
          <w:t>謝罪コスト</w:t>
        </w:r>
      </w:ins>
      <w:ins w:id="1624" w:author="Nobuhiro Mifune" w:date="2022-04-07T09:15:00Z">
        <w:r>
          <w:rPr>
            <w:rFonts w:ascii="Times New Roman" w:hAnsi="Times New Roman" w:hint="eastAsia"/>
          </w:rPr>
          <w:t>が</w:t>
        </w:r>
      </w:ins>
      <w:ins w:id="1625" w:author="Nobuhiro Mifune" w:date="2022-04-07T09:16:00Z">
        <w:r>
          <w:rPr>
            <w:rFonts w:ascii="Times New Roman" w:hAnsi="Times New Roman" w:hint="eastAsia"/>
          </w:rPr>
          <w:t>誠意期待と赦し期待の両方と相関し、後者よりも前者との相関が強かったことから、謝罪コストが誠意知覚を媒介して赦しへと影響する過程が想定される。そこで探索的に媒介分析を行った</w:t>
        </w:r>
        <w:r>
          <w:rPr>
            <w:rFonts w:ascii="Times New Roman" w:hAnsi="Times New Roman"/>
          </w:rPr>
          <w:t xml:space="preserve"> (Figure 3)</w:t>
        </w:r>
        <w:r>
          <w:rPr>
            <w:rFonts w:ascii="Times New Roman" w:hAnsi="Times New Roman" w:hint="eastAsia"/>
          </w:rPr>
          <w:t>。</w:t>
        </w:r>
      </w:ins>
      <w:ins w:id="1626" w:author="Nobuhiro Mifune" w:date="2022-04-07T10:39:00Z">
        <w:r w:rsidR="00B64D3A">
          <w:rPr>
            <w:rFonts w:ascii="Times New Roman" w:hAnsi="Times New Roman"/>
          </w:rPr>
          <w:t xml:space="preserve">Sobel </w:t>
        </w:r>
      </w:ins>
      <w:ins w:id="1627" w:author="Nobuhiro Mifune" w:date="2022-04-07T10:40:00Z">
        <w:r w:rsidR="00B64D3A">
          <w:rPr>
            <w:rFonts w:ascii="Times New Roman" w:hAnsi="Times New Roman"/>
          </w:rPr>
          <w:t>test</w:t>
        </w:r>
        <w:r w:rsidR="00B64D3A">
          <w:rPr>
            <w:rFonts w:ascii="Times New Roman" w:hAnsi="Times New Roman" w:hint="eastAsia"/>
          </w:rPr>
          <w:t>の結果は有意な媒介効果を示した</w:t>
        </w:r>
        <w:r w:rsidR="00B64D3A">
          <w:rPr>
            <w:rFonts w:ascii="Times New Roman" w:hAnsi="Times New Roman"/>
          </w:rPr>
          <w:t xml:space="preserve"> (z = -10.52, p &lt; .001)</w:t>
        </w:r>
        <w:r w:rsidR="00B64D3A">
          <w:rPr>
            <w:rFonts w:ascii="Times New Roman" w:hAnsi="Times New Roman" w:hint="eastAsia"/>
          </w:rPr>
          <w:t>。また、ブートストラップ法による間接効果の推定値は</w:t>
        </w:r>
        <w:r w:rsidR="00B64D3A">
          <w:rPr>
            <w:rFonts w:ascii="Times New Roman" w:hAnsi="Times New Roman" w:hint="eastAsia"/>
          </w:rPr>
          <w:t>-</w:t>
        </w:r>
        <w:r w:rsidR="00B64D3A">
          <w:rPr>
            <w:rFonts w:ascii="Times New Roman" w:hAnsi="Times New Roman"/>
          </w:rPr>
          <w:t>0.</w:t>
        </w:r>
      </w:ins>
      <w:ins w:id="1628" w:author="Nobuhiro Mifune" w:date="2022-04-07T10:41:00Z">
        <w:r w:rsidR="00B64D3A">
          <w:rPr>
            <w:rFonts w:ascii="Times New Roman" w:hAnsi="Times New Roman"/>
          </w:rPr>
          <w:t>41</w:t>
        </w:r>
        <w:r w:rsidR="00B64D3A">
          <w:rPr>
            <w:rFonts w:ascii="Times New Roman" w:hAnsi="Times New Roman" w:hint="eastAsia"/>
          </w:rPr>
          <w:t>であり、</w:t>
        </w:r>
        <w:r w:rsidR="00B64D3A">
          <w:rPr>
            <w:rFonts w:ascii="Times New Roman" w:hAnsi="Times New Roman" w:hint="eastAsia"/>
          </w:rPr>
          <w:t>95</w:t>
        </w:r>
        <w:r w:rsidR="00B64D3A">
          <w:rPr>
            <w:rFonts w:ascii="Times New Roman" w:hAnsi="Times New Roman" w:hint="eastAsia"/>
          </w:rPr>
          <w:t>％信頼区間は</w:t>
        </w:r>
        <w:r w:rsidR="00B64D3A">
          <w:rPr>
            <w:rFonts w:ascii="Times New Roman" w:hAnsi="Times New Roman" w:hint="eastAsia"/>
          </w:rPr>
          <w:t>0</w:t>
        </w:r>
        <w:r w:rsidR="00B64D3A">
          <w:rPr>
            <w:rFonts w:ascii="Times New Roman" w:hAnsi="Times New Roman" w:hint="eastAsia"/>
          </w:rPr>
          <w:t>をまたがなかった</w:t>
        </w:r>
        <w:r w:rsidR="00B64D3A">
          <w:rPr>
            <w:rFonts w:ascii="Times New Roman" w:hAnsi="Times New Roman"/>
          </w:rPr>
          <w:t xml:space="preserve"> (</w:t>
        </w:r>
      </w:ins>
      <w:ins w:id="1629" w:author="Nobuhiro Mifune" w:date="2022-04-07T10:42:00Z">
        <w:r w:rsidR="00B64D3A">
          <w:rPr>
            <w:rFonts w:ascii="Times New Roman" w:hAnsi="Times New Roman"/>
          </w:rPr>
          <w:t xml:space="preserve">Upper: </w:t>
        </w:r>
      </w:ins>
      <w:ins w:id="1630" w:author="Nobuhiro Mifune" w:date="2022-04-07T10:41:00Z">
        <w:r w:rsidR="00B64D3A">
          <w:rPr>
            <w:rFonts w:ascii="Times New Roman" w:hAnsi="Times New Roman"/>
          </w:rPr>
          <w:t xml:space="preserve">-0.50, </w:t>
        </w:r>
      </w:ins>
      <w:ins w:id="1631" w:author="Nobuhiro Mifune" w:date="2022-04-07T10:42:00Z">
        <w:r w:rsidR="00B64D3A">
          <w:rPr>
            <w:rFonts w:ascii="Times New Roman" w:hAnsi="Times New Roman"/>
          </w:rPr>
          <w:t xml:space="preserve">Lower: </w:t>
        </w:r>
      </w:ins>
      <w:ins w:id="1632" w:author="Nobuhiro Mifune" w:date="2022-04-07T10:41:00Z">
        <w:r w:rsidR="00B64D3A">
          <w:rPr>
            <w:rFonts w:ascii="Times New Roman" w:hAnsi="Times New Roman"/>
          </w:rPr>
          <w:t>-0.33)</w:t>
        </w:r>
        <w:r w:rsidR="00B64D3A">
          <w:rPr>
            <w:rFonts w:ascii="Times New Roman" w:hAnsi="Times New Roman" w:hint="eastAsia"/>
          </w:rPr>
          <w:t>。よって、誠意期待が謝罪コストと</w:t>
        </w:r>
      </w:ins>
      <w:ins w:id="1633" w:author="Nobuhiro Mifune" w:date="2022-04-07T10:42:00Z">
        <w:r w:rsidR="00B64D3A">
          <w:rPr>
            <w:rFonts w:ascii="Times New Roman" w:hAnsi="Times New Roman" w:hint="eastAsia"/>
          </w:rPr>
          <w:t>赦し期待の関係を媒介する可能性が示された。</w:t>
        </w:r>
      </w:ins>
    </w:p>
    <w:p w14:paraId="5BDD61F8" w14:textId="3819B46B" w:rsidR="00216EA5" w:rsidRPr="00D1272C" w:rsidRDefault="00216EA5" w:rsidP="00216EA5">
      <w:pPr>
        <w:jc w:val="left"/>
        <w:rPr>
          <w:ins w:id="1634" w:author="Nobuhiro Mifune" w:date="2022-04-07T09:16:00Z"/>
          <w:rFonts w:ascii="Times New Roman" w:hAnsi="Times New Roman"/>
        </w:rPr>
      </w:pPr>
    </w:p>
    <w:p w14:paraId="7A34F1F1" w14:textId="77777777" w:rsidR="00A03F18" w:rsidRDefault="00A03F18" w:rsidP="00A03F18">
      <w:pPr>
        <w:pStyle w:val="af3"/>
        <w:keepNext/>
        <w:rPr>
          <w:moveTo w:id="1635" w:author="Nobuhiro Mifune" w:date="2022-04-07T09:17:00Z"/>
        </w:rPr>
      </w:pPr>
      <w:moveToRangeStart w:id="1636" w:author="Nobuhiro Mifune" w:date="2022-04-07T09:17:00Z" w:name="move100215452"/>
      <w:moveTo w:id="1637" w:author="Nobuhiro Mifune" w:date="2022-04-07T09:17:00Z">
        <w:r>
          <w:t xml:space="preserve">Figure </w:t>
        </w:r>
        <w:r>
          <w:fldChar w:fldCharType="begin"/>
        </w:r>
        <w:r>
          <w:instrText xml:space="preserve"> SEQ Figure \* ARABIC </w:instrText>
        </w:r>
        <w:r>
          <w:fldChar w:fldCharType="separate"/>
        </w:r>
        <w:r>
          <w:rPr>
            <w:noProof/>
          </w:rPr>
          <w:t>3</w:t>
        </w:r>
        <w:r>
          <w:fldChar w:fldCharType="end"/>
        </w:r>
      </w:moveTo>
    </w:p>
    <w:p w14:paraId="4F762DFC" w14:textId="5578B0FC" w:rsidR="00286544" w:rsidRDefault="00286544" w:rsidP="00A03F18">
      <w:pPr>
        <w:rPr>
          <w:ins w:id="1638" w:author="Nobuhiro Mifune" w:date="2022-04-07T09:17:00Z"/>
        </w:rPr>
      </w:pPr>
      <w:ins w:id="1639" w:author="Nobuhiro Mifune" w:date="2022-04-07T09:18:00Z">
        <w:r>
          <w:t xml:space="preserve">The mediation analysis of </w:t>
        </w:r>
      </w:ins>
      <w:ins w:id="1640" w:author="Nobuhiro Mifune" w:date="2022-04-07T09:20:00Z">
        <w:r>
          <w:t>sincerity expectation</w:t>
        </w:r>
      </w:ins>
      <w:ins w:id="1641" w:author="Nobuhiro Mifune" w:date="2022-04-07T09:19:00Z">
        <w:r>
          <w:t xml:space="preserve"> on the effect</w:t>
        </w:r>
      </w:ins>
      <w:ins w:id="1642" w:author="Nobuhiro Mifune" w:date="2022-04-07T09:20:00Z">
        <w:r>
          <w:t xml:space="preserve"> of apology cost on forgiveness expectation.</w:t>
        </w:r>
      </w:ins>
    </w:p>
    <w:p w14:paraId="494C5496" w14:textId="77777777" w:rsidR="00663D26" w:rsidRDefault="00286544" w:rsidP="00A03F18">
      <w:pPr>
        <w:rPr>
          <w:ins w:id="1643" w:author="Nobuhiro Mifune" w:date="2022-04-07T09:22:00Z"/>
        </w:rPr>
      </w:pPr>
      <w:ins w:id="1644" w:author="Nobuhiro Mifune" w:date="2022-04-07T09:17:00Z">
        <w:r w:rsidRPr="00286544">
          <w:rPr>
            <w:i/>
            <w:iCs/>
            <w:rPrChange w:id="1645" w:author="Nobuhiro Mifune" w:date="2022-04-07T09:17:00Z">
              <w:rPr/>
            </w:rPrChange>
          </w:rPr>
          <w:lastRenderedPageBreak/>
          <w:t>Note.</w:t>
        </w:r>
        <w:r>
          <w:t xml:space="preserve"> </w:t>
        </w:r>
      </w:ins>
      <w:moveTo w:id="1646" w:author="Nobuhiro Mifune" w:date="2022-04-07T09:17:00Z">
        <w:r w:rsidR="00A03F18" w:rsidRPr="00273829">
          <w:t xml:space="preserve">Path coefficients indicate the standardized </w:t>
        </w:r>
      </w:moveTo>
      <w:ins w:id="1647" w:author="Nobuhiro Mifune" w:date="2022-04-07T09:22:00Z">
        <w:r>
          <w:t>partial regression coefficients</w:t>
        </w:r>
      </w:ins>
      <w:moveTo w:id="1648" w:author="Nobuhiro Mifune" w:date="2022-04-07T09:17:00Z">
        <w:del w:id="1649" w:author="Nobuhiro Mifune" w:date="2022-04-07T09:21:00Z">
          <w:r w:rsidR="00A03F18" w:rsidRPr="00273829" w:rsidDel="00286544">
            <w:delText>parameter estimates associated with the effect</w:delText>
          </w:r>
        </w:del>
        <w:r w:rsidR="00A03F18" w:rsidRPr="00273829">
          <w:t xml:space="preserve">. The parenthetical number indicates the parameter estimate before including the mediator. </w:t>
        </w:r>
      </w:moveTo>
    </w:p>
    <w:p w14:paraId="5C32927A" w14:textId="0B835B25" w:rsidR="00A03F18" w:rsidRPr="008D5326" w:rsidRDefault="00A03F18" w:rsidP="00A03F18">
      <w:pPr>
        <w:rPr>
          <w:moveTo w:id="1650" w:author="Nobuhiro Mifune" w:date="2022-04-07T09:17:00Z"/>
        </w:rPr>
      </w:pPr>
      <w:moveTo w:id="1651" w:author="Nobuhiro Mifune" w:date="2022-04-07T09:17:00Z">
        <w:r w:rsidRPr="00273829">
          <w:t>***p &lt; .001</w:t>
        </w:r>
      </w:moveTo>
    </w:p>
    <w:p w14:paraId="1B2A29C4" w14:textId="77777777" w:rsidR="00A03F18" w:rsidRDefault="00A03F18" w:rsidP="00A03F18">
      <w:pPr>
        <w:ind w:firstLineChars="100" w:firstLine="210"/>
        <w:rPr>
          <w:moveTo w:id="1652" w:author="Nobuhiro Mifune" w:date="2022-04-07T09:17:00Z"/>
          <w:rFonts w:ascii="Times New Roman" w:hAnsi="Times New Roman"/>
        </w:rPr>
      </w:pPr>
      <w:moveTo w:id="1653" w:author="Nobuhiro Mifune" w:date="2022-04-07T09:17:00Z">
        <w:r>
          <w:rPr>
            <w:rFonts w:ascii="Times New Roman" w:hAnsi="Times New Roman"/>
            <w:noProof/>
          </w:rPr>
          <w:drawing>
            <wp:inline distT="0" distB="0" distL="0" distR="0" wp14:anchorId="3B90F6B5" wp14:editId="38C119EA">
              <wp:extent cx="3981450" cy="1619250"/>
              <wp:effectExtent l="0" t="0" r="0" b="0"/>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1619250"/>
                      </a:xfrm>
                      <a:prstGeom prst="rect">
                        <a:avLst/>
                      </a:prstGeom>
                      <a:noFill/>
                      <a:ln>
                        <a:noFill/>
                      </a:ln>
                    </pic:spPr>
                  </pic:pic>
                </a:graphicData>
              </a:graphic>
            </wp:inline>
          </w:drawing>
        </w:r>
      </w:moveTo>
    </w:p>
    <w:moveToRangeEnd w:id="1636"/>
    <w:p w14:paraId="4D2B4656" w14:textId="10362670" w:rsidR="00A03F18" w:rsidRDefault="00A03F18" w:rsidP="00216EA5">
      <w:pPr>
        <w:jc w:val="left"/>
        <w:rPr>
          <w:ins w:id="1654" w:author="Nobuhiro Mifune" w:date="2022-04-07T09:16:00Z"/>
          <w:rFonts w:ascii="Times New Roman" w:hAnsi="Times New Roman"/>
        </w:rPr>
      </w:pPr>
    </w:p>
    <w:p w14:paraId="086D5E53" w14:textId="77777777" w:rsidR="00A03F18" w:rsidRPr="009204C0" w:rsidRDefault="00A03F18" w:rsidP="00216EA5">
      <w:pPr>
        <w:jc w:val="left"/>
        <w:rPr>
          <w:rFonts w:ascii="Times New Roman" w:hAnsi="Times New Roman"/>
          <w:rPrChange w:id="1655" w:author="Nobuhiro Mifune" w:date="2022-04-05T10:38:00Z">
            <w:rPr/>
          </w:rPrChange>
        </w:rPr>
      </w:pPr>
    </w:p>
    <w:p w14:paraId="32893742" w14:textId="77777777" w:rsidR="00216EA5" w:rsidRPr="009204C0" w:rsidRDefault="00216EA5" w:rsidP="00216EA5">
      <w:pPr>
        <w:jc w:val="center"/>
        <w:rPr>
          <w:rFonts w:ascii="Times New Roman" w:hAnsi="Times New Roman"/>
          <w:b/>
          <w:rPrChange w:id="1656" w:author="Nobuhiro Mifune" w:date="2022-04-05T10:38:00Z">
            <w:rPr>
              <w:b/>
            </w:rPr>
          </w:rPrChange>
        </w:rPr>
      </w:pPr>
      <w:r w:rsidRPr="009204C0">
        <w:rPr>
          <w:rFonts w:ascii="Times New Roman" w:hAnsi="Times New Roman" w:hint="eastAsia"/>
          <w:b/>
          <w:rPrChange w:id="1657" w:author="Nobuhiro Mifune" w:date="2022-04-05T10:38:00Z">
            <w:rPr>
              <w:rFonts w:hint="eastAsia"/>
              <w:b/>
            </w:rPr>
          </w:rPrChange>
        </w:rPr>
        <w:t>考察</w:t>
      </w:r>
    </w:p>
    <w:p w14:paraId="35961FF6" w14:textId="5EFA5AFC" w:rsidR="00B4639D" w:rsidRPr="009204C0" w:rsidRDefault="0019390F" w:rsidP="00727F2A">
      <w:pPr>
        <w:rPr>
          <w:ins w:id="1658" w:author="Nobuhiro Mifune" w:date="2022-04-01T13:51:00Z"/>
          <w:rFonts w:ascii="Times New Roman" w:hAnsi="Times New Roman"/>
          <w:rPrChange w:id="1659" w:author="Nobuhiro Mifune" w:date="2022-04-05T10:38:00Z">
            <w:rPr>
              <w:ins w:id="1660" w:author="Nobuhiro Mifune" w:date="2022-04-01T13:51:00Z"/>
            </w:rPr>
          </w:rPrChange>
        </w:rPr>
        <w:pPrChange w:id="1661" w:author="KUT" w:date="2022-04-14T09:53:00Z">
          <w:pPr>
            <w:ind w:firstLineChars="100" w:firstLine="210"/>
          </w:pPr>
        </w:pPrChange>
      </w:pPr>
      <w:ins w:id="1662" w:author="Nobuhiro Mifune" w:date="2022-04-01T13:44:00Z">
        <w:r w:rsidRPr="009204C0">
          <w:rPr>
            <w:rFonts w:ascii="Times New Roman" w:hAnsi="Times New Roman" w:hint="eastAsia"/>
            <w:rPrChange w:id="1663" w:author="Nobuhiro Mifune" w:date="2022-04-05T10:38:00Z">
              <w:rPr>
                <w:rFonts w:hint="eastAsia"/>
              </w:rPr>
            </w:rPrChange>
          </w:rPr>
          <w:t>本研究では</w:t>
        </w:r>
      </w:ins>
      <w:ins w:id="1664" w:author="Nobuhiro Mifune" w:date="2022-04-01T13:46:00Z">
        <w:r w:rsidRPr="009204C0">
          <w:rPr>
            <w:rFonts w:ascii="Times New Roman" w:hAnsi="Times New Roman" w:hint="eastAsia"/>
            <w:rPrChange w:id="1665" w:author="Nobuhiro Mifune" w:date="2022-04-05T10:38:00Z">
              <w:rPr>
                <w:rFonts w:hint="eastAsia"/>
              </w:rPr>
            </w:rPrChange>
          </w:rPr>
          <w:t>仲直りのメカニズムの中の、</w:t>
        </w:r>
      </w:ins>
      <w:ins w:id="1666" w:author="Nobuhiro Mifune" w:date="2022-04-01T13:47:00Z">
        <w:r w:rsidRPr="009204C0">
          <w:rPr>
            <w:rFonts w:ascii="Times New Roman" w:hAnsi="Times New Roman" w:hint="eastAsia"/>
            <w:rPrChange w:id="1667" w:author="Nobuhiro Mifune" w:date="2022-04-05T10:38:00Z">
              <w:rPr>
                <w:rFonts w:hint="eastAsia"/>
              </w:rPr>
            </w:rPrChange>
          </w:rPr>
          <w:t>加害者側の心理に焦点を当てた。具体的には、</w:t>
        </w:r>
      </w:ins>
      <w:ins w:id="1668" w:author="Nobuhiro Mifune" w:date="2022-04-01T13:45:00Z">
        <w:r w:rsidRPr="009204C0">
          <w:rPr>
            <w:rFonts w:ascii="Times New Roman" w:hAnsi="Times New Roman" w:hint="eastAsia"/>
            <w:rPrChange w:id="1669" w:author="Nobuhiro Mifune" w:date="2022-04-05T10:38:00Z">
              <w:rPr>
                <w:rFonts w:hint="eastAsia"/>
              </w:rPr>
            </w:rPrChange>
          </w:rPr>
          <w:t>意図のない加害</w:t>
        </w:r>
      </w:ins>
      <w:ins w:id="1670" w:author="Nobuhiro Mifune" w:date="2022-04-01T13:46:00Z">
        <w:r w:rsidRPr="009204C0">
          <w:rPr>
            <w:rFonts w:ascii="Times New Roman" w:hAnsi="Times New Roman" w:hint="eastAsia"/>
            <w:rPrChange w:id="1671" w:author="Nobuhiro Mifune" w:date="2022-04-05T10:38:00Z">
              <w:rPr>
                <w:rFonts w:hint="eastAsia"/>
              </w:rPr>
            </w:rPrChange>
          </w:rPr>
          <w:t>をした場合や</w:t>
        </w:r>
      </w:ins>
      <w:ins w:id="1672" w:author="Nobuhiro Mifune" w:date="2022-04-01T13:45:00Z">
        <w:r w:rsidRPr="009204C0">
          <w:rPr>
            <w:rFonts w:ascii="Times New Roman" w:hAnsi="Times New Roman" w:hint="eastAsia"/>
            <w:rPrChange w:id="1673" w:author="Nobuhiro Mifune" w:date="2022-04-05T10:38:00Z">
              <w:rPr>
                <w:rFonts w:hint="eastAsia"/>
              </w:rPr>
            </w:rPrChange>
          </w:rPr>
          <w:t>コストをかけた謝罪</w:t>
        </w:r>
      </w:ins>
      <w:ins w:id="1674" w:author="Nobuhiro Mifune" w:date="2022-04-01T13:46:00Z">
        <w:r w:rsidRPr="009204C0">
          <w:rPr>
            <w:rFonts w:ascii="Times New Roman" w:hAnsi="Times New Roman" w:hint="eastAsia"/>
            <w:rPrChange w:id="1675" w:author="Nobuhiro Mifune" w:date="2022-04-05T10:38:00Z">
              <w:rPr>
                <w:rFonts w:hint="eastAsia"/>
              </w:rPr>
            </w:rPrChange>
          </w:rPr>
          <w:t>を行った場合に、加害者が</w:t>
        </w:r>
      </w:ins>
      <w:ins w:id="1676" w:author="Nobuhiro Mifune" w:date="2022-04-01T13:45:00Z">
        <w:r w:rsidRPr="009204C0">
          <w:rPr>
            <w:rFonts w:ascii="Times New Roman" w:hAnsi="Times New Roman" w:hint="eastAsia"/>
            <w:rPrChange w:id="1677" w:author="Nobuhiro Mifune" w:date="2022-04-05T10:38:00Z">
              <w:rPr>
                <w:rFonts w:hint="eastAsia"/>
              </w:rPr>
            </w:rPrChange>
          </w:rPr>
          <w:t>被害者側の誠意の知覚や赦しを</w:t>
        </w:r>
      </w:ins>
      <w:ins w:id="1678" w:author="Nobuhiro Mifune" w:date="2022-04-01T13:46:00Z">
        <w:r w:rsidRPr="009204C0">
          <w:rPr>
            <w:rFonts w:ascii="Times New Roman" w:hAnsi="Times New Roman" w:hint="eastAsia"/>
            <w:rPrChange w:id="1679" w:author="Nobuhiro Mifune" w:date="2022-04-05T10:38:00Z">
              <w:rPr>
                <w:rFonts w:hint="eastAsia"/>
              </w:rPr>
            </w:rPrChange>
          </w:rPr>
          <w:t>期待するかを</w:t>
        </w:r>
      </w:ins>
      <w:ins w:id="1680" w:author="Nobuhiro Mifune" w:date="2022-04-01T13:45:00Z">
        <w:r w:rsidRPr="009204C0">
          <w:rPr>
            <w:rFonts w:ascii="Times New Roman" w:hAnsi="Times New Roman" w:hint="eastAsia"/>
            <w:rPrChange w:id="1681" w:author="Nobuhiro Mifune" w:date="2022-04-05T10:38:00Z">
              <w:rPr>
                <w:rFonts w:hint="eastAsia"/>
              </w:rPr>
            </w:rPrChange>
          </w:rPr>
          <w:t>検討した。</w:t>
        </w:r>
      </w:ins>
      <w:ins w:id="1682" w:author="Nobuhiro Mifune" w:date="2022-04-01T14:11:00Z">
        <w:r w:rsidR="00E846B3" w:rsidRPr="009204C0">
          <w:rPr>
            <w:rFonts w:ascii="Times New Roman" w:hAnsi="Times New Roman" w:hint="eastAsia"/>
            <w:rPrChange w:id="1683" w:author="Nobuhiro Mifune" w:date="2022-04-05T10:38:00Z">
              <w:rPr>
                <w:rFonts w:hint="eastAsia"/>
              </w:rPr>
            </w:rPrChange>
          </w:rPr>
          <w:t>シナリオ実験</w:t>
        </w:r>
      </w:ins>
      <w:ins w:id="1684" w:author="Nobuhiro Mifune" w:date="2022-04-01T13:49:00Z">
        <w:r w:rsidRPr="009204C0">
          <w:rPr>
            <w:rFonts w:ascii="Times New Roman" w:hAnsi="Times New Roman" w:hint="eastAsia"/>
            <w:rPrChange w:id="1685" w:author="Nobuhiro Mifune" w:date="2022-04-05T10:38:00Z">
              <w:rPr>
                <w:rFonts w:hint="eastAsia"/>
              </w:rPr>
            </w:rPrChange>
          </w:rPr>
          <w:t>の結果、</w:t>
        </w:r>
      </w:ins>
      <w:ins w:id="1686" w:author="Nobuhiro Mifune" w:date="2022-04-01T13:48:00Z">
        <w:r w:rsidRPr="009204C0">
          <w:rPr>
            <w:rFonts w:ascii="Times New Roman" w:hAnsi="Times New Roman" w:hint="eastAsia"/>
            <w:rPrChange w:id="1687" w:author="Nobuhiro Mifune" w:date="2022-04-05T10:38:00Z">
              <w:rPr>
                <w:rFonts w:hint="eastAsia"/>
              </w:rPr>
            </w:rPrChange>
          </w:rPr>
          <w:t>意図があるよりもない場合に、また、謝罪のコストが小さい場合よりも大きい場合に、</w:t>
        </w:r>
      </w:ins>
      <w:ins w:id="1688" w:author="Nobuhiro Mifune" w:date="2022-04-01T13:49:00Z">
        <w:r w:rsidRPr="009204C0">
          <w:rPr>
            <w:rFonts w:ascii="Times New Roman" w:hAnsi="Times New Roman" w:hint="eastAsia"/>
            <w:rPrChange w:id="1689" w:author="Nobuhiro Mifune" w:date="2022-04-05T10:38:00Z">
              <w:rPr>
                <w:rFonts w:hint="eastAsia"/>
              </w:rPr>
            </w:rPrChange>
          </w:rPr>
          <w:t>誠意期待も赦し期待も促進されることが示された。一方、誠意期待においても赦し期待においても、</w:t>
        </w:r>
        <w:r w:rsidR="00B4639D" w:rsidRPr="009204C0">
          <w:rPr>
            <w:rFonts w:ascii="Times New Roman" w:hAnsi="Times New Roman" w:hint="eastAsia"/>
            <w:rPrChange w:id="1690" w:author="Nobuhiro Mifune" w:date="2022-04-05T10:38:00Z">
              <w:rPr>
                <w:rFonts w:hint="eastAsia"/>
              </w:rPr>
            </w:rPrChange>
          </w:rPr>
          <w:t>意図性と謝罪コストの</w:t>
        </w:r>
      </w:ins>
      <w:ins w:id="1691" w:author="Nobuhiro Mifune" w:date="2022-04-01T13:50:00Z">
        <w:r w:rsidR="00B4639D" w:rsidRPr="009204C0">
          <w:rPr>
            <w:rFonts w:ascii="Times New Roman" w:hAnsi="Times New Roman" w:hint="eastAsia"/>
            <w:rPrChange w:id="1692" w:author="Nobuhiro Mifune" w:date="2022-04-05T10:38:00Z">
              <w:rPr>
                <w:rFonts w:hint="eastAsia"/>
              </w:rPr>
            </w:rPrChange>
          </w:rPr>
          <w:t>間の</w:t>
        </w:r>
      </w:ins>
      <w:del w:id="1693" w:author="Nobuhiro Mifune" w:date="2022-04-01T13:47:00Z">
        <w:r w:rsidR="00D9756F" w:rsidRPr="009204C0" w:rsidDel="0019390F">
          <w:rPr>
            <w:rFonts w:ascii="Times New Roman" w:hAnsi="Times New Roman" w:hint="eastAsia"/>
            <w:rPrChange w:id="1694" w:author="Nobuhiro Mifune" w:date="2022-04-05T10:38:00Z">
              <w:rPr>
                <w:rFonts w:hint="eastAsia"/>
              </w:rPr>
            </w:rPrChange>
          </w:rPr>
          <w:delText>まず、</w:delText>
        </w:r>
      </w:del>
      <w:del w:id="1695" w:author="Nobuhiro Mifune" w:date="2022-04-01T13:50:00Z">
        <w:r w:rsidR="00D9756F" w:rsidRPr="009204C0" w:rsidDel="00B4639D">
          <w:rPr>
            <w:rFonts w:ascii="Times New Roman" w:hAnsi="Times New Roman" w:hint="eastAsia"/>
            <w:rPrChange w:id="1696" w:author="Nobuhiro Mifune" w:date="2022-04-05T10:38:00Z">
              <w:rPr>
                <w:rFonts w:hint="eastAsia"/>
              </w:rPr>
            </w:rPrChange>
          </w:rPr>
          <w:delText>誠意の知覚の期待と赦しの期待の両変数において、謝罪のコストと意図性に有意な差が見られたが、</w:delText>
        </w:r>
      </w:del>
      <w:r w:rsidR="00D9756F" w:rsidRPr="009204C0">
        <w:rPr>
          <w:rFonts w:ascii="Times New Roman" w:hAnsi="Times New Roman" w:hint="eastAsia"/>
          <w:rPrChange w:id="1697" w:author="Nobuhiro Mifune" w:date="2022-04-05T10:38:00Z">
            <w:rPr>
              <w:rFonts w:hint="eastAsia"/>
            </w:rPr>
          </w:rPrChange>
        </w:rPr>
        <w:t>交互作用効果は見られなかった。</w:t>
      </w:r>
      <w:del w:id="1698" w:author="Nobuhiro Mifune" w:date="2022-04-01T13:50:00Z">
        <w:r w:rsidR="00D9756F" w:rsidRPr="009204C0" w:rsidDel="00B4639D">
          <w:rPr>
            <w:rFonts w:ascii="Times New Roman" w:hAnsi="Times New Roman" w:hint="eastAsia"/>
            <w:rPrChange w:id="1699" w:author="Nobuhiro Mifune" w:date="2022-04-05T10:38:00Z">
              <w:rPr>
                <w:rFonts w:hint="eastAsia"/>
              </w:rPr>
            </w:rPrChange>
          </w:rPr>
          <w:delText>そのため、仮説１「赦しの期待、誠意の知覚の期待を従属変数とした場合、意図性および謝罪コストの主効果は有意となるが、交互作用は有意にならない」は支持された。仮説１が支持されたことにより、被害者視点で実施された研究である</w:delText>
        </w:r>
      </w:del>
      <w:del w:id="1700" w:author="Nobuhiro Mifune" w:date="2022-04-01T14:24:00Z">
        <w:r w:rsidR="00D9756F" w:rsidRPr="009204C0" w:rsidDel="004C27D1">
          <w:rPr>
            <w:rFonts w:ascii="Times New Roman" w:hAnsi="Times New Roman"/>
            <w:rPrChange w:id="1701" w:author="Nobuhiro Mifune" w:date="2022-04-05T10:38:00Z">
              <w:rPr/>
            </w:rPrChange>
          </w:rPr>
          <w:delText>Ohtsubo &amp; Higuchi (2022)</w:delText>
        </w:r>
        <w:r w:rsidR="00D9756F" w:rsidRPr="009204C0" w:rsidDel="004C27D1">
          <w:rPr>
            <w:rFonts w:ascii="Times New Roman" w:hAnsi="Times New Roman" w:hint="eastAsia"/>
            <w:rPrChange w:id="1702" w:author="Nobuhiro Mifune" w:date="2022-04-05T10:38:00Z">
              <w:rPr>
                <w:rFonts w:hint="eastAsia"/>
              </w:rPr>
            </w:rPrChange>
          </w:rPr>
          <w:delText>の</w:delText>
        </w:r>
        <w:r w:rsidR="00D9756F" w:rsidRPr="009204C0" w:rsidDel="004C27D1">
          <w:rPr>
            <w:rFonts w:ascii="Times New Roman" w:hAnsi="Times New Roman"/>
            <w:rPrChange w:id="1703" w:author="Nobuhiro Mifune" w:date="2022-04-05T10:38:00Z">
              <w:rPr/>
            </w:rPrChange>
          </w:rPr>
          <w:delText>結果</w:delText>
        </w:r>
      </w:del>
      <w:del w:id="1704" w:author="Nobuhiro Mifune" w:date="2022-04-01T13:50:00Z">
        <w:r w:rsidR="00D9756F" w:rsidRPr="009204C0" w:rsidDel="00B4639D">
          <w:rPr>
            <w:rFonts w:ascii="Times New Roman" w:hAnsi="Times New Roman"/>
            <w:rPrChange w:id="1705" w:author="Nobuhiro Mifune" w:date="2022-04-05T10:38:00Z">
              <w:rPr/>
            </w:rPrChange>
          </w:rPr>
          <w:delText>が</w:delText>
        </w:r>
      </w:del>
      <w:del w:id="1706" w:author="Nobuhiro Mifune" w:date="2022-04-01T14:24:00Z">
        <w:r w:rsidR="00D9756F" w:rsidRPr="009204C0" w:rsidDel="004C27D1">
          <w:rPr>
            <w:rFonts w:ascii="Times New Roman" w:hAnsi="Times New Roman" w:hint="eastAsia"/>
            <w:rPrChange w:id="1707" w:author="Nobuhiro Mifune" w:date="2022-04-05T10:38:00Z">
              <w:rPr>
                <w:rFonts w:hint="eastAsia"/>
              </w:rPr>
            </w:rPrChange>
          </w:rPr>
          <w:delText>、</w:delText>
        </w:r>
      </w:del>
      <w:ins w:id="1708" w:author="Nobuhiro Mifune" w:date="2022-04-01T14:23:00Z">
        <w:r w:rsidR="004C27D1" w:rsidRPr="009204C0">
          <w:rPr>
            <w:rFonts w:ascii="Times New Roman" w:hAnsi="Times New Roman" w:hint="eastAsia"/>
            <w:rPrChange w:id="1709" w:author="Nobuhiro Mifune" w:date="2022-04-05T10:38:00Z">
              <w:rPr>
                <w:rFonts w:hint="eastAsia"/>
              </w:rPr>
            </w:rPrChange>
          </w:rPr>
          <w:t>また、謝罪コストが誠意知覚に与える効果の</w:t>
        </w:r>
      </w:ins>
      <w:ins w:id="1710" w:author="Nobuhiro Mifune" w:date="2022-04-01T14:24:00Z">
        <w:r w:rsidR="004C27D1" w:rsidRPr="009204C0">
          <w:rPr>
            <w:rFonts w:ascii="Times New Roman" w:hAnsi="Times New Roman" w:hint="eastAsia"/>
            <w:rPrChange w:id="1711" w:author="Nobuhiro Mifune" w:date="2022-04-05T10:38:00Z">
              <w:rPr>
                <w:rFonts w:hint="eastAsia"/>
              </w:rPr>
            </w:rPrChange>
          </w:rPr>
          <w:t>大きさは、謝罪コストが赦し期待に与える効果の大きさよりも、大きかった。これらは、同様の効果を被害者視点で測定した</w:t>
        </w:r>
        <w:proofErr w:type="spellStart"/>
        <w:r w:rsidR="004C27D1" w:rsidRPr="009204C0">
          <w:rPr>
            <w:rFonts w:ascii="Times New Roman" w:hAnsi="Times New Roman"/>
            <w:rPrChange w:id="1712" w:author="Nobuhiro Mifune" w:date="2022-04-05T10:38:00Z">
              <w:rPr/>
            </w:rPrChange>
          </w:rPr>
          <w:t>Ohtsubo</w:t>
        </w:r>
        <w:proofErr w:type="spellEnd"/>
        <w:r w:rsidR="004C27D1" w:rsidRPr="009204C0">
          <w:rPr>
            <w:rFonts w:ascii="Times New Roman" w:hAnsi="Times New Roman"/>
            <w:rPrChange w:id="1713" w:author="Nobuhiro Mifune" w:date="2022-04-05T10:38:00Z">
              <w:rPr/>
            </w:rPrChange>
          </w:rPr>
          <w:t xml:space="preserve"> &amp; Higuchi (2022)</w:t>
        </w:r>
        <w:r w:rsidR="004C27D1" w:rsidRPr="009204C0">
          <w:rPr>
            <w:rFonts w:ascii="Times New Roman" w:hAnsi="Times New Roman" w:hint="eastAsia"/>
            <w:rPrChange w:id="1714" w:author="Nobuhiro Mifune" w:date="2022-04-05T10:38:00Z">
              <w:rPr>
                <w:rFonts w:hint="eastAsia"/>
              </w:rPr>
            </w:rPrChange>
          </w:rPr>
          <w:t>の</w:t>
        </w:r>
        <w:r w:rsidR="004C27D1" w:rsidRPr="009204C0">
          <w:rPr>
            <w:rFonts w:ascii="Times New Roman" w:hAnsi="Times New Roman"/>
            <w:rPrChange w:id="1715" w:author="Nobuhiro Mifune" w:date="2022-04-05T10:38:00Z">
              <w:rPr/>
            </w:rPrChange>
          </w:rPr>
          <w:t>結果</w:t>
        </w:r>
        <w:r w:rsidR="004C27D1" w:rsidRPr="009204C0">
          <w:rPr>
            <w:rFonts w:ascii="Times New Roman" w:hAnsi="Times New Roman" w:hint="eastAsia"/>
            <w:rPrChange w:id="1716" w:author="Nobuhiro Mifune" w:date="2022-04-05T10:38:00Z">
              <w:rPr>
                <w:rFonts w:hint="eastAsia"/>
              </w:rPr>
            </w:rPrChange>
          </w:rPr>
          <w:t>と一貫</w:t>
        </w:r>
      </w:ins>
      <w:ins w:id="1717" w:author="Nobuhiro Mifune" w:date="2022-04-01T14:27:00Z">
        <w:r w:rsidR="004C27D1" w:rsidRPr="009204C0">
          <w:rPr>
            <w:rFonts w:ascii="Times New Roman" w:hAnsi="Times New Roman" w:hint="eastAsia"/>
            <w:rPrChange w:id="1718" w:author="Nobuhiro Mifune" w:date="2022-04-05T10:38:00Z">
              <w:rPr>
                <w:rFonts w:hint="eastAsia"/>
              </w:rPr>
            </w:rPrChange>
          </w:rPr>
          <w:t>している</w:t>
        </w:r>
      </w:ins>
      <w:ins w:id="1719" w:author="Nobuhiro Mifune" w:date="2022-04-01T14:24:00Z">
        <w:r w:rsidR="004C27D1" w:rsidRPr="009204C0">
          <w:rPr>
            <w:rFonts w:ascii="Times New Roman" w:hAnsi="Times New Roman" w:hint="eastAsia"/>
            <w:rPrChange w:id="1720" w:author="Nobuhiro Mifune" w:date="2022-04-05T10:38:00Z">
              <w:rPr>
                <w:rFonts w:hint="eastAsia"/>
              </w:rPr>
            </w:rPrChange>
          </w:rPr>
          <w:t>。</w:t>
        </w:r>
      </w:ins>
      <w:commentRangeStart w:id="1721"/>
      <w:commentRangeStart w:id="1722"/>
      <w:ins w:id="1723" w:author="Nobuhiro Mifune" w:date="2022-04-01T16:13:00Z">
        <w:r w:rsidR="00430611" w:rsidRPr="009204C0">
          <w:rPr>
            <w:rFonts w:ascii="Times New Roman" w:hAnsi="Times New Roman" w:hint="eastAsia"/>
            <w:rPrChange w:id="1724" w:author="Nobuhiro Mifune" w:date="2022-04-05T10:38:00Z">
              <w:rPr>
                <w:rFonts w:hint="eastAsia"/>
              </w:rPr>
            </w:rPrChange>
          </w:rPr>
          <w:t>したがって</w:t>
        </w:r>
      </w:ins>
      <w:ins w:id="1725" w:author="Nobuhiro Mifune" w:date="2022-04-01T14:27:00Z">
        <w:r w:rsidR="004C27D1" w:rsidRPr="009204C0">
          <w:rPr>
            <w:rFonts w:ascii="Times New Roman" w:hAnsi="Times New Roman" w:hint="eastAsia"/>
            <w:rPrChange w:id="1726" w:author="Nobuhiro Mifune" w:date="2022-04-05T10:38:00Z">
              <w:rPr>
                <w:rFonts w:hint="eastAsia"/>
              </w:rPr>
            </w:rPrChange>
          </w:rPr>
          <w:t>、</w:t>
        </w:r>
      </w:ins>
      <w:ins w:id="1727" w:author="Nobuhiro Mifune" w:date="2022-04-05T11:42:00Z">
        <w:r w:rsidR="00FC68CD">
          <w:rPr>
            <w:rFonts w:ascii="Times New Roman" w:hAnsi="Times New Roman" w:hint="eastAsia"/>
          </w:rPr>
          <w:t>被害者側が加害の意図がない場合や</w:t>
        </w:r>
      </w:ins>
      <w:ins w:id="1728" w:author="Nobuhiro Mifune" w:date="2022-04-05T11:43:00Z">
        <w:r w:rsidR="00FC68CD">
          <w:rPr>
            <w:rFonts w:ascii="Times New Roman" w:hAnsi="Times New Roman" w:hint="eastAsia"/>
          </w:rPr>
          <w:t>謝罪のコストがある場合に仲直りを促進するだけでなく</w:t>
        </w:r>
      </w:ins>
      <w:ins w:id="1729" w:author="Nobuhiro Mifune" w:date="2022-04-01T14:27:00Z">
        <w:r w:rsidR="004C27D1" w:rsidRPr="009204C0">
          <w:rPr>
            <w:rFonts w:ascii="Times New Roman" w:hAnsi="Times New Roman" w:hint="eastAsia"/>
            <w:rPrChange w:id="1730" w:author="Nobuhiro Mifune" w:date="2022-04-05T10:38:00Z">
              <w:rPr>
                <w:rFonts w:hint="eastAsia"/>
              </w:rPr>
            </w:rPrChange>
          </w:rPr>
          <w:t>、</w:t>
        </w:r>
      </w:ins>
      <w:ins w:id="1731" w:author="Nobuhiro Mifune" w:date="2022-04-01T14:26:00Z">
        <w:r w:rsidR="004C27D1" w:rsidRPr="009204C0">
          <w:rPr>
            <w:rFonts w:ascii="Times New Roman" w:hAnsi="Times New Roman" w:hint="eastAsia"/>
            <w:rPrChange w:id="1732" w:author="Nobuhiro Mifune" w:date="2022-04-05T10:38:00Z">
              <w:rPr>
                <w:rFonts w:hint="eastAsia"/>
              </w:rPr>
            </w:rPrChange>
          </w:rPr>
          <w:t>加害者側もそれら</w:t>
        </w:r>
      </w:ins>
      <w:ins w:id="1733" w:author="Nobuhiro Mifune" w:date="2022-04-05T11:42:00Z">
        <w:r w:rsidR="00FC68CD">
          <w:rPr>
            <w:rFonts w:ascii="Times New Roman" w:hAnsi="Times New Roman" w:hint="eastAsia"/>
          </w:rPr>
          <w:t>の効果</w:t>
        </w:r>
      </w:ins>
      <w:ins w:id="1734" w:author="Nobuhiro Mifune" w:date="2022-04-01T14:26:00Z">
        <w:r w:rsidR="004C27D1" w:rsidRPr="009204C0">
          <w:rPr>
            <w:rFonts w:ascii="Times New Roman" w:hAnsi="Times New Roman" w:hint="eastAsia"/>
            <w:rPrChange w:id="1735" w:author="Nobuhiro Mifune" w:date="2022-04-05T10:38:00Z">
              <w:rPr>
                <w:rFonts w:hint="eastAsia"/>
              </w:rPr>
            </w:rPrChange>
          </w:rPr>
          <w:t>を適切に予測できる</w:t>
        </w:r>
      </w:ins>
      <w:ins w:id="1736" w:author="Nobuhiro Mifune" w:date="2022-04-05T11:42:00Z">
        <w:r w:rsidR="00FC68CD">
          <w:rPr>
            <w:rFonts w:ascii="Times New Roman" w:hAnsi="Times New Roman" w:hint="eastAsia"/>
          </w:rPr>
          <w:t>可能性が</w:t>
        </w:r>
      </w:ins>
      <w:ins w:id="1737" w:author="Nobuhiro Mifune" w:date="2022-04-01T14:26:00Z">
        <w:r w:rsidR="004C27D1" w:rsidRPr="009204C0">
          <w:rPr>
            <w:rFonts w:ascii="Times New Roman" w:hAnsi="Times New Roman" w:hint="eastAsia"/>
            <w:rPrChange w:id="1738" w:author="Nobuhiro Mifune" w:date="2022-04-05T10:38:00Z">
              <w:rPr>
                <w:rFonts w:hint="eastAsia"/>
              </w:rPr>
            </w:rPrChange>
          </w:rPr>
          <w:t>示された。</w:t>
        </w:r>
      </w:ins>
      <w:commentRangeEnd w:id="1721"/>
      <w:ins w:id="1739" w:author="Nobuhiro Mifune" w:date="2022-04-01T16:14:00Z">
        <w:r w:rsidR="00430611" w:rsidRPr="009204C0">
          <w:rPr>
            <w:rStyle w:val="a9"/>
            <w:rFonts w:ascii="Times New Roman" w:hAnsi="Times New Roman"/>
            <w:rPrChange w:id="1740" w:author="Nobuhiro Mifune" w:date="2022-04-05T10:38:00Z">
              <w:rPr>
                <w:rStyle w:val="a9"/>
              </w:rPr>
            </w:rPrChange>
          </w:rPr>
          <w:commentReference w:id="1721"/>
        </w:r>
      </w:ins>
      <w:commentRangeEnd w:id="1722"/>
      <w:r w:rsidR="007F732B" w:rsidRPr="009204C0">
        <w:rPr>
          <w:rStyle w:val="a9"/>
          <w:rFonts w:ascii="Times New Roman" w:hAnsi="Times New Roman"/>
          <w:rPrChange w:id="1741" w:author="Nobuhiro Mifune" w:date="2022-04-05T10:38:00Z">
            <w:rPr>
              <w:rStyle w:val="a9"/>
            </w:rPr>
          </w:rPrChange>
        </w:rPr>
        <w:commentReference w:id="1722"/>
      </w:r>
      <w:ins w:id="1742" w:author="Nobuhiro Mifune" w:date="2022-04-01T14:28:00Z">
        <w:r w:rsidR="000E73CA" w:rsidRPr="009204C0">
          <w:rPr>
            <w:rFonts w:ascii="Times New Roman" w:hAnsi="Times New Roman" w:hint="eastAsia"/>
            <w:rPrChange w:id="1743" w:author="Nobuhiro Mifune" w:date="2022-04-05T10:38:00Z">
              <w:rPr>
                <w:rFonts w:hint="eastAsia"/>
              </w:rPr>
            </w:rPrChange>
          </w:rPr>
          <w:t>本研究結果は、意図性や謝罪コスト</w:t>
        </w:r>
      </w:ins>
      <w:ins w:id="1744" w:author="Nobuhiro Mifune" w:date="2022-04-01T14:26:00Z">
        <w:r w:rsidR="004C27D1" w:rsidRPr="009204C0">
          <w:rPr>
            <w:rFonts w:ascii="Times New Roman" w:hAnsi="Times New Roman" w:hint="eastAsia"/>
            <w:rPrChange w:id="1745" w:author="Nobuhiro Mifune" w:date="2022-04-05T10:38:00Z">
              <w:rPr>
                <w:rFonts w:hint="eastAsia"/>
              </w:rPr>
            </w:rPrChange>
          </w:rPr>
          <w:t>が</w:t>
        </w:r>
      </w:ins>
      <w:ins w:id="1746" w:author="Nobuhiro Mifune" w:date="2022-04-01T14:28:00Z">
        <w:r w:rsidR="000E73CA" w:rsidRPr="009204C0">
          <w:rPr>
            <w:rFonts w:ascii="Times New Roman" w:hAnsi="Times New Roman" w:hint="eastAsia"/>
            <w:rPrChange w:id="1747" w:author="Nobuhiro Mifune" w:date="2022-04-05T10:38:00Z">
              <w:rPr>
                <w:rFonts w:hint="eastAsia"/>
              </w:rPr>
            </w:rPrChange>
          </w:rPr>
          <w:t>被害者</w:t>
        </w:r>
        <w:r w:rsidR="000E73CA" w:rsidRPr="009204C0">
          <w:rPr>
            <w:rFonts w:ascii="Times New Roman" w:hAnsi="Times New Roman"/>
            <w:rPrChange w:id="1748" w:author="Nobuhiro Mifune" w:date="2022-04-05T10:38:00Z">
              <w:rPr/>
            </w:rPrChange>
          </w:rPr>
          <w:t>-</w:t>
        </w:r>
        <w:r w:rsidR="000E73CA" w:rsidRPr="009204C0">
          <w:rPr>
            <w:rFonts w:ascii="Times New Roman" w:hAnsi="Times New Roman" w:hint="eastAsia"/>
            <w:rPrChange w:id="1749" w:author="Nobuhiro Mifune" w:date="2022-04-05T10:38:00Z">
              <w:rPr>
                <w:rFonts w:hint="eastAsia"/>
              </w:rPr>
            </w:rPrChange>
          </w:rPr>
          <w:t>加害者間で共通して</w:t>
        </w:r>
      </w:ins>
      <w:ins w:id="1750" w:author="Nobuhiro Mifune" w:date="2022-04-01T14:26:00Z">
        <w:r w:rsidR="004C27D1" w:rsidRPr="009204C0">
          <w:rPr>
            <w:rFonts w:ascii="Times New Roman" w:hAnsi="Times New Roman" w:hint="eastAsia"/>
            <w:rPrChange w:id="1751" w:author="Nobuhiro Mifune" w:date="2022-04-05T10:38:00Z">
              <w:rPr>
                <w:rFonts w:hint="eastAsia"/>
              </w:rPr>
            </w:rPrChange>
          </w:rPr>
          <w:t>仲直りの</w:t>
        </w:r>
        <w:bookmarkStart w:id="1752" w:name="_GoBack"/>
        <w:bookmarkEnd w:id="1752"/>
        <w:r w:rsidR="004C27D1" w:rsidRPr="009204C0">
          <w:rPr>
            <w:rFonts w:ascii="Times New Roman" w:hAnsi="Times New Roman" w:hint="eastAsia"/>
            <w:rPrChange w:id="1753" w:author="Nobuhiro Mifune" w:date="2022-04-05T10:38:00Z">
              <w:rPr>
                <w:rFonts w:hint="eastAsia"/>
              </w:rPr>
            </w:rPrChange>
          </w:rPr>
          <w:t>プロセス</w:t>
        </w:r>
      </w:ins>
      <w:ins w:id="1754" w:author="Nobuhiro Mifune" w:date="2022-04-01T14:28:00Z">
        <w:r w:rsidR="000E73CA" w:rsidRPr="009204C0">
          <w:rPr>
            <w:rFonts w:ascii="Times New Roman" w:hAnsi="Times New Roman" w:hint="eastAsia"/>
            <w:rPrChange w:id="1755" w:author="Nobuhiro Mifune" w:date="2022-04-05T10:38:00Z">
              <w:rPr>
                <w:rFonts w:hint="eastAsia"/>
              </w:rPr>
            </w:rPrChange>
          </w:rPr>
          <w:t>を促進する</w:t>
        </w:r>
      </w:ins>
      <w:ins w:id="1756" w:author="Nobuhiro Mifune" w:date="2022-04-01T14:26:00Z">
        <w:r w:rsidR="004C27D1" w:rsidRPr="009204C0">
          <w:rPr>
            <w:rFonts w:ascii="Times New Roman" w:hAnsi="Times New Roman" w:hint="eastAsia"/>
            <w:rPrChange w:id="1757" w:author="Nobuhiro Mifune" w:date="2022-04-05T10:38:00Z">
              <w:rPr>
                <w:rFonts w:hint="eastAsia"/>
              </w:rPr>
            </w:rPrChange>
          </w:rPr>
          <w:t>可能性を示している。</w:t>
        </w:r>
      </w:ins>
    </w:p>
    <w:p w14:paraId="4B35CF4A" w14:textId="37DC4987" w:rsidR="00311693" w:rsidRDefault="00311693" w:rsidP="00727F2A">
      <w:pPr>
        <w:ind w:firstLineChars="400" w:firstLine="840"/>
        <w:rPr>
          <w:ins w:id="1758" w:author="Nobuhiro Mifune" w:date="2022-04-06T09:43:00Z"/>
          <w:rFonts w:ascii="Times New Roman" w:hAnsi="Times New Roman"/>
        </w:rPr>
        <w:pPrChange w:id="1759" w:author="KUT" w:date="2022-04-14T09:53:00Z">
          <w:pPr>
            <w:ind w:firstLineChars="100" w:firstLine="210"/>
          </w:pPr>
        </w:pPrChange>
      </w:pPr>
      <w:ins w:id="1760" w:author="三船恒裕" w:date="2022-04-05T22:52:00Z">
        <w:r>
          <w:rPr>
            <w:rFonts w:ascii="Times New Roman" w:hAnsi="Times New Roman" w:hint="eastAsia"/>
          </w:rPr>
          <w:t>意図のある加害をした場合に特にコストを</w:t>
        </w:r>
      </w:ins>
      <w:ins w:id="1761" w:author="三船恒裕" w:date="2022-04-05T22:53:00Z">
        <w:r>
          <w:rPr>
            <w:rFonts w:ascii="Times New Roman" w:hAnsi="Times New Roman" w:hint="eastAsia"/>
          </w:rPr>
          <w:t>かけた謝罪が有効であると加害者側の被験者は考えなかった。</w:t>
        </w:r>
      </w:ins>
      <w:ins w:id="1762" w:author="三船恒裕" w:date="2022-04-05T23:00:00Z">
        <w:r w:rsidR="00CA6A55">
          <w:rPr>
            <w:rFonts w:ascii="Times New Roman" w:hAnsi="Times New Roman" w:hint="eastAsia"/>
          </w:rPr>
          <w:t>先行研究では</w:t>
        </w:r>
      </w:ins>
      <w:ins w:id="1763" w:author="Nobuhiro Mifune" w:date="2022-04-06T09:59:00Z">
        <w:r w:rsidR="00C40DFE">
          <w:rPr>
            <w:rFonts w:ascii="Times New Roman" w:hAnsi="Times New Roman" w:hint="eastAsia"/>
          </w:rPr>
          <w:t>意図のある加害よりも</w:t>
        </w:r>
      </w:ins>
      <w:ins w:id="1764" w:author="三船恒裕" w:date="2022-04-06T08:09:00Z">
        <w:r w:rsidR="00CE767D">
          <w:rPr>
            <w:rFonts w:ascii="Times New Roman" w:hAnsi="Times New Roman" w:hint="eastAsia"/>
          </w:rPr>
          <w:t>意図の</w:t>
        </w:r>
      </w:ins>
      <w:ins w:id="1765" w:author="Nobuhiro Mifune" w:date="2022-04-06T09:24:00Z">
        <w:r w:rsidR="00E6337A">
          <w:rPr>
            <w:rFonts w:ascii="Times New Roman" w:hAnsi="Times New Roman" w:hint="eastAsia"/>
          </w:rPr>
          <w:t>無い</w:t>
        </w:r>
      </w:ins>
      <w:ins w:id="1766" w:author="三船恒裕" w:date="2022-04-06T08:09:00Z">
        <w:del w:id="1767" w:author="Nobuhiro Mifune" w:date="2022-04-06T09:24:00Z">
          <w:r w:rsidR="00CE767D" w:rsidDel="00E6337A">
            <w:rPr>
              <w:rFonts w:ascii="Times New Roman" w:hAnsi="Times New Roman" w:hint="eastAsia"/>
            </w:rPr>
            <w:delText>ない</w:delText>
          </w:r>
        </w:del>
        <w:r w:rsidR="00CE767D">
          <w:rPr>
            <w:rFonts w:ascii="Times New Roman" w:hAnsi="Times New Roman" w:hint="eastAsia"/>
          </w:rPr>
          <w:t>加害に対して</w:t>
        </w:r>
      </w:ins>
      <w:ins w:id="1768" w:author="三船恒裕" w:date="2022-04-05T23:00:00Z">
        <w:r w:rsidR="00CA6A55">
          <w:rPr>
            <w:rFonts w:ascii="Times New Roman" w:hAnsi="Times New Roman" w:hint="eastAsia"/>
          </w:rPr>
          <w:t>罪悪感を</w:t>
        </w:r>
      </w:ins>
      <w:ins w:id="1769" w:author="三船恒裕" w:date="2022-04-05T23:01:00Z">
        <w:r w:rsidR="00CA6A55">
          <w:rPr>
            <w:rFonts w:ascii="Times New Roman" w:hAnsi="Times New Roman" w:hint="eastAsia"/>
          </w:rPr>
          <w:t>強く感じ</w:t>
        </w:r>
      </w:ins>
      <w:ins w:id="1770" w:author="Nobuhiro Mifune" w:date="2022-04-06T10:06:00Z">
        <w:r w:rsidR="000F7F6C">
          <w:rPr>
            <w:rFonts w:ascii="Times New Roman" w:hAnsi="Times New Roman" w:hint="eastAsia"/>
          </w:rPr>
          <w:t>、</w:t>
        </w:r>
      </w:ins>
      <w:ins w:id="1771" w:author="三船恒裕" w:date="2022-04-05T23:01:00Z">
        <w:del w:id="1772" w:author="Nobuhiro Mifune" w:date="2022-04-06T10:06:00Z">
          <w:r w:rsidR="00CA6A55" w:rsidDel="000F7F6C">
            <w:rPr>
              <w:rFonts w:ascii="Times New Roman" w:hAnsi="Times New Roman" w:hint="eastAsia"/>
            </w:rPr>
            <w:delText>るほど</w:delText>
          </w:r>
        </w:del>
        <w:r w:rsidR="00CA6A55">
          <w:rPr>
            <w:rFonts w:ascii="Times New Roman" w:hAnsi="Times New Roman" w:hint="eastAsia"/>
          </w:rPr>
          <w:t>謝罪</w:t>
        </w:r>
      </w:ins>
      <w:ins w:id="1773" w:author="三船恒裕" w:date="2022-04-06T08:17:00Z">
        <w:r w:rsidR="004C49D3">
          <w:rPr>
            <w:rFonts w:ascii="Times New Roman" w:hAnsi="Times New Roman" w:hint="eastAsia"/>
          </w:rPr>
          <w:t>が必要だと</w:t>
        </w:r>
      </w:ins>
      <w:ins w:id="1774" w:author="Nobuhiro Mifune" w:date="2022-04-06T10:06:00Z">
        <w:r w:rsidR="000F7F6C">
          <w:rPr>
            <w:rFonts w:ascii="Times New Roman" w:hAnsi="Times New Roman" w:hint="eastAsia"/>
          </w:rPr>
          <w:t>考えたり</w:t>
        </w:r>
      </w:ins>
      <w:ins w:id="1775" w:author="三船恒裕" w:date="2022-04-06T08:17:00Z">
        <w:del w:id="1776" w:author="Nobuhiro Mifune" w:date="2022-04-06T10:06:00Z">
          <w:r w:rsidR="004C49D3" w:rsidDel="000F7F6C">
            <w:rPr>
              <w:rFonts w:ascii="Times New Roman" w:hAnsi="Times New Roman" w:hint="eastAsia"/>
            </w:rPr>
            <w:delText>感じたり</w:delText>
          </w:r>
        </w:del>
        <w:r w:rsidR="004C49D3">
          <w:rPr>
            <w:rFonts w:ascii="Times New Roman" w:hAnsi="Times New Roman"/>
          </w:rPr>
          <w:t xml:space="preserve"> (</w:t>
        </w:r>
      </w:ins>
      <w:proofErr w:type="spellStart"/>
      <w:ins w:id="1777" w:author="三船恒裕" w:date="2022-04-06T08:19:00Z">
        <w:r w:rsidR="004C49D3">
          <w:rPr>
            <w:rFonts w:ascii="Times New Roman" w:hAnsi="Times New Roman"/>
          </w:rPr>
          <w:t>Leunissen</w:t>
        </w:r>
        <w:proofErr w:type="spellEnd"/>
        <w:r w:rsidR="004C49D3">
          <w:rPr>
            <w:rFonts w:ascii="Times New Roman" w:hAnsi="Times New Roman"/>
          </w:rPr>
          <w:t xml:space="preserve"> et al., 2013)</w:t>
        </w:r>
        <w:r w:rsidR="004C49D3">
          <w:rPr>
            <w:rFonts w:ascii="Times New Roman" w:hAnsi="Times New Roman" w:hint="eastAsia"/>
          </w:rPr>
          <w:t>、</w:t>
        </w:r>
      </w:ins>
      <w:ins w:id="1778" w:author="Nobuhiro Mifune" w:date="2022-04-06T09:59:00Z">
        <w:r w:rsidR="00C40DFE">
          <w:rPr>
            <w:rFonts w:ascii="Times New Roman" w:hAnsi="Times New Roman" w:hint="eastAsia"/>
          </w:rPr>
          <w:t>意図の</w:t>
        </w:r>
      </w:ins>
      <w:ins w:id="1779" w:author="Nobuhiro Mifune" w:date="2022-04-06T10:06:00Z">
        <w:r w:rsidR="000F7F6C">
          <w:rPr>
            <w:rFonts w:ascii="Times New Roman" w:hAnsi="Times New Roman" w:hint="eastAsia"/>
          </w:rPr>
          <w:t>無い</w:t>
        </w:r>
      </w:ins>
      <w:ins w:id="1780" w:author="Nobuhiro Mifune" w:date="2022-04-06T09:59:00Z">
        <w:r w:rsidR="00C40DFE">
          <w:rPr>
            <w:rFonts w:ascii="Times New Roman" w:hAnsi="Times New Roman" w:hint="eastAsia"/>
          </w:rPr>
          <w:t>加害における罪悪感が高いほど</w:t>
        </w:r>
      </w:ins>
      <w:ins w:id="1781" w:author="三船恒裕" w:date="2022-04-06T08:19:00Z">
        <w:r w:rsidR="004C49D3">
          <w:rPr>
            <w:rFonts w:ascii="Times New Roman" w:hAnsi="Times New Roman" w:hint="eastAsia"/>
          </w:rPr>
          <w:t>謝罪に</w:t>
        </w:r>
      </w:ins>
      <w:ins w:id="1782" w:author="三船恒裕" w:date="2022-04-05T23:01:00Z">
        <w:r w:rsidR="00CA6A55">
          <w:rPr>
            <w:rFonts w:ascii="Times New Roman" w:hAnsi="Times New Roman" w:hint="eastAsia"/>
          </w:rPr>
          <w:t>大きなコストをかけることが示されている</w:t>
        </w:r>
        <w:r w:rsidR="00CA6A55">
          <w:rPr>
            <w:rFonts w:ascii="Times New Roman" w:hAnsi="Times New Roman"/>
          </w:rPr>
          <w:t xml:space="preserve"> (Watanabe &amp; </w:t>
        </w:r>
        <w:proofErr w:type="spellStart"/>
        <w:r w:rsidR="00CA6A55">
          <w:rPr>
            <w:rFonts w:ascii="Times New Roman" w:hAnsi="Times New Roman"/>
          </w:rPr>
          <w:t>Ohtsubo</w:t>
        </w:r>
        <w:proofErr w:type="spellEnd"/>
        <w:r w:rsidR="00CA6A55">
          <w:rPr>
            <w:rFonts w:ascii="Times New Roman" w:hAnsi="Times New Roman"/>
          </w:rPr>
          <w:t>, 2012)</w:t>
        </w:r>
        <w:r w:rsidR="00CA6A55">
          <w:rPr>
            <w:rFonts w:ascii="Times New Roman" w:hAnsi="Times New Roman" w:hint="eastAsia"/>
          </w:rPr>
          <w:t>。</w:t>
        </w:r>
      </w:ins>
      <w:ins w:id="1783" w:author="Nobuhiro Mifune" w:date="2022-04-06T09:24:00Z">
        <w:r w:rsidR="00E6337A">
          <w:rPr>
            <w:rFonts w:ascii="Times New Roman" w:hAnsi="Times New Roman" w:hint="eastAsia"/>
          </w:rPr>
          <w:t>したがって、</w:t>
        </w:r>
      </w:ins>
      <w:ins w:id="1784" w:author="Nobuhiro Mifune" w:date="2022-04-06T10:00:00Z">
        <w:r w:rsidR="00C40DFE">
          <w:rPr>
            <w:rFonts w:ascii="Times New Roman" w:hAnsi="Times New Roman" w:hint="eastAsia"/>
          </w:rPr>
          <w:t>コストのかかる謝罪が有効であるという認識に対しても、意図のない加害</w:t>
        </w:r>
      </w:ins>
      <w:ins w:id="1785" w:author="Nobuhiro Mifune" w:date="2022-04-06T10:01:00Z">
        <w:r w:rsidR="00C40DFE">
          <w:rPr>
            <w:rFonts w:ascii="Times New Roman" w:hAnsi="Times New Roman" w:hint="eastAsia"/>
          </w:rPr>
          <w:t>では罪悪感が働き、意図のある加害では別の要因が働く可能性がある。</w:t>
        </w:r>
      </w:ins>
      <w:ins w:id="1786" w:author="Nobuhiro Mifune" w:date="2022-04-06T09:41:00Z">
        <w:r w:rsidR="001E7C6F">
          <w:rPr>
            <w:rFonts w:ascii="Times New Roman" w:hAnsi="Times New Roman" w:hint="eastAsia"/>
          </w:rPr>
          <w:t>あるいは</w:t>
        </w:r>
      </w:ins>
      <w:ins w:id="1787" w:author="Nobuhiro Mifune" w:date="2022-04-06T10:01:00Z">
        <w:r w:rsidR="00C40DFE">
          <w:rPr>
            <w:rFonts w:ascii="Times New Roman" w:hAnsi="Times New Roman" w:hint="eastAsia"/>
          </w:rPr>
          <w:t>、</w:t>
        </w:r>
      </w:ins>
      <w:ins w:id="1788" w:author="Nobuhiro Mifune" w:date="2022-04-06T09:41:00Z">
        <w:r w:rsidR="001E7C6F">
          <w:rPr>
            <w:rFonts w:ascii="Times New Roman" w:hAnsi="Times New Roman" w:hint="eastAsia"/>
          </w:rPr>
          <w:t>本研究のように謝罪</w:t>
        </w:r>
      </w:ins>
      <w:ins w:id="1789" w:author="Nobuhiro Mifune" w:date="2022-04-06T09:42:00Z">
        <w:r w:rsidR="001E7C6F">
          <w:rPr>
            <w:rFonts w:ascii="Times New Roman" w:hAnsi="Times New Roman" w:hint="eastAsia"/>
          </w:rPr>
          <w:t>による被害者心理</w:t>
        </w:r>
      </w:ins>
      <w:ins w:id="1790" w:author="Nobuhiro Mifune" w:date="2022-04-06T10:02:00Z">
        <w:r w:rsidR="000F7F6C">
          <w:rPr>
            <w:rFonts w:ascii="Times New Roman" w:hAnsi="Times New Roman" w:hint="eastAsia"/>
          </w:rPr>
          <w:t>の推測と、</w:t>
        </w:r>
      </w:ins>
      <w:ins w:id="1791" w:author="Nobuhiro Mifune" w:date="2022-04-06T09:42:00Z">
        <w:r w:rsidR="001E7C6F">
          <w:rPr>
            <w:rFonts w:ascii="Times New Roman" w:hAnsi="Times New Roman" w:hint="eastAsia"/>
          </w:rPr>
          <w:t>謝罪</w:t>
        </w:r>
      </w:ins>
      <w:ins w:id="1792" w:author="Nobuhiro Mifune" w:date="2022-04-06T10:01:00Z">
        <w:r w:rsidR="000F7F6C">
          <w:rPr>
            <w:rFonts w:ascii="Times New Roman" w:hAnsi="Times New Roman" w:hint="eastAsia"/>
          </w:rPr>
          <w:t>行動や謝罪</w:t>
        </w:r>
      </w:ins>
      <w:ins w:id="1793" w:author="Nobuhiro Mifune" w:date="2022-04-06T09:42:00Z">
        <w:r w:rsidR="001E7C6F">
          <w:rPr>
            <w:rFonts w:ascii="Times New Roman" w:hAnsi="Times New Roman" w:hint="eastAsia"/>
          </w:rPr>
          <w:t>意図</w:t>
        </w:r>
      </w:ins>
      <w:ins w:id="1794" w:author="Nobuhiro Mifune" w:date="2022-04-06T10:02:00Z">
        <w:r w:rsidR="000F7F6C">
          <w:rPr>
            <w:rFonts w:ascii="Times New Roman" w:hAnsi="Times New Roman" w:hint="eastAsia"/>
          </w:rPr>
          <w:t>では異なる心理要因が</w:t>
        </w:r>
      </w:ins>
      <w:ins w:id="1795" w:author="Nobuhiro Mifune" w:date="2022-04-06T09:42:00Z">
        <w:r w:rsidR="001E7C6F">
          <w:rPr>
            <w:rFonts w:ascii="Times New Roman" w:hAnsi="Times New Roman" w:hint="eastAsia"/>
          </w:rPr>
          <w:t>働く可能性もある。</w:t>
        </w:r>
      </w:ins>
      <w:ins w:id="1796" w:author="Nobuhiro Mifune" w:date="2022-04-06T10:34:00Z">
        <w:r w:rsidR="00501CBE">
          <w:rPr>
            <w:rFonts w:ascii="Times New Roman" w:hAnsi="Times New Roman" w:hint="eastAsia"/>
          </w:rPr>
          <w:t>謝罪行動や謝罪意図を測定していない</w:t>
        </w:r>
      </w:ins>
      <w:ins w:id="1797" w:author="Nobuhiro Mifune" w:date="2022-04-06T10:35:00Z">
        <w:r w:rsidR="00501CBE">
          <w:rPr>
            <w:rFonts w:ascii="Times New Roman" w:hAnsi="Times New Roman" w:hint="eastAsia"/>
          </w:rPr>
          <w:t>という点は本研究の限界のひとつである。</w:t>
        </w:r>
      </w:ins>
      <w:ins w:id="1798" w:author="Nobuhiro Mifune" w:date="2022-04-06T09:42:00Z">
        <w:r w:rsidR="001E7C6F">
          <w:rPr>
            <w:rFonts w:ascii="Times New Roman" w:hAnsi="Times New Roman" w:hint="eastAsia"/>
          </w:rPr>
          <w:t>今後、</w:t>
        </w:r>
      </w:ins>
      <w:ins w:id="1799" w:author="Nobuhiro Mifune" w:date="2022-04-06T09:43:00Z">
        <w:r w:rsidR="001E7C6F">
          <w:rPr>
            <w:rFonts w:ascii="Times New Roman" w:hAnsi="Times New Roman" w:hint="eastAsia"/>
          </w:rPr>
          <w:t>謝罪行動や謝罪意図を測定した実験により、意図性の有無と謝罪のコストの関係を検討する必要がある。</w:t>
        </w:r>
      </w:ins>
    </w:p>
    <w:p w14:paraId="2843871A" w14:textId="498638BE" w:rsidR="001E7C6F" w:rsidRDefault="003F642A" w:rsidP="00727F2A">
      <w:pPr>
        <w:ind w:firstLineChars="400" w:firstLine="840"/>
        <w:rPr>
          <w:ins w:id="1800" w:author="Nobuhiro Mifune" w:date="2022-04-06T10:53:00Z"/>
          <w:rFonts w:ascii="Times New Roman" w:hAnsi="Times New Roman"/>
        </w:rPr>
        <w:pPrChange w:id="1801" w:author="KUT" w:date="2022-04-14T09:53:00Z">
          <w:pPr>
            <w:ind w:firstLineChars="100" w:firstLine="210"/>
          </w:pPr>
        </w:pPrChange>
      </w:pPr>
      <w:ins w:id="1802" w:author="Nobuhiro Mifune" w:date="2022-04-06T10:42:00Z">
        <w:r>
          <w:rPr>
            <w:rFonts w:ascii="Times New Roman" w:hAnsi="Times New Roman" w:hint="eastAsia"/>
          </w:rPr>
          <w:t>謝罪のコストは赦し期待よりも</w:t>
        </w:r>
      </w:ins>
      <w:ins w:id="1803" w:author="Nobuhiro Mifune" w:date="2022-04-06T10:43:00Z">
        <w:r>
          <w:rPr>
            <w:rFonts w:ascii="Times New Roman" w:hAnsi="Times New Roman" w:hint="eastAsia"/>
          </w:rPr>
          <w:t>誠意知覚の期待に対して大きな効果量を示した。</w:t>
        </w:r>
        <w:r>
          <w:rPr>
            <w:rFonts w:ascii="Times New Roman" w:hAnsi="Times New Roman" w:hint="eastAsia"/>
          </w:rPr>
          <w:lastRenderedPageBreak/>
          <w:t>また、探索的な分析の結果、謝罪コストは誠意知覚を媒介して赦し期待に効果を持つことが示された</w:t>
        </w:r>
      </w:ins>
      <w:ins w:id="1804" w:author="KUT" w:date="2022-04-06T11:20:00Z">
        <w:del w:id="1805" w:author="Nobuhiro Mifune" w:date="2022-04-07T10:44:00Z">
          <w:r w:rsidR="000166BA" w:rsidDel="00B64D3A">
            <w:rPr>
              <w:rFonts w:ascii="Times New Roman" w:hAnsi="Times New Roman" w:hint="eastAsia"/>
            </w:rPr>
            <w:delText>(</w:delText>
          </w:r>
          <w:r w:rsidR="000166BA" w:rsidDel="00B64D3A">
            <w:rPr>
              <w:rFonts w:ascii="Times New Roman" w:hAnsi="Times New Roman"/>
            </w:rPr>
            <w:delText>Figure 3)</w:delText>
          </w:r>
        </w:del>
      </w:ins>
      <w:ins w:id="1806" w:author="Nobuhiro Mifune" w:date="2022-04-06T10:43:00Z">
        <w:r>
          <w:rPr>
            <w:rFonts w:ascii="Times New Roman" w:hAnsi="Times New Roman" w:hint="eastAsia"/>
          </w:rPr>
          <w:t>。これまでにも被害者視点において、</w:t>
        </w:r>
      </w:ins>
      <w:ins w:id="1807" w:author="Nobuhiro Mifune" w:date="2022-04-06T10:44:00Z">
        <w:r>
          <w:rPr>
            <w:rFonts w:ascii="Times New Roman" w:hAnsi="Times New Roman" w:hint="eastAsia"/>
          </w:rPr>
          <w:t>謝罪コストが誠意知覚や赦しに対して効果を持つことが示されている</w:t>
        </w:r>
        <w:r>
          <w:rPr>
            <w:rFonts w:ascii="Times New Roman" w:hAnsi="Times New Roman"/>
          </w:rPr>
          <w:t xml:space="preserve"> (</w:t>
        </w:r>
      </w:ins>
      <w:ins w:id="1808" w:author="Nobuhiro Mifune" w:date="2022-04-06T10:50:00Z">
        <w:r w:rsidR="00AC1A39">
          <w:rPr>
            <w:rFonts w:ascii="Times New Roman" w:hAnsi="Times New Roman"/>
          </w:rPr>
          <w:t xml:space="preserve">e.g., </w:t>
        </w:r>
      </w:ins>
      <w:proofErr w:type="spellStart"/>
      <w:ins w:id="1809" w:author="Nobuhiro Mifune" w:date="2022-04-06T10:44:00Z">
        <w:r>
          <w:rPr>
            <w:rFonts w:ascii="Times New Roman" w:hAnsi="Times New Roman"/>
          </w:rPr>
          <w:t>Ohtsubo</w:t>
        </w:r>
        <w:proofErr w:type="spellEnd"/>
        <w:r>
          <w:rPr>
            <w:rFonts w:ascii="Times New Roman" w:hAnsi="Times New Roman"/>
          </w:rPr>
          <w:t xml:space="preserve"> et al., 2012)</w:t>
        </w:r>
        <w:r>
          <w:rPr>
            <w:rFonts w:ascii="Times New Roman" w:hAnsi="Times New Roman" w:hint="eastAsia"/>
          </w:rPr>
          <w:t>。また、</w:t>
        </w:r>
      </w:ins>
      <w:proofErr w:type="spellStart"/>
      <w:ins w:id="1810" w:author="Nobuhiro Mifune" w:date="2022-04-06T10:45:00Z">
        <w:r>
          <w:rPr>
            <w:rFonts w:ascii="Times New Roman" w:hAnsi="Times New Roman"/>
          </w:rPr>
          <w:t>Ohtsubo</w:t>
        </w:r>
        <w:proofErr w:type="spellEnd"/>
        <w:r>
          <w:rPr>
            <w:rFonts w:ascii="Times New Roman" w:hAnsi="Times New Roman"/>
          </w:rPr>
          <w:t xml:space="preserve"> and Higuchi (2022) </w:t>
        </w:r>
        <w:r>
          <w:rPr>
            <w:rFonts w:ascii="Times New Roman" w:hAnsi="Times New Roman" w:hint="eastAsia"/>
          </w:rPr>
          <w:t>においても</w:t>
        </w:r>
      </w:ins>
      <w:ins w:id="1811" w:author="Nobuhiro Mifune" w:date="2022-04-06T10:46:00Z">
        <w:r>
          <w:rPr>
            <w:rFonts w:ascii="Times New Roman" w:hAnsi="Times New Roman" w:hint="eastAsia"/>
          </w:rPr>
          <w:t>謝罪コストは赦しよりも誠意知覚に対して大きな効果量を持つことが</w:t>
        </w:r>
      </w:ins>
      <w:ins w:id="1812" w:author="Nobuhiro Mifune" w:date="2022-04-06T10:47:00Z">
        <w:r>
          <w:rPr>
            <w:rFonts w:ascii="Times New Roman" w:hAnsi="Times New Roman" w:hint="eastAsia"/>
          </w:rPr>
          <w:t>示されている。これらは、謝罪</w:t>
        </w:r>
      </w:ins>
      <w:ins w:id="1813" w:author="Nobuhiro Mifune" w:date="2022-04-06T10:48:00Z">
        <w:r w:rsidR="00AC1A39">
          <w:rPr>
            <w:rFonts w:ascii="Times New Roman" w:hAnsi="Times New Roman" w:hint="eastAsia"/>
          </w:rPr>
          <w:t>コストにおける誠意のシグナルとしての働きを重視する、</w:t>
        </w:r>
      </w:ins>
      <w:ins w:id="1814" w:author="Nobuhiro Mifune" w:date="2022-04-06T10:49:00Z">
        <w:r w:rsidR="00AC1A39" w:rsidRPr="00C24674">
          <w:rPr>
            <w:rFonts w:ascii="Times New Roman" w:hAnsi="Times New Roman"/>
          </w:rPr>
          <w:t>costly signaling model of apology</w:t>
        </w:r>
        <w:r w:rsidR="00AC1A39">
          <w:rPr>
            <w:rFonts w:ascii="Times New Roman" w:hAnsi="Times New Roman" w:hint="eastAsia"/>
          </w:rPr>
          <w:t>と一貫する結果である。</w:t>
        </w:r>
      </w:ins>
      <w:ins w:id="1815" w:author="Nobuhiro Mifune" w:date="2022-04-06T10:51:00Z">
        <w:r w:rsidR="00AC1A39">
          <w:rPr>
            <w:rFonts w:ascii="Times New Roman" w:hAnsi="Times New Roman" w:hint="eastAsia"/>
          </w:rPr>
          <w:t>今後、謝罪行動や謝罪意図に対しても誠意のシグナルが効果を持つかを検討する必要があるだろう</w:t>
        </w:r>
        <w:r w:rsidR="00AC1A39">
          <w:rPr>
            <w:rFonts w:ascii="Times New Roman" w:hAnsi="Times New Roman"/>
          </w:rPr>
          <w:t xml:space="preserve"> (cf., Watanabe &amp; </w:t>
        </w:r>
        <w:proofErr w:type="spellStart"/>
        <w:r w:rsidR="00AC1A39">
          <w:rPr>
            <w:rFonts w:ascii="Times New Roman" w:hAnsi="Times New Roman"/>
          </w:rPr>
          <w:t>Ohtsubo</w:t>
        </w:r>
        <w:proofErr w:type="spellEnd"/>
        <w:r w:rsidR="00AC1A39">
          <w:rPr>
            <w:rFonts w:ascii="Times New Roman" w:hAnsi="Times New Roman"/>
          </w:rPr>
          <w:t>, 2012)</w:t>
        </w:r>
        <w:r w:rsidR="00AC1A39">
          <w:rPr>
            <w:rFonts w:ascii="Times New Roman" w:hAnsi="Times New Roman" w:hint="eastAsia"/>
          </w:rPr>
          <w:t>。</w:t>
        </w:r>
      </w:ins>
    </w:p>
    <w:p w14:paraId="2A41969E" w14:textId="6E312406" w:rsidR="008A77A1" w:rsidRDefault="008A77A1" w:rsidP="00D9756F">
      <w:pPr>
        <w:ind w:firstLineChars="100" w:firstLine="210"/>
        <w:rPr>
          <w:ins w:id="1816" w:author="KUT" w:date="2022-04-06T11:14:00Z"/>
          <w:rFonts w:ascii="Times New Roman" w:hAnsi="Times New Roman"/>
        </w:rPr>
      </w:pPr>
    </w:p>
    <w:p w14:paraId="00032710" w14:textId="020BBB38" w:rsidR="00273829" w:rsidDel="00A03F18" w:rsidRDefault="00273829" w:rsidP="00273829">
      <w:pPr>
        <w:pStyle w:val="af3"/>
        <w:keepNext/>
        <w:rPr>
          <w:ins w:id="1817" w:author="KUT" w:date="2022-04-06T11:15:00Z"/>
          <w:moveFrom w:id="1818" w:author="Nobuhiro Mifune" w:date="2022-04-07T09:17:00Z"/>
        </w:rPr>
      </w:pPr>
      <w:moveFromRangeStart w:id="1819" w:author="Nobuhiro Mifune" w:date="2022-04-07T09:17:00Z" w:name="move100215452"/>
      <w:moveFrom w:id="1820" w:author="Nobuhiro Mifune" w:date="2022-04-07T09:17:00Z">
        <w:ins w:id="1821" w:author="KUT" w:date="2022-04-06T11:15:00Z">
          <w:r w:rsidDel="00A03F18">
            <w:t xml:space="preserve">Figure </w:t>
          </w:r>
          <w:r w:rsidDel="00A03F18">
            <w:rPr>
              <w:b w:val="0"/>
              <w:bCs w:val="0"/>
            </w:rPr>
            <w:fldChar w:fldCharType="begin"/>
          </w:r>
          <w:r w:rsidDel="00A03F18">
            <w:instrText xml:space="preserve"> SEQ Figure \* ARABIC </w:instrText>
          </w:r>
        </w:ins>
        <w:r w:rsidDel="00A03F18">
          <w:rPr>
            <w:b w:val="0"/>
            <w:bCs w:val="0"/>
          </w:rPr>
          <w:fldChar w:fldCharType="separate"/>
        </w:r>
        <w:ins w:id="1822" w:author="KUT" w:date="2022-04-06T11:15:00Z">
          <w:r w:rsidDel="00A03F18">
            <w:rPr>
              <w:noProof/>
            </w:rPr>
            <w:t>3</w:t>
          </w:r>
          <w:r w:rsidDel="00A03F18">
            <w:rPr>
              <w:b w:val="0"/>
              <w:bCs w:val="0"/>
            </w:rPr>
            <w:fldChar w:fldCharType="end"/>
          </w:r>
        </w:ins>
      </w:moveFrom>
    </w:p>
    <w:p w14:paraId="166871D8" w14:textId="5A4B5192" w:rsidR="00273829" w:rsidRPr="00273829" w:rsidDel="00A03F18" w:rsidRDefault="00273829">
      <w:pPr>
        <w:rPr>
          <w:ins w:id="1823" w:author="KUT" w:date="2022-04-06T11:15:00Z"/>
          <w:moveFrom w:id="1824" w:author="Nobuhiro Mifune" w:date="2022-04-07T09:17:00Z"/>
          <w:rPrChange w:id="1825" w:author="KUT" w:date="2022-04-06T11:15:00Z">
            <w:rPr>
              <w:ins w:id="1826" w:author="KUT" w:date="2022-04-06T11:15:00Z"/>
              <w:moveFrom w:id="1827" w:author="Nobuhiro Mifune" w:date="2022-04-07T09:17:00Z"/>
            </w:rPr>
          </w:rPrChange>
        </w:rPr>
        <w:pPrChange w:id="1828" w:author="KUT" w:date="2022-04-06T11:15:00Z">
          <w:pPr>
            <w:pStyle w:val="af3"/>
          </w:pPr>
        </w:pPrChange>
      </w:pPr>
      <w:moveFrom w:id="1829" w:author="Nobuhiro Mifune" w:date="2022-04-07T09:17:00Z">
        <w:ins w:id="1830" w:author="KUT" w:date="2022-04-06T11:16:00Z">
          <w:r w:rsidRPr="00273829" w:rsidDel="00A03F18">
            <w:t>Path coefficients indicate the standardized parameter estimates associated with the effect. The parenthetical number indicates the parameter estimate before including the mediator. ***p &lt; .001</w:t>
          </w:r>
        </w:ins>
      </w:moveFrom>
    </w:p>
    <w:p w14:paraId="6E3FFBF4" w14:textId="16B00823" w:rsidR="00273829" w:rsidDel="00A03F18" w:rsidRDefault="00273829" w:rsidP="00D9756F">
      <w:pPr>
        <w:ind w:firstLineChars="100" w:firstLine="210"/>
        <w:rPr>
          <w:ins w:id="1831" w:author="KUT" w:date="2022-04-06T11:14:00Z"/>
          <w:moveFrom w:id="1832" w:author="Nobuhiro Mifune" w:date="2022-04-07T09:17:00Z"/>
          <w:rFonts w:ascii="Times New Roman" w:hAnsi="Times New Roman"/>
        </w:rPr>
      </w:pPr>
      <w:moveFrom w:id="1833" w:author="Nobuhiro Mifune" w:date="2022-04-07T09:17:00Z">
        <w:ins w:id="1834" w:author="KUT" w:date="2022-04-06T11:14:00Z">
          <w:r w:rsidDel="00A03F18">
            <w:rPr>
              <w:rFonts w:ascii="Times New Roman" w:hAnsi="Times New Roman"/>
              <w:noProof/>
            </w:rPr>
            <w:drawing>
              <wp:inline distT="0" distB="0" distL="0" distR="0" wp14:anchorId="37C0B66E" wp14:editId="5AA145E7">
                <wp:extent cx="3981450" cy="16192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1619250"/>
                        </a:xfrm>
                        <a:prstGeom prst="rect">
                          <a:avLst/>
                        </a:prstGeom>
                        <a:noFill/>
                        <a:ln>
                          <a:noFill/>
                        </a:ln>
                      </pic:spPr>
                    </pic:pic>
                  </a:graphicData>
                </a:graphic>
              </wp:inline>
            </w:drawing>
          </w:r>
        </w:ins>
      </w:moveFrom>
    </w:p>
    <w:moveFromRangeEnd w:id="1819"/>
    <w:p w14:paraId="66CF2D99" w14:textId="77777777" w:rsidR="00273829" w:rsidRDefault="00273829" w:rsidP="00D9756F">
      <w:pPr>
        <w:ind w:firstLineChars="100" w:firstLine="210"/>
        <w:rPr>
          <w:ins w:id="1835" w:author="Nobuhiro Mifune" w:date="2022-04-06T10:42:00Z"/>
          <w:rFonts w:ascii="Times New Roman" w:hAnsi="Times New Roman"/>
        </w:rPr>
      </w:pPr>
    </w:p>
    <w:p w14:paraId="63C14BEF" w14:textId="1EB6AE44" w:rsidR="003F642A" w:rsidDel="008A77A1" w:rsidRDefault="003F642A" w:rsidP="00D9756F">
      <w:pPr>
        <w:ind w:firstLineChars="100" w:firstLine="210"/>
        <w:rPr>
          <w:ins w:id="1836" w:author="三船恒裕" w:date="2022-04-05T22:53:00Z"/>
          <w:del w:id="1837" w:author="Nobuhiro Mifune" w:date="2022-04-06T10:53:00Z"/>
          <w:rFonts w:ascii="Times New Roman" w:hAnsi="Times New Roman"/>
        </w:rPr>
      </w:pPr>
    </w:p>
    <w:p w14:paraId="0282DB8D" w14:textId="199B717F" w:rsidR="00D9756F" w:rsidRPr="009204C0" w:rsidDel="000E73CA" w:rsidRDefault="00AE2D11" w:rsidP="00D9756F">
      <w:pPr>
        <w:ind w:firstLineChars="100" w:firstLine="210"/>
        <w:rPr>
          <w:del w:id="1838" w:author="Nobuhiro Mifune" w:date="2022-04-01T14:28:00Z"/>
          <w:rFonts w:ascii="Times New Roman" w:hAnsi="Times New Roman"/>
          <w:rPrChange w:id="1839" w:author="Nobuhiro Mifune" w:date="2022-04-05T10:38:00Z">
            <w:rPr>
              <w:del w:id="1840" w:author="Nobuhiro Mifune" w:date="2022-04-01T14:28:00Z"/>
            </w:rPr>
          </w:rPrChange>
        </w:rPr>
      </w:pPr>
      <w:ins w:id="1841" w:author="三船恒裕" w:date="2022-04-05T22:30:00Z">
        <w:del w:id="1842" w:author="Nobuhiro Mifune" w:date="2022-04-06T10:53:00Z">
          <w:r w:rsidDel="008A77A1">
            <w:rPr>
              <w:rFonts w:ascii="Times New Roman" w:hAnsi="Times New Roman" w:hint="eastAsia"/>
            </w:rPr>
            <w:delText>これは加害者側が</w:delText>
          </w:r>
        </w:del>
      </w:ins>
      <w:ins w:id="1843" w:author="三船恒裕" w:date="2022-04-05T22:31:00Z">
        <w:del w:id="1844" w:author="Nobuhiro Mifune" w:date="2022-04-06T10:53:00Z">
          <w:r w:rsidDel="008A77A1">
            <w:rPr>
              <w:rFonts w:ascii="Times New Roman" w:hAnsi="Times New Roman" w:hint="eastAsia"/>
            </w:rPr>
            <w:delText>コストをかけた謝罪を行う意図へとつながるだろう。先行研究では、</w:delText>
          </w:r>
        </w:del>
      </w:ins>
      <w:ins w:id="1845" w:author="三船恒裕" w:date="2022-04-05T14:27:00Z">
        <w:del w:id="1846" w:author="Nobuhiro Mifune" w:date="2022-04-06T10:53:00Z">
          <w:r w:rsidR="007940D9" w:rsidDel="008A77A1">
            <w:rPr>
              <w:rFonts w:ascii="Times New Roman" w:hAnsi="Times New Roman" w:hint="eastAsia"/>
            </w:rPr>
            <w:delText>コストをかけた謝罪は</w:delText>
          </w:r>
        </w:del>
      </w:ins>
      <w:ins w:id="1847" w:author="三船恒裕" w:date="2022-04-05T15:29:00Z">
        <w:del w:id="1848" w:author="Nobuhiro Mifune" w:date="2022-04-06T10:53:00Z">
          <w:r w:rsidR="00FC2230" w:rsidDel="008A77A1">
            <w:rPr>
              <w:rFonts w:ascii="Times New Roman" w:hAnsi="Times New Roman" w:hint="eastAsia"/>
            </w:rPr>
            <w:delText>相手との関係を重視している場合</w:delText>
          </w:r>
        </w:del>
      </w:ins>
      <w:ins w:id="1849" w:author="三船恒裕" w:date="2022-04-05T15:30:00Z">
        <w:del w:id="1850" w:author="Nobuhiro Mifune" w:date="2022-04-06T10:53:00Z">
          <w:r w:rsidR="00FC2230" w:rsidDel="008A77A1">
            <w:rPr>
              <w:rFonts w:ascii="Times New Roman" w:hAnsi="Times New Roman" w:hint="eastAsia"/>
            </w:rPr>
            <w:delText>に</w:delText>
          </w:r>
        </w:del>
      </w:ins>
      <w:ins w:id="1851" w:author="三船恒裕" w:date="2022-04-05T15:29:00Z">
        <w:del w:id="1852" w:author="Nobuhiro Mifune" w:date="2022-04-06T10:53:00Z">
          <w:r w:rsidR="00FC2230" w:rsidDel="008A77A1">
            <w:rPr>
              <w:rFonts w:ascii="Times New Roman" w:hAnsi="Times New Roman"/>
            </w:rPr>
            <w:delText xml:space="preserve"> (Ohtsubo &amp; Yagi, 2015)</w:delText>
          </w:r>
        </w:del>
      </w:ins>
      <w:ins w:id="1853" w:author="三船恒裕" w:date="2022-04-05T15:30:00Z">
        <w:del w:id="1854" w:author="Nobuhiro Mifune" w:date="2022-04-06T10:53:00Z">
          <w:r w:rsidR="00FC2230" w:rsidDel="008A77A1">
            <w:rPr>
              <w:rFonts w:ascii="Times New Roman" w:hAnsi="Times New Roman" w:hint="eastAsia"/>
            </w:rPr>
            <w:delText>、</w:delText>
          </w:r>
        </w:del>
      </w:ins>
      <w:ins w:id="1855" w:author="三船恒裕" w:date="2022-04-05T22:35:00Z">
        <w:del w:id="1856" w:author="Nobuhiro Mifune" w:date="2022-04-06T10:53:00Z">
          <w:r w:rsidR="00BA4F1E" w:rsidDel="008A77A1">
            <w:rPr>
              <w:rFonts w:ascii="Times New Roman" w:hAnsi="Times New Roman" w:hint="eastAsia"/>
            </w:rPr>
            <w:delText>あるいは</w:delText>
          </w:r>
        </w:del>
      </w:ins>
      <w:del w:id="1857" w:author="Nobuhiro Mifune" w:date="2022-04-01T14:28:00Z">
        <w:r w:rsidR="00D9756F" w:rsidRPr="009204C0" w:rsidDel="000E73CA">
          <w:rPr>
            <w:rFonts w:ascii="Times New Roman" w:hAnsi="Times New Roman"/>
            <w:rPrChange w:id="1858" w:author="Nobuhiro Mifune" w:date="2022-04-05T10:38:00Z">
              <w:rPr/>
            </w:rPrChange>
          </w:rPr>
          <w:delText>加害者視点でも成立すること</w:delText>
        </w:r>
        <w:r w:rsidR="00D9756F" w:rsidRPr="009204C0" w:rsidDel="000E73CA">
          <w:rPr>
            <w:rFonts w:ascii="Times New Roman" w:hAnsi="Times New Roman" w:hint="eastAsia"/>
            <w:rPrChange w:id="1859" w:author="Nobuhiro Mifune" w:date="2022-04-05T10:38:00Z">
              <w:rPr>
                <w:rFonts w:hint="eastAsia"/>
              </w:rPr>
            </w:rPrChange>
          </w:rPr>
          <w:delText>が</w:delText>
        </w:r>
        <w:r w:rsidR="00D9756F" w:rsidRPr="009204C0" w:rsidDel="000E73CA">
          <w:rPr>
            <w:rFonts w:ascii="Times New Roman" w:hAnsi="Times New Roman"/>
            <w:rPrChange w:id="1860" w:author="Nobuhiro Mifune" w:date="2022-04-05T10:38:00Z">
              <w:rPr/>
            </w:rPrChange>
          </w:rPr>
          <w:delText>示</w:delText>
        </w:r>
        <w:r w:rsidR="00D9756F" w:rsidRPr="009204C0" w:rsidDel="000E73CA">
          <w:rPr>
            <w:rFonts w:ascii="Times New Roman" w:hAnsi="Times New Roman" w:hint="eastAsia"/>
            <w:rPrChange w:id="1861" w:author="Nobuhiro Mifune" w:date="2022-04-05T10:38:00Z">
              <w:rPr>
                <w:rFonts w:hint="eastAsia"/>
              </w:rPr>
            </w:rPrChange>
          </w:rPr>
          <w:delText>された</w:delText>
        </w:r>
        <w:r w:rsidR="00D9756F" w:rsidRPr="009204C0" w:rsidDel="000E73CA">
          <w:rPr>
            <w:rFonts w:ascii="Times New Roman" w:hAnsi="Times New Roman"/>
            <w:rPrChange w:id="1862" w:author="Nobuhiro Mifune" w:date="2022-04-05T10:38:00Z">
              <w:rPr/>
            </w:rPrChange>
          </w:rPr>
          <w:delText>。</w:delText>
        </w:r>
        <w:r w:rsidR="00D9756F" w:rsidRPr="009204C0" w:rsidDel="000E73CA">
          <w:rPr>
            <w:rFonts w:ascii="Times New Roman" w:hAnsi="Times New Roman" w:hint="eastAsia"/>
            <w:rPrChange w:id="1863" w:author="Nobuhiro Mifune" w:date="2022-04-05T10:38:00Z">
              <w:rPr>
                <w:rFonts w:hint="eastAsia"/>
              </w:rPr>
            </w:rPrChange>
          </w:rPr>
          <w:delText>本研究の結果は被害者</w:delText>
        </w:r>
        <w:r w:rsidR="00D9756F" w:rsidRPr="009204C0" w:rsidDel="000E73CA">
          <w:rPr>
            <w:rFonts w:ascii="Times New Roman" w:hAnsi="Times New Roman"/>
            <w:rPrChange w:id="1864" w:author="Nobuhiro Mifune" w:date="2022-04-05T10:38:00Z">
              <w:rPr/>
            </w:rPrChange>
          </w:rPr>
          <w:delText>-</w:delText>
        </w:r>
        <w:r w:rsidR="00D9756F" w:rsidRPr="009204C0" w:rsidDel="000E73CA">
          <w:rPr>
            <w:rFonts w:ascii="Times New Roman" w:hAnsi="Times New Roman" w:hint="eastAsia"/>
            <w:rPrChange w:id="1865" w:author="Nobuhiro Mifune" w:date="2022-04-05T10:38:00Z">
              <w:rPr>
                <w:rFonts w:hint="eastAsia"/>
              </w:rPr>
            </w:rPrChange>
          </w:rPr>
          <w:delText>加害者間で赦しと誠意の知覚に対する認識に差がない可能性を示唆している。しかし、認識に差がないことを示す証拠は少ないため、今後の研究では他の変数についても同様であるかを検証する必要がある。</w:delText>
        </w:r>
      </w:del>
    </w:p>
    <w:p w14:paraId="239BBDBA" w14:textId="5E7A053A" w:rsidR="00D9756F" w:rsidRPr="009204C0" w:rsidDel="008A77A1" w:rsidRDefault="007940D9" w:rsidP="00D9756F">
      <w:pPr>
        <w:ind w:firstLineChars="100" w:firstLine="210"/>
        <w:rPr>
          <w:del w:id="1866" w:author="Nobuhiro Mifune" w:date="2022-04-06T10:53:00Z"/>
          <w:rFonts w:ascii="Times New Roman" w:hAnsi="Times New Roman"/>
          <w:rPrChange w:id="1867" w:author="Nobuhiro Mifune" w:date="2022-04-05T10:38:00Z">
            <w:rPr>
              <w:del w:id="1868" w:author="Nobuhiro Mifune" w:date="2022-04-06T10:53:00Z"/>
            </w:rPr>
          </w:rPrChange>
        </w:rPr>
      </w:pPr>
      <w:ins w:id="1869" w:author="三船恒裕" w:date="2022-04-05T14:27:00Z">
        <w:del w:id="1870" w:author="Nobuhiro Mifune" w:date="2022-04-06T10:53:00Z">
          <w:r w:rsidDel="008A77A1">
            <w:rPr>
              <w:rFonts w:ascii="Times New Roman" w:hAnsi="Times New Roman" w:hint="eastAsia"/>
            </w:rPr>
            <w:delText>また、</w:delText>
          </w:r>
        </w:del>
      </w:ins>
      <w:ins w:id="1871" w:author="三船恒裕" w:date="2022-04-05T15:24:00Z">
        <w:del w:id="1872" w:author="Nobuhiro Mifune" w:date="2022-04-06T10:53:00Z">
          <w:r w:rsidR="00322ED8" w:rsidDel="008A77A1">
            <w:rPr>
              <w:rFonts w:ascii="Times New Roman" w:hAnsi="Times New Roman" w:hint="eastAsia"/>
            </w:rPr>
            <w:delText>本研究では謝罪をした場合に相手がどう感じるかを測定しており、謝罪意図そのものは測定していない。</w:delText>
          </w:r>
        </w:del>
      </w:ins>
      <w:del w:id="1873" w:author="Nobuhiro Mifune" w:date="2022-04-01T14:28:00Z">
        <w:r w:rsidR="00D9756F" w:rsidRPr="009204C0" w:rsidDel="000E73CA">
          <w:rPr>
            <w:rFonts w:ascii="Times New Roman" w:hAnsi="Times New Roman" w:hint="eastAsia"/>
            <w:rPrChange w:id="1874" w:author="Nobuhiro Mifune" w:date="2022-04-05T10:38:00Z">
              <w:rPr>
                <w:rFonts w:hint="eastAsia"/>
              </w:rPr>
            </w:rPrChange>
          </w:rPr>
          <w:delText>謝罪のコストを共通変数とした従属相関の差の検定を実施した結果、意図あり条件および意図なし条件の両条件で誠意の知覚の期待の効果量のほうが、赦しの期待の効果量よりも有意に高かった。したがって、仮説２「無意図条件および意図条件のどちらにおいても、誠意の知覚の期待の効果量は、赦しの期待の効果量よりも有意に大きい」は支持された。この結果も、</w:delText>
        </w:r>
        <w:r w:rsidR="00D9756F" w:rsidRPr="009204C0" w:rsidDel="000E73CA">
          <w:rPr>
            <w:rFonts w:ascii="Times New Roman" w:hAnsi="Times New Roman"/>
            <w:rPrChange w:id="1875" w:author="Nobuhiro Mifune" w:date="2022-04-05T10:38:00Z">
              <w:rPr/>
            </w:rPrChange>
          </w:rPr>
          <w:delText>Ohtsubo and Higuchi (2022)</w:delText>
        </w:r>
        <w:r w:rsidR="00D9756F" w:rsidRPr="009204C0" w:rsidDel="000E73CA">
          <w:rPr>
            <w:rFonts w:ascii="Times New Roman" w:hAnsi="Times New Roman"/>
            <w:rPrChange w:id="1876" w:author="Nobuhiro Mifune" w:date="2022-04-05T10:38:00Z">
              <w:rPr/>
            </w:rPrChange>
          </w:rPr>
          <w:delText>の結果と一致するものであった。</w:delText>
        </w:r>
        <w:r w:rsidR="00D9756F" w:rsidRPr="009204C0" w:rsidDel="000E73CA">
          <w:rPr>
            <w:rFonts w:ascii="Times New Roman" w:hAnsi="Times New Roman" w:hint="eastAsia"/>
            <w:rPrChange w:id="1877" w:author="Nobuhiro Mifune" w:date="2022-04-05T10:38:00Z">
              <w:rPr>
                <w:rFonts w:hint="eastAsia"/>
              </w:rPr>
            </w:rPrChange>
          </w:rPr>
          <w:delText>よって、コストのかかる謝罪は、誠意の知覚を促すという認識は、被害者</w:delText>
        </w:r>
        <w:r w:rsidR="00D9756F" w:rsidRPr="009204C0" w:rsidDel="000E73CA">
          <w:rPr>
            <w:rFonts w:ascii="Times New Roman" w:hAnsi="Times New Roman"/>
            <w:rPrChange w:id="1878" w:author="Nobuhiro Mifune" w:date="2022-04-05T10:38:00Z">
              <w:rPr/>
            </w:rPrChange>
          </w:rPr>
          <w:delText>-</w:delText>
        </w:r>
        <w:r w:rsidR="00D9756F" w:rsidRPr="009204C0" w:rsidDel="000E73CA">
          <w:rPr>
            <w:rFonts w:ascii="Times New Roman" w:hAnsi="Times New Roman" w:hint="eastAsia"/>
            <w:rPrChange w:id="1879" w:author="Nobuhiro Mifune" w:date="2022-04-05T10:38:00Z">
              <w:rPr>
                <w:rFonts w:hint="eastAsia"/>
              </w:rPr>
            </w:rPrChange>
          </w:rPr>
          <w:delText>加害者間で共通していると考えられる。</w:delText>
        </w:r>
      </w:del>
      <w:del w:id="1880" w:author="Nobuhiro Mifune" w:date="2022-04-06T10:53:00Z">
        <w:r w:rsidR="00D9756F" w:rsidRPr="009204C0" w:rsidDel="008A77A1">
          <w:rPr>
            <w:rFonts w:ascii="Times New Roman" w:hAnsi="Times New Roman" w:hint="eastAsia"/>
            <w:rPrChange w:id="1881" w:author="Nobuhiro Mifune" w:date="2022-04-05T10:38:00Z">
              <w:rPr>
                <w:rFonts w:hint="eastAsia"/>
              </w:rPr>
            </w:rPrChange>
          </w:rPr>
          <w:delText>しかし、コストのかかる謝罪以外</w:delText>
        </w:r>
        <w:r w:rsidR="00995183" w:rsidRPr="009204C0" w:rsidDel="008A77A1">
          <w:rPr>
            <w:rFonts w:ascii="Times New Roman" w:hAnsi="Times New Roman" w:hint="eastAsia"/>
            <w:rPrChange w:id="1882" w:author="Nobuhiro Mifune" w:date="2022-04-05T10:38:00Z">
              <w:rPr>
                <w:rFonts w:hint="eastAsia"/>
              </w:rPr>
            </w:rPrChange>
          </w:rPr>
          <w:delText>でも、</w:delText>
        </w:r>
        <w:r w:rsidR="00D9756F" w:rsidRPr="009204C0" w:rsidDel="008A77A1">
          <w:rPr>
            <w:rFonts w:ascii="Times New Roman" w:hAnsi="Times New Roman" w:hint="eastAsia"/>
            <w:rPrChange w:id="1883" w:author="Nobuhiro Mifune" w:date="2022-04-05T10:38:00Z">
              <w:rPr>
                <w:rFonts w:hint="eastAsia"/>
              </w:rPr>
            </w:rPrChange>
          </w:rPr>
          <w:delText>誠意の知覚を促す行為</w:delText>
        </w:r>
        <w:r w:rsidR="00D9756F" w:rsidRPr="009204C0" w:rsidDel="008A77A1">
          <w:rPr>
            <w:rFonts w:ascii="Times New Roman" w:hAnsi="Times New Roman"/>
            <w:rPrChange w:id="1884" w:author="Nobuhiro Mifune" w:date="2022-04-05T10:38:00Z">
              <w:rPr/>
            </w:rPrChange>
          </w:rPr>
          <w:delText xml:space="preserve">(e.g. </w:delText>
        </w:r>
        <w:r w:rsidR="00D9756F" w:rsidRPr="009204C0" w:rsidDel="008A77A1">
          <w:rPr>
            <w:rFonts w:ascii="Times New Roman" w:hAnsi="Times New Roman"/>
            <w:rPrChange w:id="1885" w:author="Nobuhiro Mifune" w:date="2022-04-05T10:38:00Z">
              <w:rPr/>
            </w:rPrChange>
          </w:rPr>
          <w:delText>自己罰</w:delText>
        </w:r>
        <w:r w:rsidR="00D9756F" w:rsidRPr="009204C0" w:rsidDel="008A77A1">
          <w:rPr>
            <w:rFonts w:ascii="Times New Roman" w:hAnsi="Times New Roman"/>
            <w:rPrChange w:id="1886" w:author="Nobuhiro Mifune" w:date="2022-04-05T10:38:00Z">
              <w:rPr/>
            </w:rPrChange>
          </w:rPr>
          <w:delText>)</w:delText>
        </w:r>
        <w:r w:rsidR="00D9756F" w:rsidRPr="009204C0" w:rsidDel="008A77A1">
          <w:rPr>
            <w:rFonts w:ascii="Times New Roman" w:hAnsi="Times New Roman"/>
            <w:rPrChange w:id="1887" w:author="Nobuhiro Mifune" w:date="2022-04-05T10:38:00Z">
              <w:rPr/>
            </w:rPrChange>
          </w:rPr>
          <w:delText>は存在する</w:delText>
        </w:r>
        <w:r w:rsidR="00D9756F" w:rsidRPr="009204C0" w:rsidDel="008A77A1">
          <w:rPr>
            <w:rFonts w:ascii="Times New Roman" w:hAnsi="Times New Roman"/>
            <w:rPrChange w:id="1888" w:author="Nobuhiro Mifune" w:date="2022-04-05T10:38:00Z">
              <w:rPr/>
            </w:rPrChange>
          </w:rPr>
          <w:delText>(Syme &amp; Hagen, 2019)</w:delText>
        </w:r>
        <w:r w:rsidR="00D9756F" w:rsidRPr="009204C0" w:rsidDel="008A77A1">
          <w:rPr>
            <w:rFonts w:ascii="Times New Roman" w:hAnsi="Times New Roman"/>
            <w:rPrChange w:id="1889" w:author="Nobuhiro Mifune" w:date="2022-04-05T10:38:00Z">
              <w:rPr/>
            </w:rPrChange>
          </w:rPr>
          <w:delText>。</w:delText>
        </w:r>
        <w:r w:rsidR="00D9756F" w:rsidRPr="009204C0" w:rsidDel="008A77A1">
          <w:rPr>
            <w:rFonts w:ascii="Times New Roman" w:hAnsi="Times New Roman" w:hint="eastAsia"/>
            <w:rPrChange w:id="1890" w:author="Nobuhiro Mifune" w:date="2022-04-05T10:38:00Z">
              <w:rPr>
                <w:rFonts w:hint="eastAsia"/>
              </w:rPr>
            </w:rPrChange>
          </w:rPr>
          <w:delText>そのため、自己罰においても</w:delText>
        </w:r>
        <w:r w:rsidR="00995183" w:rsidRPr="009204C0" w:rsidDel="008A77A1">
          <w:rPr>
            <w:rFonts w:ascii="Times New Roman" w:hAnsi="Times New Roman" w:hint="eastAsia"/>
            <w:rPrChange w:id="1891" w:author="Nobuhiro Mifune" w:date="2022-04-05T10:38:00Z">
              <w:rPr>
                <w:rFonts w:hint="eastAsia"/>
              </w:rPr>
            </w:rPrChange>
          </w:rPr>
          <w:delText>赦しの効果量よりも誠意の知覚の効果量の方が大きくなるのかについては、さらなる研究が必要である</w:delText>
        </w:r>
        <w:r w:rsidR="00D9756F" w:rsidRPr="009204C0" w:rsidDel="008A77A1">
          <w:rPr>
            <w:rFonts w:ascii="Times New Roman" w:hAnsi="Times New Roman" w:hint="eastAsia"/>
            <w:rPrChange w:id="1892" w:author="Nobuhiro Mifune" w:date="2022-04-05T10:38:00Z">
              <w:rPr>
                <w:rFonts w:hint="eastAsia"/>
              </w:rPr>
            </w:rPrChange>
          </w:rPr>
          <w:delText>。</w:delText>
        </w:r>
      </w:del>
    </w:p>
    <w:p w14:paraId="3AD5DC3D" w14:textId="23350CFB" w:rsidR="00D9756F" w:rsidRPr="009204C0" w:rsidDel="008A77A1" w:rsidRDefault="00D9756F" w:rsidP="00D9756F">
      <w:pPr>
        <w:ind w:firstLineChars="100" w:firstLine="210"/>
        <w:rPr>
          <w:del w:id="1893" w:author="Nobuhiro Mifune" w:date="2022-04-06T10:53:00Z"/>
          <w:rFonts w:ascii="Times New Roman" w:hAnsi="Times New Roman"/>
          <w:rPrChange w:id="1894" w:author="Nobuhiro Mifune" w:date="2022-04-05T10:38:00Z">
            <w:rPr>
              <w:del w:id="1895" w:author="Nobuhiro Mifune" w:date="2022-04-06T10:53:00Z"/>
            </w:rPr>
          </w:rPrChange>
        </w:rPr>
      </w:pPr>
      <w:del w:id="1896" w:author="Nobuhiro Mifune" w:date="2022-04-06T10:53:00Z">
        <w:r w:rsidRPr="009204C0" w:rsidDel="008A77A1">
          <w:rPr>
            <w:rFonts w:ascii="Times New Roman" w:hAnsi="Times New Roman" w:hint="eastAsia"/>
            <w:rPrChange w:id="1897" w:author="Nobuhiro Mifune" w:date="2022-04-05T10:38:00Z">
              <w:rPr>
                <w:rFonts w:hint="eastAsia"/>
              </w:rPr>
            </w:rPrChange>
          </w:rPr>
          <w:delText>誠意の知覚の期待と赦しの期待を変数とした無相関検定を実施した結果、強程度に有意な正の相関が見られた。よって、仮説３「誠意の知覚の期待と赦しの期待には有意な正の相関がある」は支持された。このことは、被害者視点</w:delText>
        </w:r>
        <w:r w:rsidR="00995183" w:rsidRPr="009204C0" w:rsidDel="008A77A1">
          <w:rPr>
            <w:rFonts w:ascii="Times New Roman" w:hAnsi="Times New Roman" w:hint="eastAsia"/>
            <w:rPrChange w:id="1898" w:author="Nobuhiro Mifune" w:date="2022-04-05T10:38:00Z">
              <w:rPr>
                <w:rFonts w:hint="eastAsia"/>
              </w:rPr>
            </w:rPrChange>
          </w:rPr>
          <w:delText>での知覚が加害者視点でも同様であることを示すと同時に、</w:delText>
        </w:r>
        <w:r w:rsidRPr="009204C0" w:rsidDel="008A77A1">
          <w:rPr>
            <w:rFonts w:ascii="Times New Roman" w:hAnsi="Times New Roman" w:hint="eastAsia"/>
            <w:rPrChange w:id="1899" w:author="Nobuhiro Mifune" w:date="2022-04-05T10:38:00Z">
              <w:rPr>
                <w:rFonts w:hint="eastAsia"/>
              </w:rPr>
            </w:rPrChange>
          </w:rPr>
          <w:delText>誠意の知覚が赦しを促進することを示す研究</w:delText>
        </w:r>
        <w:r w:rsidRPr="009204C0" w:rsidDel="008A77A1">
          <w:rPr>
            <w:rFonts w:ascii="Times New Roman" w:hAnsi="Times New Roman"/>
            <w:rPrChange w:id="1900" w:author="Nobuhiro Mifune" w:date="2022-04-05T10:38:00Z">
              <w:rPr/>
            </w:rPrChange>
          </w:rPr>
          <w:delText>(Wohl, et al., 2013; Schumann, 2012)</w:delText>
        </w:r>
        <w:r w:rsidRPr="009204C0" w:rsidDel="008A77A1">
          <w:rPr>
            <w:rFonts w:ascii="Times New Roman" w:hAnsi="Times New Roman"/>
            <w:rPrChange w:id="1901" w:author="Nobuhiro Mifune" w:date="2022-04-05T10:38:00Z">
              <w:rPr/>
            </w:rPrChange>
          </w:rPr>
          <w:delText>や、</w:delText>
        </w:r>
        <w:r w:rsidRPr="009204C0" w:rsidDel="008A77A1">
          <w:rPr>
            <w:rFonts w:ascii="Times New Roman" w:hAnsi="Times New Roman"/>
            <w:rPrChange w:id="1902" w:author="Nobuhiro Mifune" w:date="2022-04-05T10:38:00Z">
              <w:rPr/>
            </w:rPrChange>
          </w:rPr>
          <w:delText>Blatz and Philpot (2010)</w:delText>
        </w:r>
        <w:r w:rsidRPr="009204C0" w:rsidDel="008A77A1">
          <w:rPr>
            <w:rFonts w:ascii="Times New Roman" w:hAnsi="Times New Roman"/>
            <w:rPrChange w:id="1903" w:author="Nobuhiro Mifune" w:date="2022-04-05T10:38:00Z">
              <w:rPr/>
            </w:rPrChange>
          </w:rPr>
          <w:delText>が想定している謝罪モデルの一部が正しかったことを示す、一つの証拠となっている。</w:delText>
        </w:r>
        <w:r w:rsidRPr="009204C0" w:rsidDel="008A77A1">
          <w:rPr>
            <w:rFonts w:ascii="Times New Roman" w:hAnsi="Times New Roman" w:hint="eastAsia"/>
            <w:rPrChange w:id="1904" w:author="Nobuhiro Mifune" w:date="2022-04-05T10:38:00Z">
              <w:rPr>
                <w:rFonts w:hint="eastAsia"/>
              </w:rPr>
            </w:rPrChange>
          </w:rPr>
          <w:delText>しかし、</w:delText>
        </w:r>
        <w:r w:rsidRPr="009204C0" w:rsidDel="008A77A1">
          <w:rPr>
            <w:rFonts w:ascii="Times New Roman" w:hAnsi="Times New Roman"/>
            <w:rPrChange w:id="1905" w:author="Nobuhiro Mifune" w:date="2022-04-05T10:38:00Z">
              <w:rPr/>
            </w:rPrChange>
          </w:rPr>
          <w:delText>Blatz and Philpot (2010)</w:delText>
        </w:r>
        <w:r w:rsidRPr="009204C0" w:rsidDel="008A77A1">
          <w:rPr>
            <w:rFonts w:ascii="Times New Roman" w:hAnsi="Times New Roman"/>
            <w:rPrChange w:id="1906" w:author="Nobuhiro Mifune" w:date="2022-04-05T10:38:00Z">
              <w:rPr/>
            </w:rPrChange>
          </w:rPr>
          <w:delText>で提唱されているモデルには、他にもいくつかの</w:delText>
        </w:r>
        <w:r w:rsidRPr="009204C0" w:rsidDel="008A77A1">
          <w:rPr>
            <w:rFonts w:ascii="Times New Roman" w:hAnsi="Times New Roman"/>
            <w:rPrChange w:id="1907" w:author="Nobuhiro Mifune" w:date="2022-04-05T10:38:00Z">
              <w:rPr/>
            </w:rPrChange>
          </w:rPr>
          <w:delText>Mediator</w:delText>
        </w:r>
        <w:r w:rsidRPr="009204C0" w:rsidDel="008A77A1">
          <w:rPr>
            <w:rFonts w:ascii="Times New Roman" w:hAnsi="Times New Roman"/>
            <w:rPrChange w:id="1908" w:author="Nobuhiro Mifune" w:date="2022-04-05T10:38:00Z">
              <w:rPr/>
            </w:rPrChange>
          </w:rPr>
          <w:delText>を想定している。</w:delText>
        </w:r>
        <w:r w:rsidRPr="009204C0" w:rsidDel="008A77A1">
          <w:rPr>
            <w:rFonts w:ascii="Times New Roman" w:hAnsi="Times New Roman" w:hint="eastAsia"/>
            <w:rPrChange w:id="1909" w:author="Nobuhiro Mifune" w:date="2022-04-05T10:38:00Z">
              <w:rPr>
                <w:rFonts w:hint="eastAsia"/>
              </w:rPr>
            </w:rPrChange>
          </w:rPr>
          <w:delText>そのため、今後の研究では、他の</w:delText>
        </w:r>
        <w:r w:rsidRPr="009204C0" w:rsidDel="008A77A1">
          <w:rPr>
            <w:rFonts w:ascii="Times New Roman" w:hAnsi="Times New Roman"/>
            <w:rPrChange w:id="1910" w:author="Nobuhiro Mifune" w:date="2022-04-05T10:38:00Z">
              <w:rPr/>
            </w:rPrChange>
          </w:rPr>
          <w:delText>Mediator</w:delText>
        </w:r>
        <w:r w:rsidR="00995183" w:rsidRPr="009204C0" w:rsidDel="008A77A1">
          <w:rPr>
            <w:rFonts w:ascii="Times New Roman" w:hAnsi="Times New Roman" w:hint="eastAsia"/>
            <w:rPrChange w:id="1911" w:author="Nobuhiro Mifune" w:date="2022-04-05T10:38:00Z">
              <w:rPr>
                <w:rFonts w:hint="eastAsia"/>
              </w:rPr>
            </w:rPrChange>
          </w:rPr>
          <w:delText>も赦しと相関があるのか</w:delText>
        </w:r>
        <w:r w:rsidRPr="009204C0" w:rsidDel="008A77A1">
          <w:rPr>
            <w:rFonts w:ascii="Times New Roman" w:hAnsi="Times New Roman"/>
            <w:rPrChange w:id="1912" w:author="Nobuhiro Mifune" w:date="2022-04-05T10:38:00Z">
              <w:rPr/>
            </w:rPrChange>
          </w:rPr>
          <w:delText>を検証する必要がある。</w:delText>
        </w:r>
      </w:del>
    </w:p>
    <w:p w14:paraId="647B03F8" w14:textId="7DFE678A" w:rsidR="00D9756F" w:rsidRPr="009204C0" w:rsidDel="008A77A1" w:rsidRDefault="00D9756F" w:rsidP="00D9756F">
      <w:pPr>
        <w:ind w:firstLineChars="100" w:firstLine="210"/>
        <w:rPr>
          <w:del w:id="1913" w:author="Nobuhiro Mifune" w:date="2022-04-06T10:53:00Z"/>
          <w:rFonts w:ascii="Times New Roman" w:hAnsi="Times New Roman"/>
          <w:rPrChange w:id="1914" w:author="Nobuhiro Mifune" w:date="2022-04-05T10:38:00Z">
            <w:rPr>
              <w:del w:id="1915" w:author="Nobuhiro Mifune" w:date="2022-04-06T10:53:00Z"/>
            </w:rPr>
          </w:rPrChange>
        </w:rPr>
      </w:pPr>
      <w:del w:id="1916" w:author="Nobuhiro Mifune" w:date="2022-04-06T10:53:00Z">
        <w:r w:rsidRPr="009204C0" w:rsidDel="008A77A1">
          <w:rPr>
            <w:rFonts w:ascii="Times New Roman" w:hAnsi="Times New Roman" w:hint="eastAsia"/>
            <w:rPrChange w:id="1917" w:author="Nobuhiro Mifune" w:date="2022-04-05T10:38:00Z">
              <w:rPr>
                <w:rFonts w:hint="eastAsia"/>
              </w:rPr>
            </w:rPrChange>
          </w:rPr>
          <w:delText>また、</w:delText>
        </w:r>
        <w:r w:rsidRPr="009204C0" w:rsidDel="008A77A1">
          <w:rPr>
            <w:rFonts w:ascii="Times New Roman" w:hAnsi="Times New Roman"/>
            <w:rPrChange w:id="1918" w:author="Nobuhiro Mifune" w:date="2022-04-05T10:38:00Z">
              <w:rPr/>
            </w:rPrChange>
          </w:rPr>
          <w:delText>Blatz and Philpot (2010)</w:delText>
        </w:r>
        <w:r w:rsidRPr="009204C0" w:rsidDel="008A77A1">
          <w:rPr>
            <w:rFonts w:ascii="Times New Roman" w:hAnsi="Times New Roman"/>
            <w:rPrChange w:id="1919" w:author="Nobuhiro Mifune" w:date="2022-04-05T10:38:00Z">
              <w:rPr/>
            </w:rPrChange>
          </w:rPr>
          <w:delText>で提唱されているモデルは、謝罪と</w:delText>
        </w:r>
        <w:r w:rsidRPr="009204C0" w:rsidDel="008A77A1">
          <w:rPr>
            <w:rFonts w:ascii="Times New Roman" w:hAnsi="Times New Roman"/>
            <w:rPrChange w:id="1920" w:author="Nobuhiro Mifune" w:date="2022-04-05T10:38:00Z">
              <w:rPr/>
            </w:rPrChange>
          </w:rPr>
          <w:delText>Mediator</w:delText>
        </w:r>
        <w:r w:rsidRPr="009204C0" w:rsidDel="008A77A1">
          <w:rPr>
            <w:rFonts w:ascii="Times New Roman" w:hAnsi="Times New Roman"/>
            <w:rPrChange w:id="1921" w:author="Nobuhiro Mifune" w:date="2022-04-05T10:38:00Z">
              <w:rPr/>
            </w:rPrChange>
          </w:rPr>
          <w:delText>、赦しの３つの変数から成り立っている。</w:delText>
        </w:r>
        <w:r w:rsidR="00995183" w:rsidRPr="009204C0" w:rsidDel="008A77A1">
          <w:rPr>
            <w:rFonts w:ascii="Times New Roman" w:hAnsi="Times New Roman" w:hint="eastAsia"/>
            <w:rPrChange w:id="1922" w:author="Nobuhiro Mifune" w:date="2022-04-05T10:38:00Z">
              <w:rPr>
                <w:rFonts w:hint="eastAsia"/>
              </w:rPr>
            </w:rPrChange>
          </w:rPr>
          <w:delText>そのため本研究の結果だけでは、</w:delText>
        </w:r>
        <w:r w:rsidR="00995183" w:rsidRPr="009204C0" w:rsidDel="008A77A1">
          <w:rPr>
            <w:rFonts w:ascii="Times New Roman" w:hAnsi="Times New Roman"/>
            <w:rPrChange w:id="1923" w:author="Nobuhiro Mifune" w:date="2022-04-05T10:38:00Z">
              <w:rPr/>
            </w:rPrChange>
          </w:rPr>
          <w:delText>Blatz and Philpot (2010)</w:delText>
        </w:r>
        <w:r w:rsidR="00995183" w:rsidRPr="009204C0" w:rsidDel="008A77A1">
          <w:rPr>
            <w:rFonts w:ascii="Times New Roman" w:hAnsi="Times New Roman" w:hint="eastAsia"/>
            <w:rPrChange w:id="1924" w:author="Nobuhiro Mifune" w:date="2022-04-05T10:38:00Z">
              <w:rPr>
                <w:rFonts w:hint="eastAsia"/>
              </w:rPr>
            </w:rPrChange>
          </w:rPr>
          <w:delText>のモデルが妥当であるとは言い切ることはできない。よって、今後の研究では</w:delText>
        </w:r>
        <w:r w:rsidRPr="009204C0" w:rsidDel="008A77A1">
          <w:rPr>
            <w:rFonts w:ascii="Times New Roman" w:hAnsi="Times New Roman"/>
            <w:rPrChange w:id="1925" w:author="Nobuhiro Mifune" w:date="2022-04-05T10:38:00Z">
              <w:rPr/>
            </w:rPrChange>
          </w:rPr>
          <w:delText>(Ohtsubo &amp; Yagi, 2015)</w:delText>
        </w:r>
        <w:r w:rsidRPr="009204C0" w:rsidDel="008A77A1">
          <w:rPr>
            <w:rFonts w:ascii="Times New Roman" w:hAnsi="Times New Roman"/>
            <w:rPrChange w:id="1926" w:author="Nobuhiro Mifune" w:date="2022-04-05T10:38:00Z">
              <w:rPr/>
            </w:rPrChange>
          </w:rPr>
          <w:delText>で用いられたような</w:delText>
        </w:r>
        <w:r w:rsidR="00995183" w:rsidRPr="009204C0" w:rsidDel="008A77A1">
          <w:rPr>
            <w:rFonts w:ascii="Times New Roman" w:hAnsi="Times New Roman" w:hint="eastAsia"/>
            <w:rPrChange w:id="1927" w:author="Nobuhiro Mifune" w:date="2022-04-05T10:38:00Z">
              <w:rPr>
                <w:rFonts w:hint="eastAsia"/>
              </w:rPr>
            </w:rPrChange>
          </w:rPr>
          <w:delText>、</w:delText>
        </w:r>
        <w:r w:rsidRPr="009204C0" w:rsidDel="008A77A1">
          <w:rPr>
            <w:rFonts w:ascii="Times New Roman" w:hAnsi="Times New Roman"/>
            <w:rPrChange w:id="1928" w:author="Nobuhiro Mifune" w:date="2022-04-05T10:38:00Z">
              <w:rPr/>
            </w:rPrChange>
          </w:rPr>
          <w:delText>謝罪にどれだけコストをかけたいかといった従属変数を追加した上で共分散構造分析を実施し、モデルの正しさを検証する必要があるだろう。</w:delText>
        </w:r>
        <w:r w:rsidRPr="009204C0" w:rsidDel="008A77A1">
          <w:rPr>
            <w:rFonts w:ascii="Times New Roman" w:hAnsi="Times New Roman" w:hint="eastAsia"/>
            <w:rPrChange w:id="1929" w:author="Nobuhiro Mifune" w:date="2022-04-05T10:38:00Z">
              <w:rPr>
                <w:rFonts w:hint="eastAsia"/>
              </w:rPr>
            </w:rPrChange>
          </w:rPr>
          <w:delText>さらに、本研究の結果からは、誠意の知覚の期待と赦しの知覚の期待の因果関係について言及することはできない。そのため、誠意の知覚の期待と赦しの期待を実験室実験において検証する必要がある。</w:delText>
        </w:r>
      </w:del>
    </w:p>
    <w:p w14:paraId="3D17AA68" w14:textId="5A826F47" w:rsidR="00D9756F" w:rsidRPr="009204C0" w:rsidDel="008A77A1" w:rsidRDefault="00D9756F" w:rsidP="00995183">
      <w:pPr>
        <w:ind w:firstLineChars="100" w:firstLine="210"/>
        <w:rPr>
          <w:del w:id="1930" w:author="Nobuhiro Mifune" w:date="2022-04-06T10:53:00Z"/>
          <w:rFonts w:ascii="Times New Roman" w:hAnsi="Times New Roman"/>
          <w:rPrChange w:id="1931" w:author="Nobuhiro Mifune" w:date="2022-04-05T10:38:00Z">
            <w:rPr>
              <w:del w:id="1932" w:author="Nobuhiro Mifune" w:date="2022-04-06T10:53:00Z"/>
            </w:rPr>
          </w:rPrChange>
        </w:rPr>
      </w:pPr>
      <w:del w:id="1933" w:author="Nobuhiro Mifune" w:date="2022-04-06T10:53:00Z">
        <w:r w:rsidRPr="009204C0" w:rsidDel="008A77A1">
          <w:rPr>
            <w:rFonts w:ascii="Times New Roman" w:hAnsi="Times New Roman" w:hint="eastAsia"/>
            <w:rPrChange w:id="1934" w:author="Nobuhiro Mifune" w:date="2022-04-05T10:38:00Z">
              <w:rPr>
                <w:rFonts w:hint="eastAsia"/>
              </w:rPr>
            </w:rPrChange>
          </w:rPr>
          <w:delText>本研究において注目すべき点は、被害者と同様の知覚傾向が、加害者にも見られることを示唆した点である。これまでの研究の多くが、被害者視点での謝罪や赦しに注目してきた。本研究</w:delText>
        </w:r>
        <w:r w:rsidR="00995183" w:rsidRPr="009204C0" w:rsidDel="008A77A1">
          <w:rPr>
            <w:rFonts w:ascii="Times New Roman" w:hAnsi="Times New Roman" w:hint="eastAsia"/>
            <w:rPrChange w:id="1935" w:author="Nobuhiro Mifune" w:date="2022-04-05T10:38:00Z">
              <w:rPr>
                <w:rFonts w:hint="eastAsia"/>
              </w:rPr>
            </w:rPrChange>
          </w:rPr>
          <w:delText>の結果</w:delText>
        </w:r>
        <w:r w:rsidRPr="009204C0" w:rsidDel="008A77A1">
          <w:rPr>
            <w:rFonts w:ascii="Times New Roman" w:hAnsi="Times New Roman" w:hint="eastAsia"/>
            <w:rPrChange w:id="1936" w:author="Nobuhiro Mifune" w:date="2022-04-05T10:38:00Z">
              <w:rPr>
                <w:rFonts w:hint="eastAsia"/>
              </w:rPr>
            </w:rPrChange>
          </w:rPr>
          <w:delText>は、これまでの謝罪および赦しの研究における被害者側の知見を元に、加害者の心的過程を考察することが可能であるという重要な知見を提供している。しかし、すべての側面において、被害者側の知見が加害者にも適用可能であるとは限らない。そのため、被害者側の知見を活用した加害者視点での和解に関するさらなる研究が必要だろう。</w:delText>
        </w:r>
      </w:del>
    </w:p>
    <w:p w14:paraId="2950BE60" w14:textId="225ECF98" w:rsidR="00D9756F" w:rsidRPr="009204C0" w:rsidDel="008A77A1" w:rsidRDefault="00D9756F" w:rsidP="00D9756F">
      <w:pPr>
        <w:ind w:firstLineChars="100" w:firstLine="210"/>
        <w:rPr>
          <w:del w:id="1937" w:author="Nobuhiro Mifune" w:date="2022-04-06T10:53:00Z"/>
          <w:rFonts w:ascii="Times New Roman" w:hAnsi="Times New Roman"/>
          <w:rPrChange w:id="1938" w:author="Nobuhiro Mifune" w:date="2022-04-05T10:38:00Z">
            <w:rPr>
              <w:del w:id="1939" w:author="Nobuhiro Mifune" w:date="2022-04-06T10:53:00Z"/>
            </w:rPr>
          </w:rPrChange>
        </w:rPr>
      </w:pPr>
      <w:del w:id="1940" w:author="Nobuhiro Mifune" w:date="2022-04-06T10:53:00Z">
        <w:r w:rsidRPr="009204C0" w:rsidDel="008A77A1">
          <w:rPr>
            <w:rFonts w:ascii="Times New Roman" w:hAnsi="Times New Roman" w:hint="eastAsia"/>
            <w:rPrChange w:id="1941" w:author="Nobuhiro Mifune" w:date="2022-04-05T10:38:00Z">
              <w:rPr>
                <w:rFonts w:hint="eastAsia"/>
              </w:rPr>
            </w:rPrChange>
          </w:rPr>
          <w:delText>最後に本研究の限界を述べる。本研究では、加害の意図性と加害者の謝罪のコストによって、加害者は赦しと誠意の知覚についてどう期待するのかを検討した</w:delText>
        </w:r>
        <w:r w:rsidR="00995183" w:rsidRPr="009204C0" w:rsidDel="008A77A1">
          <w:rPr>
            <w:rFonts w:ascii="Times New Roman" w:hAnsi="Times New Roman" w:hint="eastAsia"/>
            <w:rPrChange w:id="1942" w:author="Nobuhiro Mifune" w:date="2022-04-05T10:38:00Z">
              <w:rPr>
                <w:rFonts w:hint="eastAsia"/>
              </w:rPr>
            </w:rPrChange>
          </w:rPr>
          <w:delText>が、</w:delText>
        </w:r>
        <w:r w:rsidRPr="009204C0" w:rsidDel="008A77A1">
          <w:rPr>
            <w:rFonts w:ascii="Times New Roman" w:hAnsi="Times New Roman" w:hint="eastAsia"/>
            <w:rPrChange w:id="1943" w:author="Nobuhiro Mifune" w:date="2022-04-05T10:38:00Z">
              <w:rPr>
                <w:rFonts w:hint="eastAsia"/>
              </w:rPr>
            </w:rPrChange>
          </w:rPr>
          <w:delText>独立変数の操作が</w:delText>
        </w:r>
        <w:r w:rsidRPr="009204C0" w:rsidDel="008A77A1">
          <w:rPr>
            <w:rFonts w:ascii="Times New Roman" w:hAnsi="Times New Roman"/>
            <w:rPrChange w:id="1944" w:author="Nobuhiro Mifune" w:date="2022-04-05T10:38:00Z">
              <w:rPr/>
            </w:rPrChange>
          </w:rPr>
          <w:delText>Ohtsubo and Higuchi (2022)</w:delText>
        </w:r>
        <w:r w:rsidRPr="009204C0" w:rsidDel="008A77A1">
          <w:rPr>
            <w:rFonts w:ascii="Times New Roman" w:hAnsi="Times New Roman"/>
            <w:rPrChange w:id="1945" w:author="Nobuhiro Mifune" w:date="2022-04-05T10:38:00Z">
              <w:rPr/>
            </w:rPrChange>
          </w:rPr>
          <w:delText>とは異なり、曖昧意図条件を含めていない。</w:delText>
        </w:r>
        <w:r w:rsidRPr="009204C0" w:rsidDel="008A77A1">
          <w:rPr>
            <w:rFonts w:ascii="Times New Roman" w:hAnsi="Times New Roman" w:hint="eastAsia"/>
            <w:rPrChange w:id="1946" w:author="Nobuhiro Mifune" w:date="2022-04-05T10:38:00Z">
              <w:rPr>
                <w:rFonts w:hint="eastAsia"/>
              </w:rPr>
            </w:rPrChange>
          </w:rPr>
          <w:delText>そのため、意図性によって誠意の知覚の期待はどのように変化するのかを十分に検討しきれていない。また、加害者の謝罪のコストは関係価値</w:delText>
        </w:r>
        <w:r w:rsidRPr="009204C0" w:rsidDel="008A77A1">
          <w:rPr>
            <w:rFonts w:ascii="Times New Roman" w:hAnsi="Times New Roman"/>
            <w:rPrChange w:id="1947" w:author="Nobuhiro Mifune" w:date="2022-04-05T10:38:00Z">
              <w:rPr/>
            </w:rPrChange>
          </w:rPr>
          <w:delText>(Ohtsubo &amp; Yagi, 2015)</w:delText>
        </w:r>
        <w:r w:rsidRPr="009204C0" w:rsidDel="008A77A1">
          <w:rPr>
            <w:rFonts w:ascii="Times New Roman" w:hAnsi="Times New Roman"/>
            <w:rPrChange w:id="1948" w:author="Nobuhiro Mifune" w:date="2022-04-05T10:38:00Z">
              <w:rPr/>
            </w:rPrChange>
          </w:rPr>
          <w:delText>や罪悪感</w:delText>
        </w:r>
        <w:r w:rsidRPr="009204C0" w:rsidDel="008A77A1">
          <w:rPr>
            <w:rFonts w:ascii="Times New Roman" w:hAnsi="Times New Roman"/>
            <w:rPrChange w:id="1949" w:author="Nobuhiro Mifune" w:date="2022-04-05T10:38:00Z">
              <w:rPr/>
            </w:rPrChange>
          </w:rPr>
          <w:delText>(e.g. Nelissen &amp; Zeelenberg, 2009; Inbar, et al., 2013)</w:delText>
        </w:r>
        <w:r w:rsidRPr="009204C0" w:rsidDel="008A77A1">
          <w:rPr>
            <w:rFonts w:ascii="Times New Roman" w:hAnsi="Times New Roman"/>
            <w:rPrChange w:id="1950" w:author="Nobuhiro Mifune" w:date="2022-04-05T10:38:00Z">
              <w:rPr/>
            </w:rPrChange>
          </w:rPr>
          <w:delText>によって変化する可能性も先行研究により示唆されている。</w:delText>
        </w:r>
        <w:r w:rsidRPr="009204C0" w:rsidDel="008A77A1">
          <w:rPr>
            <w:rFonts w:ascii="Times New Roman" w:hAnsi="Times New Roman" w:hint="eastAsia"/>
            <w:rPrChange w:id="1951" w:author="Nobuhiro Mifune" w:date="2022-04-05T10:38:00Z">
              <w:rPr>
                <w:rFonts w:hint="eastAsia"/>
              </w:rPr>
            </w:rPrChange>
          </w:rPr>
          <w:delText>今後</w:delText>
        </w:r>
        <w:r w:rsidR="00995183" w:rsidRPr="009204C0" w:rsidDel="008A77A1">
          <w:rPr>
            <w:rFonts w:ascii="Times New Roman" w:hAnsi="Times New Roman" w:hint="eastAsia"/>
            <w:rPrChange w:id="1952" w:author="Nobuhiro Mifune" w:date="2022-04-05T10:38:00Z">
              <w:rPr>
                <w:rFonts w:hint="eastAsia"/>
              </w:rPr>
            </w:rPrChange>
          </w:rPr>
          <w:delText>の研究で</w:delText>
        </w:r>
        <w:r w:rsidRPr="009204C0" w:rsidDel="008A77A1">
          <w:rPr>
            <w:rFonts w:ascii="Times New Roman" w:hAnsi="Times New Roman" w:hint="eastAsia"/>
            <w:rPrChange w:id="1953" w:author="Nobuhiro Mifune" w:date="2022-04-05T10:38:00Z">
              <w:rPr>
                <w:rFonts w:hint="eastAsia"/>
              </w:rPr>
            </w:rPrChange>
          </w:rPr>
          <w:delText>は、独立変数を関係価値や罪悪感の高低に変更して検証する</w:delText>
        </w:r>
        <w:r w:rsidR="00995183" w:rsidRPr="009204C0" w:rsidDel="008A77A1">
          <w:rPr>
            <w:rFonts w:ascii="Times New Roman" w:hAnsi="Times New Roman" w:hint="eastAsia"/>
            <w:rPrChange w:id="1954" w:author="Nobuhiro Mifune" w:date="2022-04-05T10:38:00Z">
              <w:rPr>
                <w:rFonts w:hint="eastAsia"/>
              </w:rPr>
            </w:rPrChange>
          </w:rPr>
          <w:delText>ことが求められる</w:delText>
        </w:r>
        <w:r w:rsidRPr="009204C0" w:rsidDel="008A77A1">
          <w:rPr>
            <w:rFonts w:ascii="Times New Roman" w:hAnsi="Times New Roman" w:hint="eastAsia"/>
            <w:rPrChange w:id="1955" w:author="Nobuhiro Mifune" w:date="2022-04-05T10:38:00Z">
              <w:rPr>
                <w:rFonts w:hint="eastAsia"/>
              </w:rPr>
            </w:rPrChange>
          </w:rPr>
          <w:delText>。</w:delText>
        </w:r>
      </w:del>
    </w:p>
    <w:p w14:paraId="2E0AF0B4" w14:textId="791BAB69" w:rsidR="00397B1D" w:rsidRPr="009204C0" w:rsidRDefault="00397B1D" w:rsidP="00397B1D">
      <w:pPr>
        <w:jc w:val="center"/>
        <w:rPr>
          <w:rFonts w:ascii="Times New Roman" w:hAnsi="Times New Roman"/>
          <w:b/>
          <w:rPrChange w:id="1956" w:author="Nobuhiro Mifune" w:date="2022-04-05T10:38:00Z">
            <w:rPr>
              <w:b/>
            </w:rPr>
          </w:rPrChange>
        </w:rPr>
      </w:pPr>
      <w:r w:rsidRPr="009204C0">
        <w:rPr>
          <w:rFonts w:ascii="Times New Roman" w:hAnsi="Times New Roman" w:hint="eastAsia"/>
          <w:b/>
          <w:rPrChange w:id="1957" w:author="Nobuhiro Mifune" w:date="2022-04-05T10:38:00Z">
            <w:rPr>
              <w:rFonts w:hint="eastAsia"/>
              <w:b/>
            </w:rPr>
          </w:rPrChange>
        </w:rPr>
        <w:t>引用文献</w:t>
      </w:r>
    </w:p>
    <w:p w14:paraId="7F9B2872" w14:textId="77777777" w:rsidR="00D9756F" w:rsidRPr="009204C0" w:rsidRDefault="00D9756F" w:rsidP="00D9756F">
      <w:pPr>
        <w:jc w:val="left"/>
        <w:rPr>
          <w:rFonts w:ascii="Times New Roman" w:hAnsi="Times New Roman"/>
          <w:rPrChange w:id="1958" w:author="Nobuhiro Mifune" w:date="2022-04-05T10:38:00Z">
            <w:rPr/>
          </w:rPrChange>
        </w:rPr>
      </w:pPr>
      <w:r w:rsidRPr="009204C0">
        <w:rPr>
          <w:rFonts w:ascii="Times New Roman" w:hAnsi="Times New Roman"/>
          <w:rPrChange w:id="1959" w:author="Nobuhiro Mifune" w:date="2022-04-05T10:38:00Z">
            <w:rPr/>
          </w:rPrChange>
        </w:rPr>
        <w:t>Blatz, C. W., &amp; Philpot, C. (2010). On the outcomes of intergroup apologies: A review. Social and Personality Psychology Compass, 4(11), 995-1007.</w:t>
      </w:r>
    </w:p>
    <w:p w14:paraId="7E6BAB06" w14:textId="77777777" w:rsidR="00D9756F" w:rsidRPr="009204C0" w:rsidRDefault="00D9756F" w:rsidP="00D9756F">
      <w:pPr>
        <w:jc w:val="left"/>
        <w:rPr>
          <w:rFonts w:ascii="Times New Roman" w:hAnsi="Times New Roman"/>
          <w:rPrChange w:id="1960" w:author="Nobuhiro Mifune" w:date="2022-04-05T10:38:00Z">
            <w:rPr/>
          </w:rPrChange>
        </w:rPr>
      </w:pPr>
      <w:r w:rsidRPr="009204C0">
        <w:rPr>
          <w:rFonts w:ascii="Times New Roman" w:hAnsi="Times New Roman"/>
          <w:rPrChange w:id="1961" w:author="Nobuhiro Mifune" w:date="2022-04-05T10:38:00Z">
            <w:rPr/>
          </w:rPrChange>
        </w:rPr>
        <w:t xml:space="preserve">Cords, M., &amp; </w:t>
      </w:r>
      <w:proofErr w:type="spellStart"/>
      <w:r w:rsidRPr="009204C0">
        <w:rPr>
          <w:rFonts w:ascii="Times New Roman" w:hAnsi="Times New Roman"/>
          <w:rPrChange w:id="1962" w:author="Nobuhiro Mifune" w:date="2022-04-05T10:38:00Z">
            <w:rPr/>
          </w:rPrChange>
        </w:rPr>
        <w:t>Thurnheer</w:t>
      </w:r>
      <w:proofErr w:type="spellEnd"/>
      <w:r w:rsidRPr="009204C0">
        <w:rPr>
          <w:rFonts w:ascii="Times New Roman" w:hAnsi="Times New Roman"/>
          <w:rPrChange w:id="1963" w:author="Nobuhiro Mifune" w:date="2022-04-05T10:38:00Z">
            <w:rPr/>
          </w:rPrChange>
        </w:rPr>
        <w:t>, S. (1993). Reconciling with valuable partners by long‐tailed macaques. Ethology, 93(4), 315-325.</w:t>
      </w:r>
    </w:p>
    <w:p w14:paraId="038D1113" w14:textId="77777777" w:rsidR="00D9756F" w:rsidRPr="009204C0" w:rsidRDefault="00D9756F" w:rsidP="00D9756F">
      <w:pPr>
        <w:jc w:val="left"/>
        <w:rPr>
          <w:rFonts w:ascii="Times New Roman" w:hAnsi="Times New Roman"/>
          <w:rPrChange w:id="1964" w:author="Nobuhiro Mifune" w:date="2022-04-05T10:38:00Z">
            <w:rPr/>
          </w:rPrChange>
        </w:rPr>
      </w:pPr>
      <w:r w:rsidRPr="009204C0">
        <w:rPr>
          <w:rFonts w:ascii="Times New Roman" w:hAnsi="Times New Roman"/>
          <w:rPrChange w:id="1965" w:author="Nobuhiro Mifune" w:date="2022-04-05T10:38:00Z">
            <w:rPr/>
          </w:rPrChange>
        </w:rPr>
        <w:t>De Waal, F. B. (2000). Primates--a natural heritage of conflict resolution. Science, 289(5479), 586-590.</w:t>
      </w:r>
    </w:p>
    <w:p w14:paraId="55D4BE2C" w14:textId="77777777" w:rsidR="00D9756F" w:rsidRPr="009204C0" w:rsidRDefault="00D9756F" w:rsidP="00D9756F">
      <w:pPr>
        <w:jc w:val="left"/>
        <w:rPr>
          <w:rFonts w:ascii="Times New Roman" w:hAnsi="Times New Roman"/>
          <w:rPrChange w:id="1966" w:author="Nobuhiro Mifune" w:date="2022-04-05T10:38:00Z">
            <w:rPr/>
          </w:rPrChange>
        </w:rPr>
      </w:pPr>
      <w:r w:rsidRPr="009204C0">
        <w:rPr>
          <w:rFonts w:ascii="Times New Roman" w:hAnsi="Times New Roman"/>
          <w:rPrChange w:id="1967" w:author="Nobuhiro Mifune" w:date="2022-04-05T10:38:00Z">
            <w:rPr/>
          </w:rPrChange>
        </w:rPr>
        <w:t>Fehr, R., Gelfand, M. J., &amp; Nag, M. (2010). The road to forgiveness: a meta-analytic synthesis of its situational and dispositional correlates. Psychological bulletin, 136(5), 894.</w:t>
      </w:r>
    </w:p>
    <w:p w14:paraId="5D9087A2" w14:textId="77777777" w:rsidR="00D9756F" w:rsidRPr="009204C0" w:rsidRDefault="00D9756F" w:rsidP="00D9756F">
      <w:pPr>
        <w:jc w:val="left"/>
        <w:rPr>
          <w:rFonts w:ascii="Times New Roman" w:hAnsi="Times New Roman"/>
          <w:rPrChange w:id="1968" w:author="Nobuhiro Mifune" w:date="2022-04-05T10:38:00Z">
            <w:rPr/>
          </w:rPrChange>
        </w:rPr>
      </w:pPr>
      <w:proofErr w:type="spellStart"/>
      <w:r w:rsidRPr="009204C0">
        <w:rPr>
          <w:rFonts w:ascii="Times New Roman" w:hAnsi="Times New Roman"/>
          <w:rPrChange w:id="1969" w:author="Nobuhiro Mifune" w:date="2022-04-05T10:38:00Z">
            <w:rPr/>
          </w:rPrChange>
        </w:rPr>
        <w:t>Hornsey</w:t>
      </w:r>
      <w:proofErr w:type="spellEnd"/>
      <w:r w:rsidRPr="009204C0">
        <w:rPr>
          <w:rFonts w:ascii="Times New Roman" w:hAnsi="Times New Roman"/>
          <w:rPrChange w:id="1970" w:author="Nobuhiro Mifune" w:date="2022-04-05T10:38:00Z">
            <w:rPr/>
          </w:rPrChange>
        </w:rPr>
        <w:t xml:space="preserve">, M. J., Schumann, K., Bain, P. G., </w:t>
      </w:r>
      <w:proofErr w:type="spellStart"/>
      <w:r w:rsidRPr="009204C0">
        <w:rPr>
          <w:rFonts w:ascii="Times New Roman" w:hAnsi="Times New Roman"/>
          <w:rPrChange w:id="1971" w:author="Nobuhiro Mifune" w:date="2022-04-05T10:38:00Z">
            <w:rPr/>
          </w:rPrChange>
        </w:rPr>
        <w:t>Blumen</w:t>
      </w:r>
      <w:proofErr w:type="spellEnd"/>
      <w:r w:rsidRPr="009204C0">
        <w:rPr>
          <w:rFonts w:ascii="Times New Roman" w:hAnsi="Times New Roman"/>
          <w:rPrChange w:id="1972" w:author="Nobuhiro Mifune" w:date="2022-04-05T10:38:00Z">
            <w:rPr/>
          </w:rPrChange>
        </w:rPr>
        <w:t>, S., Chen, S. X., Gomez, A., ... &amp; Wohl, M. J. (2017). Conservatives are more reluctant to give and receive apologies than liberals. Social Psychological and Personality Science, 8(7), 827-835.</w:t>
      </w:r>
    </w:p>
    <w:p w14:paraId="0CB0300A" w14:textId="77777777" w:rsidR="00D9756F" w:rsidRPr="009204C0" w:rsidRDefault="00D9756F" w:rsidP="00D9756F">
      <w:pPr>
        <w:jc w:val="left"/>
        <w:rPr>
          <w:rFonts w:ascii="Times New Roman" w:hAnsi="Times New Roman"/>
          <w:rPrChange w:id="1973" w:author="Nobuhiro Mifune" w:date="2022-04-05T10:38:00Z">
            <w:rPr/>
          </w:rPrChange>
        </w:rPr>
      </w:pPr>
      <w:r w:rsidRPr="009204C0">
        <w:rPr>
          <w:rFonts w:ascii="Times New Roman" w:hAnsi="Times New Roman"/>
          <w:rPrChange w:id="1974" w:author="Nobuhiro Mifune" w:date="2022-04-05T10:38:00Z">
            <w:rPr/>
          </w:rPrChange>
        </w:rPr>
        <w:t xml:space="preserve">Howell, A. J., </w:t>
      </w:r>
      <w:proofErr w:type="spellStart"/>
      <w:r w:rsidRPr="009204C0">
        <w:rPr>
          <w:rFonts w:ascii="Times New Roman" w:hAnsi="Times New Roman"/>
          <w:rPrChange w:id="1975" w:author="Nobuhiro Mifune" w:date="2022-04-05T10:38:00Z">
            <w:rPr/>
          </w:rPrChange>
        </w:rPr>
        <w:t>Turowski</w:t>
      </w:r>
      <w:proofErr w:type="spellEnd"/>
      <w:r w:rsidRPr="009204C0">
        <w:rPr>
          <w:rFonts w:ascii="Times New Roman" w:hAnsi="Times New Roman"/>
          <w:rPrChange w:id="1976" w:author="Nobuhiro Mifune" w:date="2022-04-05T10:38:00Z">
            <w:rPr/>
          </w:rPrChange>
        </w:rPr>
        <w:t xml:space="preserve">, J. B., &amp; </w:t>
      </w:r>
      <w:proofErr w:type="spellStart"/>
      <w:r w:rsidRPr="009204C0">
        <w:rPr>
          <w:rFonts w:ascii="Times New Roman" w:hAnsi="Times New Roman"/>
          <w:rPrChange w:id="1977" w:author="Nobuhiro Mifune" w:date="2022-04-05T10:38:00Z">
            <w:rPr/>
          </w:rPrChange>
        </w:rPr>
        <w:t>Buro</w:t>
      </w:r>
      <w:proofErr w:type="spellEnd"/>
      <w:r w:rsidRPr="009204C0">
        <w:rPr>
          <w:rFonts w:ascii="Times New Roman" w:hAnsi="Times New Roman"/>
          <w:rPrChange w:id="1978" w:author="Nobuhiro Mifune" w:date="2022-04-05T10:38:00Z">
            <w:rPr/>
          </w:rPrChange>
        </w:rPr>
        <w:t>, K. (2012). Guilt, empathy, and apology. Personality and Individual Differences, 53(7), 917-922.</w:t>
      </w:r>
    </w:p>
    <w:p w14:paraId="5E2FAF78" w14:textId="77777777" w:rsidR="00D9756F" w:rsidRPr="009204C0" w:rsidRDefault="00D9756F" w:rsidP="00D9756F">
      <w:pPr>
        <w:jc w:val="left"/>
        <w:rPr>
          <w:rFonts w:ascii="Times New Roman" w:hAnsi="Times New Roman"/>
          <w:rPrChange w:id="1979" w:author="Nobuhiro Mifune" w:date="2022-04-05T10:38:00Z">
            <w:rPr/>
          </w:rPrChange>
        </w:rPr>
      </w:pPr>
      <w:r w:rsidRPr="009204C0">
        <w:rPr>
          <w:rFonts w:ascii="Times New Roman" w:hAnsi="Times New Roman"/>
          <w:rPrChange w:id="1980" w:author="Nobuhiro Mifune" w:date="2022-04-05T10:38:00Z">
            <w:rPr/>
          </w:rPrChange>
        </w:rPr>
        <w:t xml:space="preserve">Inbar, Y., Pizarro, D. A., Gilovich, T., &amp; </w:t>
      </w:r>
      <w:proofErr w:type="spellStart"/>
      <w:r w:rsidRPr="009204C0">
        <w:rPr>
          <w:rFonts w:ascii="Times New Roman" w:hAnsi="Times New Roman"/>
          <w:rPrChange w:id="1981" w:author="Nobuhiro Mifune" w:date="2022-04-05T10:38:00Z">
            <w:rPr/>
          </w:rPrChange>
        </w:rPr>
        <w:t>Ariely</w:t>
      </w:r>
      <w:proofErr w:type="spellEnd"/>
      <w:r w:rsidRPr="009204C0">
        <w:rPr>
          <w:rFonts w:ascii="Times New Roman" w:hAnsi="Times New Roman"/>
          <w:rPrChange w:id="1982" w:author="Nobuhiro Mifune" w:date="2022-04-05T10:38:00Z">
            <w:rPr/>
          </w:rPrChange>
        </w:rPr>
        <w:t>, D. (2013). Moral masochism: on the connection between guilt and self-punishment. Emotion, 13(1), 14.</w:t>
      </w:r>
    </w:p>
    <w:p w14:paraId="666B8581" w14:textId="77777777" w:rsidR="00D9756F" w:rsidRPr="009204C0" w:rsidRDefault="00D9756F" w:rsidP="00D9756F">
      <w:pPr>
        <w:jc w:val="left"/>
        <w:rPr>
          <w:rFonts w:ascii="Times New Roman" w:hAnsi="Times New Roman"/>
          <w:rPrChange w:id="1983" w:author="Nobuhiro Mifune" w:date="2022-04-05T10:38:00Z">
            <w:rPr/>
          </w:rPrChange>
        </w:rPr>
      </w:pPr>
      <w:r w:rsidRPr="009204C0">
        <w:rPr>
          <w:rFonts w:ascii="Times New Roman" w:hAnsi="Times New Roman"/>
          <w:rPrChange w:id="1984" w:author="Nobuhiro Mifune" w:date="2022-04-05T10:38:00Z">
            <w:rPr/>
          </w:rPrChange>
        </w:rPr>
        <w:t xml:space="preserve">Kirchhoff, J., Wagner, U., &amp; </w:t>
      </w:r>
      <w:proofErr w:type="spellStart"/>
      <w:r w:rsidRPr="009204C0">
        <w:rPr>
          <w:rFonts w:ascii="Times New Roman" w:hAnsi="Times New Roman"/>
          <w:rPrChange w:id="1985" w:author="Nobuhiro Mifune" w:date="2022-04-05T10:38:00Z">
            <w:rPr/>
          </w:rPrChange>
        </w:rPr>
        <w:t>Strack</w:t>
      </w:r>
      <w:proofErr w:type="spellEnd"/>
      <w:r w:rsidRPr="009204C0">
        <w:rPr>
          <w:rFonts w:ascii="Times New Roman" w:hAnsi="Times New Roman"/>
          <w:rPrChange w:id="1986" w:author="Nobuhiro Mifune" w:date="2022-04-05T10:38:00Z">
            <w:rPr/>
          </w:rPrChange>
        </w:rPr>
        <w:t>, M. (2012). Apologies: Words of magic? The role of verbal components, anger reduction, and offence severity. Peace and Conflict: Journal of Peace Psychology, 18(2), 109.</w:t>
      </w:r>
    </w:p>
    <w:p w14:paraId="45ED89D1" w14:textId="77777777" w:rsidR="00D9756F" w:rsidRPr="009204C0" w:rsidRDefault="00D9756F" w:rsidP="00D9756F">
      <w:pPr>
        <w:jc w:val="left"/>
        <w:rPr>
          <w:rFonts w:ascii="Times New Roman" w:hAnsi="Times New Roman"/>
          <w:rPrChange w:id="1987" w:author="Nobuhiro Mifune" w:date="2022-04-05T10:38:00Z">
            <w:rPr/>
          </w:rPrChange>
        </w:rPr>
      </w:pPr>
      <w:r w:rsidRPr="009204C0">
        <w:rPr>
          <w:rFonts w:ascii="Times New Roman" w:hAnsi="Times New Roman"/>
          <w:rPrChange w:id="1988" w:author="Nobuhiro Mifune" w:date="2022-04-05T10:38:00Z">
            <w:rPr/>
          </w:rPrChange>
        </w:rPr>
        <w:t>McCullough, M. E., Pedersen, E. J., Tabak, B. A., &amp; Carter, E. C. (2014). Conciliatory gestures promote forgiveness and reduce anger in humans. Proceedings of the National Academy of Sciences, 111(30), 11211-11216.</w:t>
      </w:r>
    </w:p>
    <w:p w14:paraId="44CCFC9A" w14:textId="77777777" w:rsidR="00D9756F" w:rsidRPr="009204C0" w:rsidRDefault="00D9756F" w:rsidP="00D9756F">
      <w:pPr>
        <w:jc w:val="left"/>
        <w:rPr>
          <w:rFonts w:ascii="Times New Roman" w:hAnsi="Times New Roman"/>
          <w:rPrChange w:id="1989" w:author="Nobuhiro Mifune" w:date="2022-04-05T10:38:00Z">
            <w:rPr/>
          </w:rPrChange>
        </w:rPr>
      </w:pPr>
      <w:r w:rsidRPr="009204C0">
        <w:rPr>
          <w:rFonts w:ascii="Times New Roman" w:hAnsi="Times New Roman"/>
          <w:rPrChange w:id="1990" w:author="Nobuhiro Mifune" w:date="2022-04-05T10:38:00Z">
            <w:rPr/>
          </w:rPrChange>
        </w:rPr>
        <w:t xml:space="preserve">Mifune, N., Inamasu, K., </w:t>
      </w:r>
      <w:proofErr w:type="spellStart"/>
      <w:r w:rsidRPr="009204C0">
        <w:rPr>
          <w:rFonts w:ascii="Times New Roman" w:hAnsi="Times New Roman"/>
          <w:rPrChange w:id="1991" w:author="Nobuhiro Mifune" w:date="2022-04-05T10:38:00Z">
            <w:rPr/>
          </w:rPrChange>
        </w:rPr>
        <w:t>Kohama</w:t>
      </w:r>
      <w:proofErr w:type="spellEnd"/>
      <w:r w:rsidRPr="009204C0">
        <w:rPr>
          <w:rFonts w:ascii="Times New Roman" w:hAnsi="Times New Roman"/>
          <w:rPrChange w:id="1992" w:author="Nobuhiro Mifune" w:date="2022-04-05T10:38:00Z">
            <w:rPr/>
          </w:rPrChange>
        </w:rPr>
        <w:t xml:space="preserve">, S., </w:t>
      </w:r>
      <w:proofErr w:type="spellStart"/>
      <w:r w:rsidRPr="009204C0">
        <w:rPr>
          <w:rFonts w:ascii="Times New Roman" w:hAnsi="Times New Roman"/>
          <w:rPrChange w:id="1993" w:author="Nobuhiro Mifune" w:date="2022-04-05T10:38:00Z">
            <w:rPr/>
          </w:rPrChange>
        </w:rPr>
        <w:t>Ohtsubo</w:t>
      </w:r>
      <w:proofErr w:type="spellEnd"/>
      <w:r w:rsidRPr="009204C0">
        <w:rPr>
          <w:rFonts w:ascii="Times New Roman" w:hAnsi="Times New Roman"/>
          <w:rPrChange w:id="1994" w:author="Nobuhiro Mifune" w:date="2022-04-05T10:38:00Z">
            <w:rPr/>
          </w:rPrChange>
        </w:rPr>
        <w:t xml:space="preserve">, Y., &amp; </w:t>
      </w:r>
      <w:proofErr w:type="spellStart"/>
      <w:r w:rsidRPr="009204C0">
        <w:rPr>
          <w:rFonts w:ascii="Times New Roman" w:hAnsi="Times New Roman"/>
          <w:rPrChange w:id="1995" w:author="Nobuhiro Mifune" w:date="2022-04-05T10:38:00Z">
            <w:rPr/>
          </w:rPrChange>
        </w:rPr>
        <w:t>Tago</w:t>
      </w:r>
      <w:proofErr w:type="spellEnd"/>
      <w:r w:rsidRPr="009204C0">
        <w:rPr>
          <w:rFonts w:ascii="Times New Roman" w:hAnsi="Times New Roman"/>
          <w:rPrChange w:id="1996" w:author="Nobuhiro Mifune" w:date="2022-04-05T10:38:00Z">
            <w:rPr/>
          </w:rPrChange>
        </w:rPr>
        <w:t xml:space="preserve">, A. (2019). Social dominance orientation as an obstacle to intergroup apology. </w:t>
      </w:r>
      <w:proofErr w:type="spellStart"/>
      <w:r w:rsidRPr="009204C0">
        <w:rPr>
          <w:rFonts w:ascii="Times New Roman" w:hAnsi="Times New Roman"/>
          <w:rPrChange w:id="1997" w:author="Nobuhiro Mifune" w:date="2022-04-05T10:38:00Z">
            <w:rPr/>
          </w:rPrChange>
        </w:rPr>
        <w:t>PloS</w:t>
      </w:r>
      <w:proofErr w:type="spellEnd"/>
      <w:r w:rsidRPr="009204C0">
        <w:rPr>
          <w:rFonts w:ascii="Times New Roman" w:hAnsi="Times New Roman"/>
          <w:rPrChange w:id="1998" w:author="Nobuhiro Mifune" w:date="2022-04-05T10:38:00Z">
            <w:rPr/>
          </w:rPrChange>
        </w:rPr>
        <w:t xml:space="preserve"> one, 14(1), e0211379.</w:t>
      </w:r>
    </w:p>
    <w:p w14:paraId="07038C72" w14:textId="77777777" w:rsidR="00D9756F" w:rsidRPr="009204C0" w:rsidRDefault="00D9756F" w:rsidP="00D9756F">
      <w:pPr>
        <w:jc w:val="left"/>
        <w:rPr>
          <w:rFonts w:ascii="Times New Roman" w:hAnsi="Times New Roman"/>
          <w:rPrChange w:id="1999" w:author="Nobuhiro Mifune" w:date="2022-04-05T10:38:00Z">
            <w:rPr/>
          </w:rPrChange>
        </w:rPr>
      </w:pPr>
      <w:proofErr w:type="spellStart"/>
      <w:r w:rsidRPr="009204C0">
        <w:rPr>
          <w:rFonts w:ascii="Times New Roman" w:hAnsi="Times New Roman"/>
          <w:rPrChange w:id="2000" w:author="Nobuhiro Mifune" w:date="2022-04-05T10:38:00Z">
            <w:rPr/>
          </w:rPrChange>
        </w:rPr>
        <w:t>Nelissen</w:t>
      </w:r>
      <w:proofErr w:type="spellEnd"/>
      <w:r w:rsidRPr="009204C0">
        <w:rPr>
          <w:rFonts w:ascii="Times New Roman" w:hAnsi="Times New Roman"/>
          <w:rPrChange w:id="2001" w:author="Nobuhiro Mifune" w:date="2022-04-05T10:38:00Z">
            <w:rPr/>
          </w:rPrChange>
        </w:rPr>
        <w:t xml:space="preserve">, R., &amp; </w:t>
      </w:r>
      <w:proofErr w:type="spellStart"/>
      <w:r w:rsidRPr="009204C0">
        <w:rPr>
          <w:rFonts w:ascii="Times New Roman" w:hAnsi="Times New Roman"/>
          <w:rPrChange w:id="2002" w:author="Nobuhiro Mifune" w:date="2022-04-05T10:38:00Z">
            <w:rPr/>
          </w:rPrChange>
        </w:rPr>
        <w:t>Zeelenberg</w:t>
      </w:r>
      <w:proofErr w:type="spellEnd"/>
      <w:r w:rsidRPr="009204C0">
        <w:rPr>
          <w:rFonts w:ascii="Times New Roman" w:hAnsi="Times New Roman"/>
          <w:rPrChange w:id="2003" w:author="Nobuhiro Mifune" w:date="2022-04-05T10:38:00Z">
            <w:rPr/>
          </w:rPrChange>
        </w:rPr>
        <w:t>, M. (2009). When guilt evokes self-punishment: evidence for the existence of a Dobby Effect. Emotion, 9(1), 118.</w:t>
      </w:r>
    </w:p>
    <w:p w14:paraId="2E2FA57E" w14:textId="77777777" w:rsidR="00D9756F" w:rsidRPr="009204C0" w:rsidRDefault="00D9756F" w:rsidP="00D9756F">
      <w:pPr>
        <w:jc w:val="left"/>
        <w:rPr>
          <w:rFonts w:ascii="Times New Roman" w:hAnsi="Times New Roman"/>
          <w:rPrChange w:id="2004" w:author="Nobuhiro Mifune" w:date="2022-04-05T10:38:00Z">
            <w:rPr/>
          </w:rPrChange>
        </w:rPr>
      </w:pPr>
      <w:proofErr w:type="spellStart"/>
      <w:r w:rsidRPr="009204C0">
        <w:rPr>
          <w:rFonts w:ascii="Times New Roman" w:hAnsi="Times New Roman"/>
          <w:rPrChange w:id="2005" w:author="Nobuhiro Mifune" w:date="2022-04-05T10:38:00Z">
            <w:rPr/>
          </w:rPrChange>
        </w:rPr>
        <w:t>Ohtsubo</w:t>
      </w:r>
      <w:proofErr w:type="spellEnd"/>
      <w:r w:rsidRPr="009204C0">
        <w:rPr>
          <w:rFonts w:ascii="Times New Roman" w:hAnsi="Times New Roman"/>
          <w:rPrChange w:id="2006" w:author="Nobuhiro Mifune" w:date="2022-04-05T10:38:00Z">
            <w:rPr/>
          </w:rPrChange>
        </w:rPr>
        <w:t xml:space="preserve">, T, Higuchi. M (in press). Apology Cost Is More Strongly Associated with Perceived </w:t>
      </w:r>
      <w:r w:rsidRPr="009204C0">
        <w:rPr>
          <w:rFonts w:ascii="Times New Roman" w:hAnsi="Times New Roman"/>
          <w:rPrChange w:id="2007" w:author="Nobuhiro Mifune" w:date="2022-04-05T10:38:00Z">
            <w:rPr/>
          </w:rPrChange>
        </w:rPr>
        <w:lastRenderedPageBreak/>
        <w:t>Sincerity than Forgiveness</w:t>
      </w:r>
    </w:p>
    <w:p w14:paraId="74EC8F76" w14:textId="54498B89" w:rsidR="00D9756F" w:rsidRPr="009204C0" w:rsidRDefault="00D9756F" w:rsidP="00D9756F">
      <w:pPr>
        <w:jc w:val="left"/>
        <w:rPr>
          <w:rFonts w:ascii="Times New Roman" w:hAnsi="Times New Roman"/>
          <w:rPrChange w:id="2008" w:author="Nobuhiro Mifune" w:date="2022-04-05T10:38:00Z">
            <w:rPr/>
          </w:rPrChange>
        </w:rPr>
      </w:pPr>
      <w:proofErr w:type="spellStart"/>
      <w:r w:rsidRPr="009204C0">
        <w:rPr>
          <w:rFonts w:ascii="Times New Roman" w:hAnsi="Times New Roman"/>
          <w:rPrChange w:id="2009" w:author="Nobuhiro Mifune" w:date="2022-04-05T10:38:00Z">
            <w:rPr/>
          </w:rPrChange>
        </w:rPr>
        <w:t>Ohtsubo</w:t>
      </w:r>
      <w:proofErr w:type="spellEnd"/>
      <w:r w:rsidRPr="009204C0">
        <w:rPr>
          <w:rFonts w:ascii="Times New Roman" w:hAnsi="Times New Roman"/>
          <w:rPrChange w:id="2010" w:author="Nobuhiro Mifune" w:date="2022-04-05T10:38:00Z">
            <w:rPr/>
          </w:rPrChange>
        </w:rPr>
        <w:t xml:space="preserve">, Y., Inamasu, K., </w:t>
      </w:r>
      <w:proofErr w:type="spellStart"/>
      <w:r w:rsidRPr="009204C0">
        <w:rPr>
          <w:rFonts w:ascii="Times New Roman" w:hAnsi="Times New Roman"/>
          <w:rPrChange w:id="2011" w:author="Nobuhiro Mifune" w:date="2022-04-05T10:38:00Z">
            <w:rPr/>
          </w:rPrChange>
        </w:rPr>
        <w:t>Kohama</w:t>
      </w:r>
      <w:proofErr w:type="spellEnd"/>
      <w:r w:rsidRPr="009204C0">
        <w:rPr>
          <w:rFonts w:ascii="Times New Roman" w:hAnsi="Times New Roman"/>
          <w:rPrChange w:id="2012" w:author="Nobuhiro Mifune" w:date="2022-04-05T10:38:00Z">
            <w:rPr/>
          </w:rPrChange>
        </w:rPr>
        <w:t xml:space="preserve">, S., Mifune, N., &amp; </w:t>
      </w:r>
      <w:proofErr w:type="spellStart"/>
      <w:r w:rsidRPr="009204C0">
        <w:rPr>
          <w:rFonts w:ascii="Times New Roman" w:hAnsi="Times New Roman"/>
          <w:rPrChange w:id="2013" w:author="Nobuhiro Mifune" w:date="2022-04-05T10:38:00Z">
            <w:rPr/>
          </w:rPrChange>
        </w:rPr>
        <w:t>Tago</w:t>
      </w:r>
      <w:proofErr w:type="spellEnd"/>
      <w:r w:rsidRPr="009204C0">
        <w:rPr>
          <w:rFonts w:ascii="Times New Roman" w:hAnsi="Times New Roman"/>
          <w:rPrChange w:id="2014" w:author="Nobuhiro Mifune" w:date="2022-04-05T10:38:00Z">
            <w:rPr/>
          </w:rPrChange>
        </w:rPr>
        <w:t>, A. (202</w:t>
      </w:r>
      <w:ins w:id="2015" w:author="Nobuhiro Mifune" w:date="2022-04-05T10:55:00Z">
        <w:r w:rsidR="00D766B2">
          <w:rPr>
            <w:rFonts w:ascii="Times New Roman" w:hAnsi="Times New Roman"/>
          </w:rPr>
          <w:t>1</w:t>
        </w:r>
      </w:ins>
      <w:del w:id="2016" w:author="Nobuhiro Mifune" w:date="2022-04-05T10:55:00Z">
        <w:r w:rsidRPr="009204C0" w:rsidDel="00D766B2">
          <w:rPr>
            <w:rFonts w:ascii="Times New Roman" w:hAnsi="Times New Roman"/>
            <w:rPrChange w:id="2017" w:author="Nobuhiro Mifune" w:date="2022-04-05T10:38:00Z">
              <w:rPr/>
            </w:rPrChange>
          </w:rPr>
          <w:delText>0b</w:delText>
        </w:r>
      </w:del>
      <w:r w:rsidRPr="009204C0">
        <w:rPr>
          <w:rFonts w:ascii="Times New Roman" w:hAnsi="Times New Roman"/>
          <w:rPrChange w:id="2018" w:author="Nobuhiro Mifune" w:date="2022-04-05T10:38:00Z">
            <w:rPr/>
          </w:rPrChange>
        </w:rPr>
        <w:t>). Resistance to the six elements of political apologies: Who opposes which elements?</w:t>
      </w:r>
      <w:del w:id="2019" w:author="Nobuhiro Mifune" w:date="2022-04-05T10:55:00Z">
        <w:r w:rsidRPr="009204C0" w:rsidDel="00D766B2">
          <w:rPr>
            <w:rFonts w:ascii="Times New Roman" w:hAnsi="Times New Roman"/>
            <w:rPrChange w:id="2020" w:author="Nobuhiro Mifune" w:date="2022-04-05T10:38:00Z">
              <w:rPr/>
            </w:rPrChange>
          </w:rPr>
          <w:delText>.</w:delText>
        </w:r>
      </w:del>
      <w:r w:rsidRPr="009204C0">
        <w:rPr>
          <w:rFonts w:ascii="Times New Roman" w:hAnsi="Times New Roman"/>
          <w:rPrChange w:id="2021" w:author="Nobuhiro Mifune" w:date="2022-04-05T10:38:00Z">
            <w:rPr/>
          </w:rPrChange>
        </w:rPr>
        <w:t xml:space="preserve"> Peace and Conflict: Journal of Peace Psychology</w:t>
      </w:r>
      <w:ins w:id="2022" w:author="Nobuhiro Mifune" w:date="2022-04-05T10:55:00Z">
        <w:r w:rsidR="00D766B2">
          <w:rPr>
            <w:rFonts w:ascii="Times New Roman" w:hAnsi="Times New Roman"/>
          </w:rPr>
          <w:t>, 27(3), 449-458.</w:t>
        </w:r>
      </w:ins>
      <w:del w:id="2023" w:author="Nobuhiro Mifune" w:date="2022-04-05T10:55:00Z">
        <w:r w:rsidRPr="009204C0" w:rsidDel="00D766B2">
          <w:rPr>
            <w:rFonts w:ascii="Times New Roman" w:hAnsi="Times New Roman"/>
            <w:rPrChange w:id="2024" w:author="Nobuhiro Mifune" w:date="2022-04-05T10:38:00Z">
              <w:rPr/>
            </w:rPrChange>
          </w:rPr>
          <w:delText>.</w:delText>
        </w:r>
      </w:del>
    </w:p>
    <w:p w14:paraId="3248A704" w14:textId="77777777" w:rsidR="00D9756F" w:rsidRPr="009204C0" w:rsidRDefault="00D9756F" w:rsidP="00D9756F">
      <w:pPr>
        <w:jc w:val="left"/>
        <w:rPr>
          <w:rFonts w:ascii="Times New Roman" w:hAnsi="Times New Roman"/>
          <w:rPrChange w:id="2025" w:author="Nobuhiro Mifune" w:date="2022-04-05T10:38:00Z">
            <w:rPr/>
          </w:rPrChange>
        </w:rPr>
      </w:pPr>
      <w:proofErr w:type="spellStart"/>
      <w:r w:rsidRPr="009204C0">
        <w:rPr>
          <w:rFonts w:ascii="Times New Roman" w:hAnsi="Times New Roman"/>
          <w:rPrChange w:id="2026" w:author="Nobuhiro Mifune" w:date="2022-04-05T10:38:00Z">
            <w:rPr/>
          </w:rPrChange>
        </w:rPr>
        <w:t>Ohtsubo</w:t>
      </w:r>
      <w:proofErr w:type="spellEnd"/>
      <w:r w:rsidRPr="009204C0">
        <w:rPr>
          <w:rFonts w:ascii="Times New Roman" w:hAnsi="Times New Roman"/>
          <w:rPrChange w:id="2027" w:author="Nobuhiro Mifune" w:date="2022-04-05T10:38:00Z">
            <w:rPr/>
          </w:rPrChange>
        </w:rPr>
        <w:t xml:space="preserve">, Y., Matsunaga, M., </w:t>
      </w:r>
      <w:proofErr w:type="spellStart"/>
      <w:r w:rsidRPr="009204C0">
        <w:rPr>
          <w:rFonts w:ascii="Times New Roman" w:hAnsi="Times New Roman"/>
          <w:rPrChange w:id="2028" w:author="Nobuhiro Mifune" w:date="2022-04-05T10:38:00Z">
            <w:rPr/>
          </w:rPrChange>
        </w:rPr>
        <w:t>Himichi</w:t>
      </w:r>
      <w:proofErr w:type="spellEnd"/>
      <w:r w:rsidRPr="009204C0">
        <w:rPr>
          <w:rFonts w:ascii="Times New Roman" w:hAnsi="Times New Roman"/>
          <w:rPrChange w:id="2029" w:author="Nobuhiro Mifune" w:date="2022-04-05T10:38:00Z">
            <w:rPr/>
          </w:rPrChange>
        </w:rPr>
        <w:t xml:space="preserve">, T., Suzuki, K., Shibata, E., Hori, R., ... &amp; </w:t>
      </w:r>
      <w:proofErr w:type="spellStart"/>
      <w:r w:rsidRPr="009204C0">
        <w:rPr>
          <w:rFonts w:ascii="Times New Roman" w:hAnsi="Times New Roman"/>
          <w:rPrChange w:id="2030" w:author="Nobuhiro Mifune" w:date="2022-04-05T10:38:00Z">
            <w:rPr/>
          </w:rPrChange>
        </w:rPr>
        <w:t>Ohira</w:t>
      </w:r>
      <w:proofErr w:type="spellEnd"/>
      <w:r w:rsidRPr="009204C0">
        <w:rPr>
          <w:rFonts w:ascii="Times New Roman" w:hAnsi="Times New Roman"/>
          <w:rPrChange w:id="2031" w:author="Nobuhiro Mifune" w:date="2022-04-05T10:38:00Z">
            <w:rPr/>
          </w:rPrChange>
        </w:rPr>
        <w:t>, H. (2020a). Costly group apology communicates a group’s sincere “intention”. Social neuroscience, 15(2), 244-254.</w:t>
      </w:r>
    </w:p>
    <w:p w14:paraId="283C15C1" w14:textId="77777777" w:rsidR="00D9756F" w:rsidRPr="009204C0" w:rsidRDefault="00D9756F" w:rsidP="00D9756F">
      <w:pPr>
        <w:jc w:val="left"/>
        <w:rPr>
          <w:rFonts w:ascii="Times New Roman" w:hAnsi="Times New Roman"/>
          <w:rPrChange w:id="2032" w:author="Nobuhiro Mifune" w:date="2022-04-05T10:38:00Z">
            <w:rPr/>
          </w:rPrChange>
        </w:rPr>
      </w:pPr>
      <w:proofErr w:type="spellStart"/>
      <w:r w:rsidRPr="009204C0">
        <w:rPr>
          <w:rFonts w:ascii="Times New Roman" w:hAnsi="Times New Roman"/>
          <w:rPrChange w:id="2033" w:author="Nobuhiro Mifune" w:date="2022-04-05T10:38:00Z">
            <w:rPr/>
          </w:rPrChange>
        </w:rPr>
        <w:t>Ohtsubo</w:t>
      </w:r>
      <w:proofErr w:type="spellEnd"/>
      <w:r w:rsidRPr="009204C0">
        <w:rPr>
          <w:rFonts w:ascii="Times New Roman" w:hAnsi="Times New Roman"/>
          <w:rPrChange w:id="2034" w:author="Nobuhiro Mifune" w:date="2022-04-05T10:38:00Z">
            <w:rPr/>
          </w:rPrChange>
        </w:rPr>
        <w:t xml:space="preserve">, Y., Matsunaga, M., Tanaka, H., Suzuki, K., Kobayashi, F., Shibata, E., ... &amp; </w:t>
      </w:r>
      <w:proofErr w:type="spellStart"/>
      <w:r w:rsidRPr="009204C0">
        <w:rPr>
          <w:rFonts w:ascii="Times New Roman" w:hAnsi="Times New Roman"/>
          <w:rPrChange w:id="2035" w:author="Nobuhiro Mifune" w:date="2022-04-05T10:38:00Z">
            <w:rPr/>
          </w:rPrChange>
        </w:rPr>
        <w:t>Ohira</w:t>
      </w:r>
      <w:proofErr w:type="spellEnd"/>
      <w:r w:rsidRPr="009204C0">
        <w:rPr>
          <w:rFonts w:ascii="Times New Roman" w:hAnsi="Times New Roman"/>
          <w:rPrChange w:id="2036" w:author="Nobuhiro Mifune" w:date="2022-04-05T10:38:00Z">
            <w:rPr/>
          </w:rPrChange>
        </w:rPr>
        <w:t>, H. (2018). Costly apologies communicate conciliatory intention: an fMRI study on forgiveness in response to costly apologies. Evolution and Human Behavior, 39(2), 249-256.</w:t>
      </w:r>
    </w:p>
    <w:p w14:paraId="241B43AA" w14:textId="77777777" w:rsidR="00D9756F" w:rsidRPr="009204C0" w:rsidRDefault="00D9756F" w:rsidP="00D9756F">
      <w:pPr>
        <w:jc w:val="left"/>
        <w:rPr>
          <w:rFonts w:ascii="Times New Roman" w:hAnsi="Times New Roman"/>
          <w:rPrChange w:id="2037" w:author="Nobuhiro Mifune" w:date="2022-04-05T10:38:00Z">
            <w:rPr/>
          </w:rPrChange>
        </w:rPr>
      </w:pPr>
      <w:proofErr w:type="spellStart"/>
      <w:r w:rsidRPr="009204C0">
        <w:rPr>
          <w:rFonts w:ascii="Times New Roman" w:hAnsi="Times New Roman"/>
          <w:rPrChange w:id="2038" w:author="Nobuhiro Mifune" w:date="2022-04-05T10:38:00Z">
            <w:rPr/>
          </w:rPrChange>
        </w:rPr>
        <w:t>Ohtsubo</w:t>
      </w:r>
      <w:proofErr w:type="spellEnd"/>
      <w:r w:rsidRPr="009204C0">
        <w:rPr>
          <w:rFonts w:ascii="Times New Roman" w:hAnsi="Times New Roman"/>
          <w:rPrChange w:id="2039" w:author="Nobuhiro Mifune" w:date="2022-04-05T10:38:00Z">
            <w:rPr/>
          </w:rPrChange>
        </w:rPr>
        <w:t>, Y., &amp; Watanabe, E. (2009). Do sincere apologies need to be costly? Test of a costly signaling model of apology. Evolution and Human Behavior, 30(2), 114-123.</w:t>
      </w:r>
    </w:p>
    <w:p w14:paraId="44FF8D3A" w14:textId="77777777" w:rsidR="00D9756F" w:rsidRPr="009204C0" w:rsidRDefault="00D9756F" w:rsidP="00D9756F">
      <w:pPr>
        <w:jc w:val="left"/>
        <w:rPr>
          <w:rFonts w:ascii="Times New Roman" w:hAnsi="Times New Roman"/>
          <w:rPrChange w:id="2040" w:author="Nobuhiro Mifune" w:date="2022-04-05T10:38:00Z">
            <w:rPr/>
          </w:rPrChange>
        </w:rPr>
      </w:pPr>
      <w:proofErr w:type="spellStart"/>
      <w:r w:rsidRPr="009204C0">
        <w:rPr>
          <w:rFonts w:ascii="Times New Roman" w:hAnsi="Times New Roman"/>
          <w:rPrChange w:id="2041" w:author="Nobuhiro Mifune" w:date="2022-04-05T10:38:00Z">
            <w:rPr/>
          </w:rPrChange>
        </w:rPr>
        <w:t>Ohtsubo</w:t>
      </w:r>
      <w:proofErr w:type="spellEnd"/>
      <w:r w:rsidRPr="009204C0">
        <w:rPr>
          <w:rFonts w:ascii="Times New Roman" w:hAnsi="Times New Roman"/>
          <w:rPrChange w:id="2042" w:author="Nobuhiro Mifune" w:date="2022-04-05T10:38:00Z">
            <w:rPr/>
          </w:rPrChange>
        </w:rPr>
        <w:t xml:space="preserve">, Y., Watanabe, E., Kim, J., Kulas, J. T., </w:t>
      </w:r>
      <w:proofErr w:type="spellStart"/>
      <w:r w:rsidRPr="009204C0">
        <w:rPr>
          <w:rFonts w:ascii="Times New Roman" w:hAnsi="Times New Roman"/>
          <w:rPrChange w:id="2043" w:author="Nobuhiro Mifune" w:date="2022-04-05T10:38:00Z">
            <w:rPr/>
          </w:rPrChange>
        </w:rPr>
        <w:t>Muluk</w:t>
      </w:r>
      <w:proofErr w:type="spellEnd"/>
      <w:r w:rsidRPr="009204C0">
        <w:rPr>
          <w:rFonts w:ascii="Times New Roman" w:hAnsi="Times New Roman"/>
          <w:rPrChange w:id="2044" w:author="Nobuhiro Mifune" w:date="2022-04-05T10:38:00Z">
            <w:rPr/>
          </w:rPrChange>
        </w:rPr>
        <w:t xml:space="preserve">, H., </w:t>
      </w:r>
      <w:proofErr w:type="spellStart"/>
      <w:r w:rsidRPr="009204C0">
        <w:rPr>
          <w:rFonts w:ascii="Times New Roman" w:hAnsi="Times New Roman"/>
          <w:rPrChange w:id="2045" w:author="Nobuhiro Mifune" w:date="2022-04-05T10:38:00Z">
            <w:rPr/>
          </w:rPrChange>
        </w:rPr>
        <w:t>Nazar</w:t>
      </w:r>
      <w:proofErr w:type="spellEnd"/>
      <w:r w:rsidRPr="009204C0">
        <w:rPr>
          <w:rFonts w:ascii="Times New Roman" w:hAnsi="Times New Roman"/>
          <w:rPrChange w:id="2046" w:author="Nobuhiro Mifune" w:date="2022-04-05T10:38:00Z">
            <w:rPr/>
          </w:rPrChange>
        </w:rPr>
        <w:t>, G., ... &amp; Zhang, J. (2012). Are costly apologies universally perceived as being sincere? A test of the costly apology-perceived sincerity relationship in seven countries. Journal of Evolutionary Psychology, 10(4), 187-204.</w:t>
      </w:r>
    </w:p>
    <w:p w14:paraId="1AD9B3F4" w14:textId="77777777" w:rsidR="00D9756F" w:rsidRPr="009204C0" w:rsidRDefault="00D9756F" w:rsidP="00D9756F">
      <w:pPr>
        <w:jc w:val="left"/>
        <w:rPr>
          <w:rFonts w:ascii="Times New Roman" w:hAnsi="Times New Roman"/>
          <w:rPrChange w:id="2047" w:author="Nobuhiro Mifune" w:date="2022-04-05T10:38:00Z">
            <w:rPr/>
          </w:rPrChange>
        </w:rPr>
      </w:pPr>
      <w:proofErr w:type="spellStart"/>
      <w:r w:rsidRPr="009204C0">
        <w:rPr>
          <w:rFonts w:ascii="Times New Roman" w:hAnsi="Times New Roman"/>
          <w:rPrChange w:id="2048" w:author="Nobuhiro Mifune" w:date="2022-04-05T10:38:00Z">
            <w:rPr/>
          </w:rPrChange>
        </w:rPr>
        <w:t>Ohtsubo</w:t>
      </w:r>
      <w:proofErr w:type="spellEnd"/>
      <w:r w:rsidRPr="009204C0">
        <w:rPr>
          <w:rFonts w:ascii="Times New Roman" w:hAnsi="Times New Roman"/>
          <w:rPrChange w:id="2049" w:author="Nobuhiro Mifune" w:date="2022-04-05T10:38:00Z">
            <w:rPr/>
          </w:rPrChange>
        </w:rPr>
        <w:t>, Y., &amp; Yagi, A. (2015). Relationship value promotes costly apology-making: Testing the valuable relationships hypothesis from the perpetrator's perspective. Evolution and Human Behavior, 36(3), 232-239.</w:t>
      </w:r>
    </w:p>
    <w:p w14:paraId="2CD94EDD" w14:textId="77777777" w:rsidR="00D9756F" w:rsidRPr="009204C0" w:rsidRDefault="00D9756F" w:rsidP="00D9756F">
      <w:pPr>
        <w:jc w:val="left"/>
        <w:rPr>
          <w:rFonts w:ascii="Times New Roman" w:hAnsi="Times New Roman"/>
          <w:rPrChange w:id="2050" w:author="Nobuhiro Mifune" w:date="2022-04-05T10:38:00Z">
            <w:rPr/>
          </w:rPrChange>
        </w:rPr>
      </w:pPr>
      <w:r w:rsidRPr="009204C0">
        <w:rPr>
          <w:rFonts w:ascii="Times New Roman" w:hAnsi="Times New Roman"/>
          <w:rPrChange w:id="2051" w:author="Nobuhiro Mifune" w:date="2022-04-05T10:38:00Z">
            <w:rPr/>
          </w:rPrChange>
        </w:rPr>
        <w:t>Schumann, K. (2012). Does love mean never having to say you’re sorry? Associations between relationship satisfaction, perceived apology sincerity, and forgiveness. Journal of Social and Personal Relationships, 29(7), 997-1010.</w:t>
      </w:r>
    </w:p>
    <w:p w14:paraId="27B3491B" w14:textId="77777777" w:rsidR="00D9756F" w:rsidRPr="009204C0" w:rsidRDefault="00D9756F" w:rsidP="00D9756F">
      <w:pPr>
        <w:jc w:val="left"/>
        <w:rPr>
          <w:rFonts w:ascii="Times New Roman" w:hAnsi="Times New Roman"/>
          <w:rPrChange w:id="2052" w:author="Nobuhiro Mifune" w:date="2022-04-05T10:38:00Z">
            <w:rPr/>
          </w:rPrChange>
        </w:rPr>
      </w:pPr>
      <w:r w:rsidRPr="009204C0">
        <w:rPr>
          <w:rFonts w:ascii="Times New Roman" w:hAnsi="Times New Roman"/>
          <w:rPrChange w:id="2053" w:author="Nobuhiro Mifune" w:date="2022-04-05T10:38:00Z">
            <w:rPr/>
          </w:rPrChange>
        </w:rPr>
        <w:t xml:space="preserve">Schumann, K., &amp; </w:t>
      </w:r>
      <w:proofErr w:type="spellStart"/>
      <w:r w:rsidRPr="009204C0">
        <w:rPr>
          <w:rFonts w:ascii="Times New Roman" w:hAnsi="Times New Roman"/>
          <w:rPrChange w:id="2054" w:author="Nobuhiro Mifune" w:date="2022-04-05T10:38:00Z">
            <w:rPr/>
          </w:rPrChange>
        </w:rPr>
        <w:t>Dragotta</w:t>
      </w:r>
      <w:proofErr w:type="spellEnd"/>
      <w:r w:rsidRPr="009204C0">
        <w:rPr>
          <w:rFonts w:ascii="Times New Roman" w:hAnsi="Times New Roman"/>
          <w:rPrChange w:id="2055" w:author="Nobuhiro Mifune" w:date="2022-04-05T10:38:00Z">
            <w:rPr/>
          </w:rPrChange>
        </w:rPr>
        <w:t>, A. (2021). Empathy as a predictor of high‐quality interpersonal apologies. European Journal of Social Psychology.</w:t>
      </w:r>
    </w:p>
    <w:p w14:paraId="24085BF7" w14:textId="77777777" w:rsidR="00D9756F" w:rsidRPr="009204C0" w:rsidRDefault="00D9756F" w:rsidP="00D9756F">
      <w:pPr>
        <w:jc w:val="left"/>
        <w:rPr>
          <w:rFonts w:ascii="Times New Roman" w:hAnsi="Times New Roman"/>
          <w:rPrChange w:id="2056" w:author="Nobuhiro Mifune" w:date="2022-04-05T10:38:00Z">
            <w:rPr/>
          </w:rPrChange>
        </w:rPr>
      </w:pPr>
      <w:r w:rsidRPr="009204C0">
        <w:rPr>
          <w:rFonts w:ascii="Times New Roman" w:hAnsi="Times New Roman"/>
          <w:rPrChange w:id="2057" w:author="Nobuhiro Mifune" w:date="2022-04-05T10:38:00Z">
            <w:rPr/>
          </w:rPrChange>
        </w:rPr>
        <w:t>Syme, K. L., &amp; Hagen, E. H. (2019). When saying “sorry” isn’t enough: Is some suicidal behavior a costly signal of apology?. Human Nature, 30(1), 117-141.</w:t>
      </w:r>
    </w:p>
    <w:p w14:paraId="6FBCCD52" w14:textId="77777777" w:rsidR="00D9756F" w:rsidRPr="009204C0" w:rsidRDefault="00D9756F" w:rsidP="00D9756F">
      <w:pPr>
        <w:jc w:val="left"/>
        <w:rPr>
          <w:rFonts w:ascii="Times New Roman" w:hAnsi="Times New Roman"/>
          <w:rPrChange w:id="2058" w:author="Nobuhiro Mifune" w:date="2022-04-05T10:38:00Z">
            <w:rPr/>
          </w:rPrChange>
        </w:rPr>
      </w:pPr>
      <w:r w:rsidRPr="009204C0">
        <w:rPr>
          <w:rFonts w:ascii="Times New Roman" w:hAnsi="Times New Roman"/>
          <w:rPrChange w:id="2059" w:author="Nobuhiro Mifune" w:date="2022-04-05T10:38:00Z">
            <w:rPr/>
          </w:rPrChange>
        </w:rPr>
        <w:t>Tabak, B. A., McCullough, M. E., Luna, L. R., Bono, G., &amp; Berry, J. W. (2012). Conciliatory gestures facilitate forgiveness and feelings of friendship by making transgressors appear more agreeable. Journal of personality, 80(2), 503-536.</w:t>
      </w:r>
    </w:p>
    <w:p w14:paraId="358BD4E7" w14:textId="391DC4A4" w:rsidR="00397B1D" w:rsidRPr="009204C0" w:rsidRDefault="00D9756F" w:rsidP="00D9756F">
      <w:pPr>
        <w:jc w:val="left"/>
        <w:rPr>
          <w:rFonts w:ascii="Times New Roman" w:hAnsi="Times New Roman"/>
          <w:rPrChange w:id="2060" w:author="Nobuhiro Mifune" w:date="2022-04-05T10:38:00Z">
            <w:rPr/>
          </w:rPrChange>
        </w:rPr>
      </w:pPr>
      <w:r w:rsidRPr="009204C0">
        <w:rPr>
          <w:rFonts w:ascii="Times New Roman" w:hAnsi="Times New Roman"/>
          <w:rPrChange w:id="2061" w:author="Nobuhiro Mifune" w:date="2022-04-05T10:38:00Z">
            <w:rPr/>
          </w:rPrChange>
        </w:rPr>
        <w:t xml:space="preserve">Wohl, M. J. A., Matheson, K., </w:t>
      </w:r>
      <w:proofErr w:type="spellStart"/>
      <w:r w:rsidRPr="009204C0">
        <w:rPr>
          <w:rFonts w:ascii="Times New Roman" w:hAnsi="Times New Roman"/>
          <w:rPrChange w:id="2062" w:author="Nobuhiro Mifune" w:date="2022-04-05T10:38:00Z">
            <w:rPr/>
          </w:rPrChange>
        </w:rPr>
        <w:t>Branscombe</w:t>
      </w:r>
      <w:proofErr w:type="spellEnd"/>
      <w:r w:rsidRPr="009204C0">
        <w:rPr>
          <w:rFonts w:ascii="Times New Roman" w:hAnsi="Times New Roman"/>
          <w:rPrChange w:id="2063" w:author="Nobuhiro Mifune" w:date="2022-04-05T10:38:00Z">
            <w:rPr/>
          </w:rPrChange>
        </w:rPr>
        <w:t xml:space="preserve">, N. R., &amp; </w:t>
      </w:r>
      <w:proofErr w:type="spellStart"/>
      <w:r w:rsidRPr="009204C0">
        <w:rPr>
          <w:rFonts w:ascii="Times New Roman" w:hAnsi="Times New Roman"/>
          <w:rPrChange w:id="2064" w:author="Nobuhiro Mifune" w:date="2022-04-05T10:38:00Z">
            <w:rPr/>
          </w:rPrChange>
        </w:rPr>
        <w:t>Anisman</w:t>
      </w:r>
      <w:proofErr w:type="spellEnd"/>
      <w:r w:rsidRPr="009204C0">
        <w:rPr>
          <w:rFonts w:ascii="Times New Roman" w:hAnsi="Times New Roman"/>
          <w:rPrChange w:id="2065" w:author="Nobuhiro Mifune" w:date="2022-04-05T10:38:00Z">
            <w:rPr/>
          </w:rPrChange>
        </w:rPr>
        <w:t xml:space="preserve">, H. (2013). Victim and Perpetrator Groups' Responses to the C </w:t>
      </w:r>
      <w:proofErr w:type="spellStart"/>
      <w:r w:rsidRPr="009204C0">
        <w:rPr>
          <w:rFonts w:ascii="Times New Roman" w:hAnsi="Times New Roman"/>
          <w:rPrChange w:id="2066" w:author="Nobuhiro Mifune" w:date="2022-04-05T10:38:00Z">
            <w:rPr/>
          </w:rPrChange>
        </w:rPr>
        <w:t>anadian</w:t>
      </w:r>
      <w:proofErr w:type="spellEnd"/>
      <w:r w:rsidRPr="009204C0">
        <w:rPr>
          <w:rFonts w:ascii="Times New Roman" w:hAnsi="Times New Roman"/>
          <w:rPrChange w:id="2067" w:author="Nobuhiro Mifune" w:date="2022-04-05T10:38:00Z">
            <w:rPr/>
          </w:rPrChange>
        </w:rPr>
        <w:t xml:space="preserve"> Government's Apology for the Head Tax on C </w:t>
      </w:r>
      <w:proofErr w:type="spellStart"/>
      <w:r w:rsidRPr="009204C0">
        <w:rPr>
          <w:rFonts w:ascii="Times New Roman" w:hAnsi="Times New Roman"/>
          <w:rPrChange w:id="2068" w:author="Nobuhiro Mifune" w:date="2022-04-05T10:38:00Z">
            <w:rPr/>
          </w:rPrChange>
        </w:rPr>
        <w:t>hinese</w:t>
      </w:r>
      <w:proofErr w:type="spellEnd"/>
      <w:r w:rsidRPr="009204C0">
        <w:rPr>
          <w:rFonts w:ascii="Times New Roman" w:hAnsi="Times New Roman"/>
          <w:rPrChange w:id="2069" w:author="Nobuhiro Mifune" w:date="2022-04-05T10:38:00Z">
            <w:rPr/>
          </w:rPrChange>
        </w:rPr>
        <w:t xml:space="preserve"> Immigrants and the Moderating Influence of Collective Guilt. Political Psychology, 34(5), 713-729.</w:t>
      </w:r>
    </w:p>
    <w:sectPr w:rsidR="00397B1D" w:rsidRPr="009204C0" w:rsidSect="0057087E">
      <w:footerReference w:type="default" r:id="rId12"/>
      <w:type w:val="continuous"/>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96" w:author="Nobuhiro Mifune" w:date="2022-04-01T11:02:00Z" w:initials="NM">
    <w:p w14:paraId="68EFDC74" w14:textId="57C2007E" w:rsidR="00595382" w:rsidRDefault="00595382">
      <w:pPr>
        <w:pStyle w:val="aa"/>
      </w:pPr>
      <w:r>
        <w:rPr>
          <w:rStyle w:val="a9"/>
        </w:rPr>
        <w:annotationRef/>
      </w:r>
      <w:r>
        <w:rPr>
          <w:rFonts w:hint="eastAsia"/>
        </w:rPr>
        <w:t>これ、たぶん</w:t>
      </w:r>
      <w:r>
        <w:t xml:space="preserve">partial </w:t>
      </w:r>
      <w:r>
        <w:rPr>
          <w:rFonts w:hint="eastAsia"/>
        </w:rPr>
        <w:t>η</w:t>
      </w:r>
      <w:r w:rsidRPr="00595382">
        <w:rPr>
          <w:vertAlign w:val="superscript"/>
        </w:rPr>
        <w:t>2</w:t>
      </w:r>
      <w:r w:rsidRPr="00595382">
        <w:rPr>
          <w:rFonts w:hint="eastAsia"/>
        </w:rPr>
        <w:t>だよね</w:t>
      </w:r>
      <w:r>
        <w:rPr>
          <w:rFonts w:hint="eastAsia"/>
        </w:rPr>
        <w:t>。2乗の部分は</w:t>
      </w:r>
      <w:r>
        <w:t>word</w:t>
      </w:r>
      <w:r>
        <w:rPr>
          <w:rFonts w:hint="eastAsia"/>
        </w:rPr>
        <w:t>の上付き文字の指定でできるはず。</w:t>
      </w:r>
      <w:r>
        <w:t>Partial</w:t>
      </w:r>
      <w:r>
        <w:rPr>
          <w:rFonts w:hint="eastAsia"/>
        </w:rPr>
        <w:t>を</w:t>
      </w:r>
      <w:r>
        <w:t>p</w:t>
      </w:r>
      <w:r>
        <w:rPr>
          <w:rFonts w:hint="eastAsia"/>
        </w:rPr>
        <w:t>と略してpη</w:t>
      </w:r>
      <w:r w:rsidRPr="00595382">
        <w:rPr>
          <w:vertAlign w:val="superscript"/>
        </w:rPr>
        <w:t>2</w:t>
      </w:r>
      <w:r>
        <w:rPr>
          <w:rFonts w:hint="eastAsia"/>
        </w:rPr>
        <w:t>と書くかどうかはちょっと調べてみないとわからないな。</w:t>
      </w:r>
    </w:p>
  </w:comment>
  <w:comment w:id="1271" w:author="三船恒裕" w:date="2022-04-07T20:10:00Z" w:initials="三船恒裕">
    <w:p w14:paraId="1DF050E2" w14:textId="73539EE9" w:rsidR="000436A6" w:rsidRDefault="000436A6">
      <w:pPr>
        <w:pStyle w:val="aa"/>
      </w:pPr>
      <w:r>
        <w:rPr>
          <w:rStyle w:val="a9"/>
        </w:rPr>
        <w:annotationRef/>
      </w:r>
      <w:r>
        <w:rPr>
          <w:rFonts w:hint="eastAsia"/>
        </w:rPr>
        <w:t>.</w:t>
      </w:r>
      <w:r>
        <w:t>024</w:t>
      </w:r>
      <w:r>
        <w:rPr>
          <w:rFonts w:hint="eastAsia"/>
        </w:rPr>
        <w:t>では？</w:t>
      </w:r>
    </w:p>
  </w:comment>
  <w:comment w:id="1272" w:author="KUT" w:date="2022-04-08T12:39:00Z" w:initials="K">
    <w:p w14:paraId="4F85CAD0" w14:textId="66F3B4C9" w:rsidR="004E7E62" w:rsidRDefault="004E7E62">
      <w:pPr>
        <w:pStyle w:val="aa"/>
      </w:pPr>
      <w:r>
        <w:rPr>
          <w:rStyle w:val="a9"/>
        </w:rPr>
        <w:annotationRef/>
      </w:r>
      <w:r>
        <w:rPr>
          <w:rFonts w:hint="eastAsia"/>
        </w:rPr>
        <w:t>おっしゃるとおりでした…修正しました</w:t>
      </w:r>
    </w:p>
  </w:comment>
  <w:comment w:id="1359" w:author="三船恒裕" w:date="2022-04-07T20:10:00Z" w:initials="三船恒裕">
    <w:p w14:paraId="58FF20D6" w14:textId="049331F6" w:rsidR="000436A6" w:rsidRDefault="000436A6">
      <w:pPr>
        <w:pStyle w:val="aa"/>
      </w:pPr>
      <w:r>
        <w:rPr>
          <w:rStyle w:val="a9"/>
        </w:rPr>
        <w:annotationRef/>
      </w:r>
      <w:r>
        <w:rPr>
          <w:rFonts w:hint="eastAsia"/>
        </w:rPr>
        <w:t>図があっているか確認してください。意図がない場合の方が低いように見えるので。</w:t>
      </w:r>
    </w:p>
  </w:comment>
  <w:comment w:id="1360" w:author="KUT" w:date="2022-04-08T12:54:00Z" w:initials="K">
    <w:p w14:paraId="78B750C0" w14:textId="7EE0F6AB" w:rsidR="000D7385" w:rsidRDefault="000D7385">
      <w:pPr>
        <w:pStyle w:val="aa"/>
      </w:pPr>
      <w:r>
        <w:rPr>
          <w:rStyle w:val="a9"/>
        </w:rPr>
        <w:annotationRef/>
      </w:r>
      <w:r>
        <w:rPr>
          <w:rFonts w:hint="eastAsia"/>
        </w:rPr>
        <w:t>おっしゃるとおり、意図性が逆でした…ありがとうございます！！！</w:t>
      </w:r>
    </w:p>
  </w:comment>
  <w:comment w:id="1721" w:author="Nobuhiro Mifune" w:date="2022-04-01T16:14:00Z" w:initials="NM">
    <w:p w14:paraId="09060182" w14:textId="0C7BDEF0" w:rsidR="00430611" w:rsidRDefault="00430611">
      <w:pPr>
        <w:pStyle w:val="aa"/>
      </w:pPr>
      <w:r>
        <w:rPr>
          <w:rStyle w:val="a9"/>
        </w:rPr>
        <w:annotationRef/>
      </w:r>
      <w:r>
        <w:rPr>
          <w:rFonts w:hint="eastAsia"/>
        </w:rPr>
        <w:t>加害者側の研究で謝罪コストの効果を検証した研究なかったっけ？八木さんとかやっていた気がするんだけど。</w:t>
      </w:r>
    </w:p>
  </w:comment>
  <w:comment w:id="1722" w:author="KUT" w:date="2022-04-04T10:41:00Z" w:initials="K">
    <w:p w14:paraId="4440DB17" w14:textId="77777777" w:rsidR="00050683" w:rsidRDefault="007F732B">
      <w:pPr>
        <w:pStyle w:val="aa"/>
      </w:pPr>
      <w:r>
        <w:rPr>
          <w:rStyle w:val="a9"/>
        </w:rPr>
        <w:annotationRef/>
      </w:r>
      <w:r>
        <w:rPr>
          <w:rFonts w:hint="eastAsia"/>
        </w:rPr>
        <w:t>八木さんの論文はすべて価値ある関係から検証していたので、ありませんでした。</w:t>
      </w:r>
      <w:r w:rsidR="00050683">
        <w:rPr>
          <w:rFonts w:hint="eastAsia"/>
        </w:rPr>
        <w:t>コストを独立変数、赦しや誠意を従属変数とはしていませんが、関係がありそうな論文のAPAの引用とひとことメモを以下に挙げておきます。</w:t>
      </w:r>
    </w:p>
    <w:p w14:paraId="4AEE8789" w14:textId="6F872B49" w:rsidR="007F732B" w:rsidRDefault="00050683">
      <w:pPr>
        <w:pStyle w:val="aa"/>
        <w:rPr>
          <w:rFonts w:ascii="Arial" w:hAnsi="Arial" w:cs="Arial"/>
          <w:sz w:val="20"/>
          <w:szCs w:val="20"/>
        </w:rPr>
      </w:pPr>
      <w:r>
        <w:rPr>
          <w:rFonts w:hint="eastAsia"/>
        </w:rPr>
        <w:t>・</w:t>
      </w:r>
      <w:r>
        <w:rPr>
          <w:rFonts w:ascii="Arial" w:hAnsi="Arial" w:cs="Arial"/>
          <w:sz w:val="20"/>
          <w:szCs w:val="20"/>
        </w:rPr>
        <w:t>加害者は、関係を重要視している相手ほど（相手との関係に価値を感じるほど）謝罪にコストをかけたい考える</w:t>
      </w:r>
      <w:r>
        <w:rPr>
          <w:rFonts w:ascii="Arial" w:hAnsi="Arial" w:cs="Arial"/>
          <w:sz w:val="20"/>
          <w:szCs w:val="20"/>
        </w:rPr>
        <w:t>(</w:t>
      </w:r>
      <w:proofErr w:type="spellStart"/>
      <w:r>
        <w:rPr>
          <w:rFonts w:ascii="Arial" w:hAnsi="Arial" w:cs="Arial"/>
          <w:sz w:val="20"/>
          <w:szCs w:val="20"/>
        </w:rPr>
        <w:t>Ohtsubo</w:t>
      </w:r>
      <w:proofErr w:type="spellEnd"/>
      <w:r>
        <w:rPr>
          <w:rFonts w:ascii="Arial" w:hAnsi="Arial" w:cs="Arial"/>
          <w:sz w:val="20"/>
          <w:szCs w:val="20"/>
        </w:rPr>
        <w:t xml:space="preserve"> &amp; Yagi, 2015)</w:t>
      </w:r>
    </w:p>
    <w:p w14:paraId="2F9487B5" w14:textId="34B068D3" w:rsidR="00050683" w:rsidRDefault="00050683">
      <w:pPr>
        <w:pStyle w:val="aa"/>
      </w:pPr>
      <w:r>
        <w:rPr>
          <w:rFonts w:ascii="Arial" w:hAnsi="Arial" w:cs="Arial" w:hint="eastAsia"/>
          <w:sz w:val="20"/>
          <w:szCs w:val="20"/>
        </w:rPr>
        <w:t>・</w:t>
      </w:r>
      <w:r>
        <w:rPr>
          <w:rFonts w:ascii="Arial" w:hAnsi="Arial" w:cs="Arial"/>
          <w:sz w:val="20"/>
          <w:szCs w:val="20"/>
        </w:rPr>
        <w:t>被害者は、謝罪によって関係価値の高まりを感じる（価値の高い加害者からの謝罪は、赦しに対する効果が弱い）</w:t>
      </w:r>
      <w:r>
        <w:rPr>
          <w:rFonts w:ascii="Arial" w:hAnsi="Arial" w:cs="Arial"/>
          <w:sz w:val="20"/>
          <w:szCs w:val="20"/>
        </w:rPr>
        <w:t>(Forster, et al., 2021)</w:t>
      </w:r>
    </w:p>
    <w:p w14:paraId="40FC6373" w14:textId="09CB7426" w:rsidR="000E5A03" w:rsidRDefault="00050683">
      <w:pPr>
        <w:pStyle w:val="aa"/>
      </w:pPr>
      <w:r>
        <w:rPr>
          <w:rFonts w:ascii="Arial" w:hAnsi="Arial" w:cs="Arial" w:hint="eastAsia"/>
          <w:sz w:val="20"/>
          <w:szCs w:val="20"/>
        </w:rPr>
        <w:t>・</w:t>
      </w:r>
      <w:r>
        <w:rPr>
          <w:rFonts w:ascii="Arial" w:hAnsi="Arial" w:cs="Arial"/>
          <w:sz w:val="20"/>
          <w:szCs w:val="20"/>
        </w:rPr>
        <w:t>自己罰と謝罪のコストをかけた人の割合に有意な差はなかった（相手とのやり取りをしても、コストのかかる謝罪は有意に促進されなかった）（罪悪感と自己罰には正の相関があった）</w:t>
      </w:r>
      <w:r>
        <w:rPr>
          <w:rFonts w:ascii="Arial" w:hAnsi="Arial" w:cs="Arial"/>
          <w:sz w:val="20"/>
          <w:szCs w:val="20"/>
        </w:rPr>
        <w:t xml:space="preserve">(Watanabe &amp; </w:t>
      </w:r>
      <w:proofErr w:type="spellStart"/>
      <w:r>
        <w:rPr>
          <w:rFonts w:ascii="Arial" w:hAnsi="Arial" w:cs="Arial"/>
          <w:sz w:val="20"/>
          <w:szCs w:val="20"/>
        </w:rPr>
        <w:t>Ohtsubo</w:t>
      </w:r>
      <w:proofErr w:type="spellEnd"/>
      <w:r>
        <w:rPr>
          <w:rFonts w:ascii="Arial" w:hAnsi="Arial" w:cs="Arial"/>
          <w:sz w:val="20"/>
          <w:szCs w:val="20"/>
        </w:rPr>
        <w:t>, 2012)</w:t>
      </w:r>
    </w:p>
    <w:p w14:paraId="2265B29C" w14:textId="77777777" w:rsidR="00050683" w:rsidRDefault="00050683">
      <w:pPr>
        <w:pStyle w:val="aa"/>
      </w:pPr>
    </w:p>
    <w:p w14:paraId="25C9745A" w14:textId="2A7647CA" w:rsidR="00050683" w:rsidRDefault="00050683">
      <w:pPr>
        <w:pStyle w:val="aa"/>
      </w:pPr>
      <w:r>
        <w:rPr>
          <w:rFonts w:hint="eastAsia"/>
        </w:rPr>
        <w:t>以下、引用です。</w:t>
      </w:r>
    </w:p>
    <w:p w14:paraId="16ACE295" w14:textId="2C58525A" w:rsidR="00050683" w:rsidRDefault="00050683">
      <w:pPr>
        <w:pStyle w:val="aa"/>
        <w:rPr>
          <w:rFonts w:ascii="Arial" w:hAnsi="Arial" w:cs="Arial"/>
          <w:sz w:val="20"/>
          <w:szCs w:val="20"/>
        </w:rPr>
      </w:pPr>
      <w:proofErr w:type="spellStart"/>
      <w:r>
        <w:rPr>
          <w:rFonts w:ascii="Arial" w:hAnsi="Arial" w:cs="Arial"/>
          <w:sz w:val="20"/>
          <w:szCs w:val="20"/>
        </w:rPr>
        <w:t>Ohtsubo</w:t>
      </w:r>
      <w:proofErr w:type="spellEnd"/>
      <w:r>
        <w:rPr>
          <w:rFonts w:ascii="Arial" w:hAnsi="Arial" w:cs="Arial"/>
          <w:sz w:val="20"/>
          <w:szCs w:val="20"/>
        </w:rPr>
        <w:t>, Y., &amp; Yagi, A. (2015). Relationship value promotes costly apology-making: Testing the valuable relationships hypothesis from the perpetrator's perspective. Evolution and Human Behavior, 36(3), 232-239.</w:t>
      </w:r>
    </w:p>
    <w:p w14:paraId="535C0EB3" w14:textId="77777777" w:rsidR="00050683" w:rsidRDefault="00050683">
      <w:pPr>
        <w:pStyle w:val="aa"/>
      </w:pPr>
    </w:p>
    <w:p w14:paraId="1BD05038" w14:textId="77777777" w:rsidR="00050683" w:rsidRDefault="00050683">
      <w:pPr>
        <w:pStyle w:val="aa"/>
        <w:rPr>
          <w:rFonts w:ascii="Arial" w:hAnsi="Arial" w:cs="Arial"/>
          <w:sz w:val="20"/>
          <w:szCs w:val="20"/>
        </w:rPr>
      </w:pPr>
      <w:r>
        <w:rPr>
          <w:rFonts w:ascii="Arial" w:hAnsi="Arial" w:cs="Arial"/>
          <w:sz w:val="20"/>
          <w:szCs w:val="20"/>
        </w:rPr>
        <w:t xml:space="preserve">Forster, D. E., Billingsley, J., Burnette, J. L., Lieberman, D., </w:t>
      </w:r>
      <w:proofErr w:type="spellStart"/>
      <w:r>
        <w:rPr>
          <w:rFonts w:ascii="Arial" w:hAnsi="Arial" w:cs="Arial"/>
          <w:sz w:val="20"/>
          <w:szCs w:val="20"/>
        </w:rPr>
        <w:t>Ohtsubo</w:t>
      </w:r>
      <w:proofErr w:type="spellEnd"/>
      <w:r>
        <w:rPr>
          <w:rFonts w:ascii="Arial" w:hAnsi="Arial" w:cs="Arial"/>
          <w:sz w:val="20"/>
          <w:szCs w:val="20"/>
        </w:rPr>
        <w:t>, Y., &amp; McCullough, M. E. (2021). Experimental evidence that apologies promote forgiveness by communicating relationship value. Scientific reports, 11(1), 1-14.</w:t>
      </w:r>
    </w:p>
    <w:p w14:paraId="694DE1E0" w14:textId="77777777" w:rsidR="00050683" w:rsidRDefault="00050683">
      <w:pPr>
        <w:pStyle w:val="aa"/>
      </w:pPr>
    </w:p>
    <w:p w14:paraId="7D6AD44C" w14:textId="4DE4B935" w:rsidR="00050683" w:rsidRPr="007F732B" w:rsidRDefault="00050683">
      <w:pPr>
        <w:pStyle w:val="aa"/>
      </w:pPr>
      <w:r>
        <w:rPr>
          <w:rFonts w:ascii="Arial" w:hAnsi="Arial" w:cs="Arial"/>
          <w:sz w:val="20"/>
          <w:szCs w:val="20"/>
        </w:rPr>
        <w:t xml:space="preserve">Watanabe, E., &amp; </w:t>
      </w:r>
      <w:proofErr w:type="spellStart"/>
      <w:r>
        <w:rPr>
          <w:rFonts w:ascii="Arial" w:hAnsi="Arial" w:cs="Arial"/>
          <w:sz w:val="20"/>
          <w:szCs w:val="20"/>
        </w:rPr>
        <w:t>Ohtsubo</w:t>
      </w:r>
      <w:proofErr w:type="spellEnd"/>
      <w:r>
        <w:rPr>
          <w:rFonts w:ascii="Arial" w:hAnsi="Arial" w:cs="Arial"/>
          <w:sz w:val="20"/>
          <w:szCs w:val="20"/>
        </w:rPr>
        <w:t>, Y. (2012). Costly apology and self-punishment after an unintentional transgression. Journal of Evolutionary Psychology, 10(3), 87-105.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FDC74" w15:done="0"/>
  <w15:commentEx w15:paraId="1DF050E2" w15:done="0"/>
  <w15:commentEx w15:paraId="4F85CAD0" w15:paraIdParent="1DF050E2" w15:done="0"/>
  <w15:commentEx w15:paraId="58FF20D6" w15:done="0"/>
  <w15:commentEx w15:paraId="78B750C0" w15:paraIdParent="58FF20D6" w15:done="0"/>
  <w15:commentEx w15:paraId="09060182" w15:done="0"/>
  <w15:commentEx w15:paraId="7D6AD44C" w15:paraIdParent="090601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5A56" w16cex:dateUtc="2022-04-01T02:02:00Z"/>
  <w16cex:commentExtensible w16cex:durableId="25F9C3B5" w16cex:dateUtc="2022-04-07T11:10:00Z"/>
  <w16cex:commentExtensible w16cex:durableId="25F9C399" w16cex:dateUtc="2022-04-07T11:10:00Z"/>
  <w16cex:commentExtensible w16cex:durableId="25F1A35E" w16cex:dateUtc="2022-04-01T07:14:00Z"/>
  <w16cex:commentExtensible w16cex:durableId="25F549C1" w16cex:dateUtc="2022-04-04T0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FDC74" w16cid:durableId="25F15A56"/>
  <w16cid:commentId w16cid:paraId="1DF050E2" w16cid:durableId="25F9C3B5"/>
  <w16cid:commentId w16cid:paraId="4F85CAD0" w16cid:durableId="25FAAB8A"/>
  <w16cid:commentId w16cid:paraId="58FF20D6" w16cid:durableId="25F9C399"/>
  <w16cid:commentId w16cid:paraId="78B750C0" w16cid:durableId="25FAAF0D"/>
  <w16cid:commentId w16cid:paraId="09060182" w16cid:durableId="25F1A35E"/>
  <w16cid:commentId w16cid:paraId="7D6AD44C" w16cid:durableId="25F549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EDECD" w14:textId="77777777" w:rsidR="00840387" w:rsidRDefault="00840387">
      <w:r>
        <w:separator/>
      </w:r>
    </w:p>
  </w:endnote>
  <w:endnote w:type="continuationSeparator" w:id="0">
    <w:p w14:paraId="26795A94" w14:textId="77777777" w:rsidR="00840387" w:rsidRDefault="0084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977881"/>
      <w:docPartObj>
        <w:docPartGallery w:val="Page Numbers (Bottom of Page)"/>
        <w:docPartUnique/>
      </w:docPartObj>
    </w:sdtPr>
    <w:sdtEndPr/>
    <w:sdtContent>
      <w:p w14:paraId="64786CD3" w14:textId="77777777" w:rsidR="00F703F6" w:rsidRDefault="00AE366D">
        <w:pPr>
          <w:pStyle w:val="a3"/>
          <w:jc w:val="center"/>
        </w:pPr>
        <w:r>
          <w:fldChar w:fldCharType="begin"/>
        </w:r>
        <w:r>
          <w:instrText>PAGE   \* MERGEFORMAT</w:instrText>
        </w:r>
        <w:r>
          <w:fldChar w:fldCharType="separate"/>
        </w:r>
        <w:r>
          <w:rPr>
            <w:lang w:val="ja-JP"/>
          </w:rPr>
          <w:t>2</w:t>
        </w:r>
        <w:r>
          <w:fldChar w:fldCharType="end"/>
        </w:r>
      </w:p>
    </w:sdtContent>
  </w:sdt>
  <w:p w14:paraId="7AF3CCC4" w14:textId="77777777" w:rsidR="00F703F6" w:rsidRDefault="0084038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22EB78" w14:textId="77777777" w:rsidR="00840387" w:rsidRDefault="00840387">
      <w:r>
        <w:separator/>
      </w:r>
    </w:p>
  </w:footnote>
  <w:footnote w:type="continuationSeparator" w:id="0">
    <w:p w14:paraId="173DCD06" w14:textId="77777777" w:rsidR="00840387" w:rsidRDefault="0084038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三船恒裕">
    <w15:presenceInfo w15:providerId="AD" w15:userId="S::mifune.nobuhiro@kochi-tech.ac.jp::d6eac32d-415c-44db-8886-c24d071751a0"/>
  </w15:person>
  <w15:person w15:author="KUT">
    <w15:presenceInfo w15:providerId="Windows Live" w15:userId="6f4406e3985a0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A5"/>
    <w:rsid w:val="000166BA"/>
    <w:rsid w:val="00023934"/>
    <w:rsid w:val="00040770"/>
    <w:rsid w:val="000436A6"/>
    <w:rsid w:val="00050683"/>
    <w:rsid w:val="000576E4"/>
    <w:rsid w:val="0008670C"/>
    <w:rsid w:val="000D7385"/>
    <w:rsid w:val="000E5A03"/>
    <w:rsid w:val="000E73CA"/>
    <w:rsid w:val="000F7F6C"/>
    <w:rsid w:val="001033B4"/>
    <w:rsid w:val="001164D0"/>
    <w:rsid w:val="00126103"/>
    <w:rsid w:val="0012662F"/>
    <w:rsid w:val="00131C73"/>
    <w:rsid w:val="00133D91"/>
    <w:rsid w:val="00155D69"/>
    <w:rsid w:val="00163F27"/>
    <w:rsid w:val="0018296B"/>
    <w:rsid w:val="0018326D"/>
    <w:rsid w:val="0019390F"/>
    <w:rsid w:val="001D3B3F"/>
    <w:rsid w:val="001E7C6F"/>
    <w:rsid w:val="00216EA5"/>
    <w:rsid w:val="0025654C"/>
    <w:rsid w:val="00266F01"/>
    <w:rsid w:val="00273829"/>
    <w:rsid w:val="002847E0"/>
    <w:rsid w:val="00286544"/>
    <w:rsid w:val="002D0C29"/>
    <w:rsid w:val="002E47E1"/>
    <w:rsid w:val="00301C6A"/>
    <w:rsid w:val="00311693"/>
    <w:rsid w:val="00317676"/>
    <w:rsid w:val="00321549"/>
    <w:rsid w:val="00322ED8"/>
    <w:rsid w:val="00326DB7"/>
    <w:rsid w:val="00355CEE"/>
    <w:rsid w:val="0039309F"/>
    <w:rsid w:val="00397B1D"/>
    <w:rsid w:val="003D43D7"/>
    <w:rsid w:val="003D49A8"/>
    <w:rsid w:val="003F642A"/>
    <w:rsid w:val="00426550"/>
    <w:rsid w:val="00430611"/>
    <w:rsid w:val="00445F32"/>
    <w:rsid w:val="00473813"/>
    <w:rsid w:val="004A12CE"/>
    <w:rsid w:val="004C27D1"/>
    <w:rsid w:val="004C3D38"/>
    <w:rsid w:val="004C49D3"/>
    <w:rsid w:val="004D6ECD"/>
    <w:rsid w:val="004E0C29"/>
    <w:rsid w:val="004E7E62"/>
    <w:rsid w:val="004F6501"/>
    <w:rsid w:val="0050037D"/>
    <w:rsid w:val="00501CBE"/>
    <w:rsid w:val="00557BFF"/>
    <w:rsid w:val="00570AFD"/>
    <w:rsid w:val="005752CF"/>
    <w:rsid w:val="00595382"/>
    <w:rsid w:val="005B41AA"/>
    <w:rsid w:val="006165D6"/>
    <w:rsid w:val="00663D26"/>
    <w:rsid w:val="00677224"/>
    <w:rsid w:val="006A5F7C"/>
    <w:rsid w:val="006B1469"/>
    <w:rsid w:val="006B40EA"/>
    <w:rsid w:val="006C3024"/>
    <w:rsid w:val="006C4BED"/>
    <w:rsid w:val="006D01CC"/>
    <w:rsid w:val="006D049A"/>
    <w:rsid w:val="006E0989"/>
    <w:rsid w:val="006E2008"/>
    <w:rsid w:val="00721F08"/>
    <w:rsid w:val="0072581C"/>
    <w:rsid w:val="00727F2A"/>
    <w:rsid w:val="007356E6"/>
    <w:rsid w:val="007368E3"/>
    <w:rsid w:val="0078371D"/>
    <w:rsid w:val="00790436"/>
    <w:rsid w:val="00793EF5"/>
    <w:rsid w:val="007940D9"/>
    <w:rsid w:val="007F732B"/>
    <w:rsid w:val="00840387"/>
    <w:rsid w:val="00851CA0"/>
    <w:rsid w:val="00866832"/>
    <w:rsid w:val="008850C7"/>
    <w:rsid w:val="00894895"/>
    <w:rsid w:val="008A71F0"/>
    <w:rsid w:val="008A77A1"/>
    <w:rsid w:val="008B29A3"/>
    <w:rsid w:val="008B7A17"/>
    <w:rsid w:val="008C1B66"/>
    <w:rsid w:val="008C6100"/>
    <w:rsid w:val="008E12A8"/>
    <w:rsid w:val="008E701E"/>
    <w:rsid w:val="0091133C"/>
    <w:rsid w:val="009204C0"/>
    <w:rsid w:val="009224C8"/>
    <w:rsid w:val="009408E2"/>
    <w:rsid w:val="009559C6"/>
    <w:rsid w:val="009734A2"/>
    <w:rsid w:val="00983B91"/>
    <w:rsid w:val="00985A45"/>
    <w:rsid w:val="00995183"/>
    <w:rsid w:val="009B5044"/>
    <w:rsid w:val="009C17CC"/>
    <w:rsid w:val="009D237B"/>
    <w:rsid w:val="00A03F18"/>
    <w:rsid w:val="00A6316E"/>
    <w:rsid w:val="00A676E4"/>
    <w:rsid w:val="00A80B4B"/>
    <w:rsid w:val="00A90C3C"/>
    <w:rsid w:val="00A94A04"/>
    <w:rsid w:val="00AC1A39"/>
    <w:rsid w:val="00AE2D11"/>
    <w:rsid w:val="00AE366D"/>
    <w:rsid w:val="00AF34D0"/>
    <w:rsid w:val="00B40E6D"/>
    <w:rsid w:val="00B4639D"/>
    <w:rsid w:val="00B64D3A"/>
    <w:rsid w:val="00B75817"/>
    <w:rsid w:val="00B827DB"/>
    <w:rsid w:val="00BA4F1E"/>
    <w:rsid w:val="00BC27F3"/>
    <w:rsid w:val="00BF67A5"/>
    <w:rsid w:val="00C05D98"/>
    <w:rsid w:val="00C133C0"/>
    <w:rsid w:val="00C232B5"/>
    <w:rsid w:val="00C34D95"/>
    <w:rsid w:val="00C40DFE"/>
    <w:rsid w:val="00C80E0C"/>
    <w:rsid w:val="00C90534"/>
    <w:rsid w:val="00C95857"/>
    <w:rsid w:val="00CA6A55"/>
    <w:rsid w:val="00CE3861"/>
    <w:rsid w:val="00CE767D"/>
    <w:rsid w:val="00CF76DA"/>
    <w:rsid w:val="00D1272C"/>
    <w:rsid w:val="00D15E45"/>
    <w:rsid w:val="00D1656F"/>
    <w:rsid w:val="00D32DC3"/>
    <w:rsid w:val="00D766B2"/>
    <w:rsid w:val="00D76879"/>
    <w:rsid w:val="00D82D7D"/>
    <w:rsid w:val="00D9756F"/>
    <w:rsid w:val="00DA166E"/>
    <w:rsid w:val="00DE3A26"/>
    <w:rsid w:val="00DE44B9"/>
    <w:rsid w:val="00E3023C"/>
    <w:rsid w:val="00E3715E"/>
    <w:rsid w:val="00E508A6"/>
    <w:rsid w:val="00E61836"/>
    <w:rsid w:val="00E6337A"/>
    <w:rsid w:val="00E846B3"/>
    <w:rsid w:val="00EB512A"/>
    <w:rsid w:val="00EB7D95"/>
    <w:rsid w:val="00ED7AE7"/>
    <w:rsid w:val="00EE3760"/>
    <w:rsid w:val="00EE7EB9"/>
    <w:rsid w:val="00EF2D14"/>
    <w:rsid w:val="00F1319E"/>
    <w:rsid w:val="00F36BB0"/>
    <w:rsid w:val="00F730E2"/>
    <w:rsid w:val="00F76DCE"/>
    <w:rsid w:val="00FA1CA9"/>
    <w:rsid w:val="00FA517F"/>
    <w:rsid w:val="00FB485D"/>
    <w:rsid w:val="00FC2230"/>
    <w:rsid w:val="00FC6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11C3454"/>
  <w15:chartTrackingRefBased/>
  <w15:docId w15:val="{6F8D0A8F-3F75-4D01-8236-BCE41996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6E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16EA5"/>
    <w:pPr>
      <w:tabs>
        <w:tab w:val="center" w:pos="4252"/>
        <w:tab w:val="right" w:pos="8504"/>
      </w:tabs>
      <w:snapToGrid w:val="0"/>
    </w:pPr>
  </w:style>
  <w:style w:type="character" w:customStyle="1" w:styleId="a4">
    <w:name w:val="フッター (文字)"/>
    <w:basedOn w:val="a0"/>
    <w:link w:val="a3"/>
    <w:uiPriority w:val="99"/>
    <w:rsid w:val="00216EA5"/>
  </w:style>
  <w:style w:type="paragraph" w:styleId="a5">
    <w:name w:val="Title"/>
    <w:basedOn w:val="a"/>
    <w:next w:val="a"/>
    <w:link w:val="a6"/>
    <w:uiPriority w:val="10"/>
    <w:qFormat/>
    <w:rsid w:val="00216EA5"/>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216EA5"/>
    <w:rPr>
      <w:rFonts w:asciiTheme="majorHAnsi" w:eastAsiaTheme="majorEastAsia" w:hAnsiTheme="majorHAnsi" w:cstheme="majorBidi"/>
      <w:sz w:val="32"/>
      <w:szCs w:val="32"/>
    </w:rPr>
  </w:style>
  <w:style w:type="paragraph" w:styleId="a7">
    <w:name w:val="Subtitle"/>
    <w:basedOn w:val="a"/>
    <w:next w:val="a"/>
    <w:link w:val="a8"/>
    <w:uiPriority w:val="11"/>
    <w:qFormat/>
    <w:rsid w:val="00216EA5"/>
    <w:pPr>
      <w:jc w:val="center"/>
      <w:outlineLvl w:val="1"/>
    </w:pPr>
    <w:rPr>
      <w:sz w:val="24"/>
      <w:szCs w:val="24"/>
    </w:rPr>
  </w:style>
  <w:style w:type="character" w:customStyle="1" w:styleId="a8">
    <w:name w:val="副題 (文字)"/>
    <w:basedOn w:val="a0"/>
    <w:link w:val="a7"/>
    <w:uiPriority w:val="11"/>
    <w:rsid w:val="00216EA5"/>
    <w:rPr>
      <w:sz w:val="24"/>
      <w:szCs w:val="24"/>
    </w:rPr>
  </w:style>
  <w:style w:type="character" w:styleId="a9">
    <w:name w:val="annotation reference"/>
    <w:basedOn w:val="a0"/>
    <w:uiPriority w:val="99"/>
    <w:semiHidden/>
    <w:unhideWhenUsed/>
    <w:rsid w:val="00216EA5"/>
    <w:rPr>
      <w:sz w:val="18"/>
      <w:szCs w:val="18"/>
    </w:rPr>
  </w:style>
  <w:style w:type="paragraph" w:styleId="aa">
    <w:name w:val="annotation text"/>
    <w:basedOn w:val="a"/>
    <w:link w:val="ab"/>
    <w:uiPriority w:val="99"/>
    <w:semiHidden/>
    <w:unhideWhenUsed/>
    <w:rsid w:val="00216EA5"/>
    <w:pPr>
      <w:jc w:val="left"/>
    </w:pPr>
  </w:style>
  <w:style w:type="character" w:customStyle="1" w:styleId="ab">
    <w:name w:val="コメント文字列 (文字)"/>
    <w:basedOn w:val="a0"/>
    <w:link w:val="aa"/>
    <w:uiPriority w:val="99"/>
    <w:semiHidden/>
    <w:rsid w:val="00216EA5"/>
  </w:style>
  <w:style w:type="paragraph" w:styleId="ac">
    <w:name w:val="Balloon Text"/>
    <w:basedOn w:val="a"/>
    <w:link w:val="ad"/>
    <w:uiPriority w:val="99"/>
    <w:semiHidden/>
    <w:unhideWhenUsed/>
    <w:rsid w:val="00216EA5"/>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216EA5"/>
    <w:rPr>
      <w:rFonts w:asciiTheme="majorHAnsi" w:eastAsiaTheme="majorEastAsia" w:hAnsiTheme="majorHAnsi" w:cstheme="majorBidi"/>
      <w:sz w:val="18"/>
      <w:szCs w:val="18"/>
    </w:rPr>
  </w:style>
  <w:style w:type="paragraph" w:styleId="ae">
    <w:name w:val="header"/>
    <w:basedOn w:val="a"/>
    <w:link w:val="af"/>
    <w:uiPriority w:val="99"/>
    <w:unhideWhenUsed/>
    <w:rsid w:val="00D9756F"/>
    <w:pPr>
      <w:tabs>
        <w:tab w:val="center" w:pos="4252"/>
        <w:tab w:val="right" w:pos="8504"/>
      </w:tabs>
      <w:snapToGrid w:val="0"/>
    </w:pPr>
  </w:style>
  <w:style w:type="character" w:customStyle="1" w:styleId="af">
    <w:name w:val="ヘッダー (文字)"/>
    <w:basedOn w:val="a0"/>
    <w:link w:val="ae"/>
    <w:uiPriority w:val="99"/>
    <w:rsid w:val="00D9756F"/>
  </w:style>
  <w:style w:type="paragraph" w:styleId="af0">
    <w:name w:val="annotation subject"/>
    <w:basedOn w:val="aa"/>
    <w:next w:val="aa"/>
    <w:link w:val="af1"/>
    <w:uiPriority w:val="99"/>
    <w:semiHidden/>
    <w:unhideWhenUsed/>
    <w:rsid w:val="00DE44B9"/>
    <w:rPr>
      <w:b/>
      <w:bCs/>
    </w:rPr>
  </w:style>
  <w:style w:type="character" w:customStyle="1" w:styleId="af1">
    <w:name w:val="コメント内容 (文字)"/>
    <w:basedOn w:val="ab"/>
    <w:link w:val="af0"/>
    <w:uiPriority w:val="99"/>
    <w:semiHidden/>
    <w:rsid w:val="00DE44B9"/>
    <w:rPr>
      <w:b/>
      <w:bCs/>
    </w:rPr>
  </w:style>
  <w:style w:type="paragraph" w:styleId="af2">
    <w:name w:val="Revision"/>
    <w:hidden/>
    <w:uiPriority w:val="99"/>
    <w:semiHidden/>
    <w:rsid w:val="00CF76DA"/>
  </w:style>
  <w:style w:type="paragraph" w:styleId="af3">
    <w:name w:val="caption"/>
    <w:basedOn w:val="a"/>
    <w:next w:val="a"/>
    <w:uiPriority w:val="35"/>
    <w:unhideWhenUsed/>
    <w:qFormat/>
    <w:rsid w:val="00155D69"/>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7846">
      <w:bodyDiv w:val="1"/>
      <w:marLeft w:val="0"/>
      <w:marRight w:val="0"/>
      <w:marTop w:val="0"/>
      <w:marBottom w:val="0"/>
      <w:divBdr>
        <w:top w:val="none" w:sz="0" w:space="0" w:color="auto"/>
        <w:left w:val="none" w:sz="0" w:space="0" w:color="auto"/>
        <w:bottom w:val="none" w:sz="0" w:space="0" w:color="auto"/>
        <w:right w:val="none" w:sz="0" w:space="0" w:color="auto"/>
      </w:divBdr>
    </w:div>
    <w:div w:id="171450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6"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8</Pages>
  <Words>2832</Words>
  <Characters>16143</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dc:creator>
  <cp:keywords/>
  <dc:description/>
  <cp:lastModifiedBy>KUT</cp:lastModifiedBy>
  <cp:revision>21</cp:revision>
  <dcterms:created xsi:type="dcterms:W3CDTF">2022-04-04T03:47:00Z</dcterms:created>
  <dcterms:modified xsi:type="dcterms:W3CDTF">2022-04-14T00:53:00Z</dcterms:modified>
</cp:coreProperties>
</file>