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C69BE" w14:textId="77777777" w:rsidR="006B1469" w:rsidRPr="00E10D4C" w:rsidRDefault="006B1469" w:rsidP="009C17CC">
      <w:pPr>
        <w:pStyle w:val="a7"/>
        <w:jc w:val="left"/>
        <w:rPr>
          <w:rFonts w:ascii="Times New Roman" w:hAnsi="Times New Roman" w:cstheme="majorBidi"/>
          <w:b/>
          <w:sz w:val="32"/>
          <w:szCs w:val="32"/>
        </w:rPr>
      </w:pPr>
      <w:r w:rsidRPr="00E10D4C">
        <w:rPr>
          <w:rFonts w:ascii="Times New Roman" w:hAnsi="Times New Roman" w:cstheme="majorBidi"/>
          <w:b/>
          <w:sz w:val="32"/>
          <w:szCs w:val="32"/>
        </w:rPr>
        <w:t>Sincere is better than forgiveness:</w:t>
      </w:r>
      <w:r w:rsidRPr="00E10D4C">
        <w:rPr>
          <w:rFonts w:ascii="Times New Roman" w:hAnsi="Times New Roman"/>
          <w:b/>
        </w:rPr>
        <w:t xml:space="preserve"> </w:t>
      </w:r>
      <w:r w:rsidRPr="00E10D4C">
        <w:rPr>
          <w:rFonts w:ascii="Times New Roman" w:hAnsi="Times New Roman" w:cstheme="majorBidi"/>
          <w:b/>
          <w:sz w:val="32"/>
          <w:szCs w:val="32"/>
        </w:rPr>
        <w:t>What the offenses expects in an apology</w:t>
      </w:r>
    </w:p>
    <w:p w14:paraId="73E196F4" w14:textId="77777777" w:rsidR="006B1469" w:rsidRPr="00E10D4C" w:rsidRDefault="006B1469" w:rsidP="00216EA5">
      <w:pPr>
        <w:jc w:val="center"/>
        <w:rPr>
          <w:rFonts w:ascii="Times New Roman" w:hAnsi="Times New Roman"/>
          <w:b/>
        </w:rPr>
      </w:pPr>
      <w:r w:rsidRPr="00E10D4C">
        <w:rPr>
          <w:rFonts w:ascii="Times New Roman" w:hAnsi="Times New Roman" w:hint="eastAsia"/>
          <w:b/>
        </w:rPr>
        <w:t>要約</w:t>
      </w:r>
    </w:p>
    <w:p w14:paraId="4A627B18" w14:textId="252E5926" w:rsidR="006B1469" w:rsidRPr="00E10D4C" w:rsidRDefault="00D1272C" w:rsidP="009559C6">
      <w:pPr>
        <w:jc w:val="left"/>
        <w:rPr>
          <w:rFonts w:ascii="Times New Roman" w:hAnsi="Times New Roman"/>
        </w:rPr>
      </w:pPr>
      <w:r>
        <w:rPr>
          <w:rFonts w:ascii="Times New Roman" w:hAnsi="Times New Roman" w:hint="eastAsia"/>
        </w:rPr>
        <w:t>葛藤関係にあった個体間における仲直りという現象はヒトを含む多くの動物で見られる。ヒトにおいては加害者側の謝罪と被害者側の赦しが仲直りをもたらす主要な要因</w:t>
      </w:r>
      <w:r w:rsidR="008C1B66">
        <w:rPr>
          <w:rFonts w:ascii="Times New Roman" w:hAnsi="Times New Roman" w:hint="eastAsia"/>
        </w:rPr>
        <w:t>とされ、多くの研究がなされてきた。本研究では加害の意図性と謝罪にかけるコストに着目し、加害者の視点でそれらの要因が存在する場合に被害者の赦しを促進すると思うかを推測させた。日本人の参加者</w:t>
      </w:r>
      <w:r w:rsidR="008C1B66">
        <w:rPr>
          <w:rFonts w:ascii="Times New Roman" w:hAnsi="Times New Roman" w:hint="eastAsia"/>
        </w:rPr>
        <w:t>603</w:t>
      </w:r>
      <w:r w:rsidR="008C1B66">
        <w:rPr>
          <w:rFonts w:ascii="Times New Roman" w:hAnsi="Times New Roman" w:hint="eastAsia"/>
        </w:rPr>
        <w:t>名に対して場面想定法を用いた実験を行った結果、加害の意図性が</w:t>
      </w:r>
      <w:r w:rsidR="00EB512A">
        <w:rPr>
          <w:rFonts w:ascii="Times New Roman" w:hAnsi="Times New Roman" w:hint="eastAsia"/>
        </w:rPr>
        <w:t>あるときよりもないときのほうが、また、コストのかからない謝罪よりもコストのかかった謝罪の方が、被害者が知覚する</w:t>
      </w:r>
      <w:r w:rsidR="00E10D4C">
        <w:rPr>
          <w:rFonts w:ascii="Times New Roman" w:hAnsi="Times New Roman" w:hint="eastAsia"/>
        </w:rPr>
        <w:t>だ</w:t>
      </w:r>
      <w:r w:rsidR="00EB512A">
        <w:rPr>
          <w:rFonts w:ascii="Times New Roman" w:hAnsi="Times New Roman" w:hint="eastAsia"/>
        </w:rPr>
        <w:t>ろう誠意の期待や被害者の赦しの期待が高まった。ただし、有意な交互作用効果は見られなかった。これらは先行研究と同様の結果であり、</w:t>
      </w:r>
      <w:r w:rsidR="00EB512A" w:rsidRPr="0044587D">
        <w:rPr>
          <w:rFonts w:ascii="Times New Roman" w:hAnsi="Times New Roman" w:hint="eastAsia"/>
        </w:rPr>
        <w:t>意図性や謝罪コストが被害者</w:t>
      </w:r>
      <w:r w:rsidR="00EB512A" w:rsidRPr="0044587D">
        <w:rPr>
          <w:rFonts w:ascii="Times New Roman" w:hAnsi="Times New Roman"/>
        </w:rPr>
        <w:t>-</w:t>
      </w:r>
      <w:r w:rsidR="00EB512A" w:rsidRPr="0044587D">
        <w:rPr>
          <w:rFonts w:ascii="Times New Roman" w:hAnsi="Times New Roman" w:hint="eastAsia"/>
        </w:rPr>
        <w:t>加害者間で共通して仲直りのプロセスを促進する可能性を示している。</w:t>
      </w:r>
    </w:p>
    <w:p w14:paraId="3F191EF0" w14:textId="77777777" w:rsidR="006B1469" w:rsidRPr="00E10D4C" w:rsidRDefault="006B1469" w:rsidP="00216EA5">
      <w:pPr>
        <w:jc w:val="center"/>
        <w:rPr>
          <w:rFonts w:ascii="Times New Roman" w:hAnsi="Times New Roman"/>
          <w:b/>
        </w:rPr>
      </w:pPr>
      <w:r w:rsidRPr="00E10D4C">
        <w:rPr>
          <w:rFonts w:ascii="Times New Roman" w:hAnsi="Times New Roman" w:hint="eastAsia"/>
          <w:b/>
        </w:rPr>
        <w:t>問題</w:t>
      </w:r>
    </w:p>
    <w:p w14:paraId="41C4A126" w14:textId="708D58C7" w:rsidR="006B1469" w:rsidRPr="00E10D4C" w:rsidRDefault="006B1469" w:rsidP="00426550">
      <w:pPr>
        <w:ind w:firstLineChars="100" w:firstLine="210"/>
        <w:jc w:val="left"/>
        <w:rPr>
          <w:rFonts w:ascii="Times New Roman" w:hAnsi="Times New Roman"/>
        </w:rPr>
      </w:pPr>
      <w:r w:rsidRPr="00E10D4C">
        <w:rPr>
          <w:rFonts w:ascii="Times New Roman" w:hAnsi="Times New Roman" w:hint="eastAsia"/>
        </w:rPr>
        <w:t>過去に葛藤関係にあった個体間が仲直りのプロセスを経て、平和な関係を構築するという現象は</w:t>
      </w:r>
      <w:r>
        <w:rPr>
          <w:rFonts w:ascii="Times New Roman" w:hAnsi="Times New Roman" w:hint="eastAsia"/>
        </w:rPr>
        <w:t>様々な</w:t>
      </w:r>
      <w:r w:rsidRPr="00E10D4C">
        <w:rPr>
          <w:rFonts w:ascii="Times New Roman" w:hAnsi="Times New Roman" w:hint="eastAsia"/>
        </w:rPr>
        <w:t>動物で広く見られる</w:t>
      </w:r>
      <w:r w:rsidRPr="00E10D4C">
        <w:rPr>
          <w:rFonts w:ascii="Times New Roman" w:hAnsi="Times New Roman"/>
        </w:rPr>
        <w:t xml:space="preserve"> (e.g. de </w:t>
      </w:r>
      <w:r w:rsidRPr="00E10D4C">
        <w:rPr>
          <w:rFonts w:ascii="Times New Roman" w:hAnsi="Times New Roman" w:cs="Arial"/>
          <w:color w:val="000000"/>
          <w:sz w:val="20"/>
          <w:szCs w:val="20"/>
          <w:shd w:val="clear" w:color="auto" w:fill="FFFFFF"/>
        </w:rPr>
        <w:t xml:space="preserve">Waal, 2000; Cords &amp; </w:t>
      </w:r>
      <w:proofErr w:type="spellStart"/>
      <w:r w:rsidRPr="00E10D4C">
        <w:rPr>
          <w:rFonts w:ascii="Times New Roman" w:hAnsi="Times New Roman" w:cs="Arial"/>
          <w:color w:val="000000"/>
          <w:sz w:val="20"/>
          <w:szCs w:val="20"/>
          <w:shd w:val="clear" w:color="auto" w:fill="FFFFFF"/>
        </w:rPr>
        <w:t>Thurnheer</w:t>
      </w:r>
      <w:proofErr w:type="spellEnd"/>
      <w:r w:rsidRPr="00E10D4C">
        <w:rPr>
          <w:rFonts w:ascii="Times New Roman" w:hAnsi="Times New Roman" w:cs="Arial"/>
          <w:color w:val="000000"/>
          <w:sz w:val="20"/>
          <w:szCs w:val="20"/>
          <w:shd w:val="clear" w:color="auto" w:fill="FFFFFF"/>
        </w:rPr>
        <w:t xml:space="preserve">, 1993; </w:t>
      </w:r>
      <w:proofErr w:type="spellStart"/>
      <w:r w:rsidRPr="00E10D4C">
        <w:rPr>
          <w:rFonts w:ascii="Times New Roman" w:hAnsi="Times New Roman" w:cs="Arial"/>
          <w:color w:val="000000"/>
          <w:sz w:val="20"/>
          <w:szCs w:val="20"/>
          <w:shd w:val="clear" w:color="auto" w:fill="FFFFFF"/>
        </w:rPr>
        <w:t>Ikkatai</w:t>
      </w:r>
      <w:proofErr w:type="spellEnd"/>
      <w:r w:rsidRPr="00E10D4C">
        <w:rPr>
          <w:rFonts w:ascii="Times New Roman" w:hAnsi="Times New Roman" w:cs="Arial"/>
          <w:color w:val="000000"/>
          <w:sz w:val="20"/>
          <w:szCs w:val="20"/>
          <w:shd w:val="clear" w:color="auto" w:fill="FFFFFF"/>
        </w:rPr>
        <w:t xml:space="preserve"> et al., 2016</w:t>
      </w:r>
      <w:r w:rsidRPr="00E10D4C">
        <w:rPr>
          <w:rFonts w:ascii="Times New Roman" w:hAnsi="Times New Roman"/>
        </w:rPr>
        <w:t>)</w:t>
      </w:r>
      <w:r w:rsidRPr="00E10D4C">
        <w:rPr>
          <w:rFonts w:ascii="Times New Roman" w:hAnsi="Times New Roman" w:hint="eastAsia"/>
        </w:rPr>
        <w:t>。</w:t>
      </w:r>
      <w:r>
        <w:rPr>
          <w:rFonts w:ascii="Times New Roman" w:hAnsi="Times New Roman" w:hint="eastAsia"/>
        </w:rPr>
        <w:t>言語の発達した</w:t>
      </w:r>
      <w:r w:rsidRPr="00E10D4C">
        <w:rPr>
          <w:rFonts w:ascii="Times New Roman" w:hAnsi="Times New Roman" w:hint="eastAsia"/>
        </w:rPr>
        <w:t>ヒトにおいては</w:t>
      </w:r>
      <w:r>
        <w:rPr>
          <w:rFonts w:ascii="Times New Roman" w:hAnsi="Times New Roman" w:hint="eastAsia"/>
        </w:rPr>
        <w:t>、</w:t>
      </w:r>
      <w:r w:rsidRPr="00E10D4C">
        <w:rPr>
          <w:rFonts w:ascii="Times New Roman" w:hAnsi="Times New Roman" w:hint="eastAsia"/>
        </w:rPr>
        <w:t>加害者による謝罪が被害者の</w:t>
      </w:r>
      <w:r>
        <w:rPr>
          <w:rFonts w:ascii="Times New Roman" w:hAnsi="Times New Roman" w:hint="eastAsia"/>
        </w:rPr>
        <w:t>赦し</w:t>
      </w:r>
      <w:r w:rsidRPr="00E10D4C">
        <w:rPr>
          <w:rFonts w:ascii="Times New Roman" w:hAnsi="Times New Roman" w:hint="eastAsia"/>
        </w:rPr>
        <w:t>をもたら</w:t>
      </w:r>
      <w:r>
        <w:rPr>
          <w:rFonts w:ascii="Times New Roman" w:hAnsi="Times New Roman" w:hint="eastAsia"/>
        </w:rPr>
        <w:t>し、仲直りが成立する</w:t>
      </w:r>
      <w:r w:rsidRPr="00E10D4C">
        <w:rPr>
          <w:rFonts w:ascii="Times New Roman" w:hAnsi="Times New Roman" w:hint="eastAsia"/>
        </w:rPr>
        <w:t>ことが多くの研究で示されてきた</w:t>
      </w:r>
      <w:r w:rsidRPr="00E10D4C">
        <w:rPr>
          <w:rFonts w:ascii="Times New Roman" w:hAnsi="Times New Roman"/>
        </w:rPr>
        <w:t xml:space="preserve"> (e.g. Fehr, et al., 2010; Kirchhoff, et al., 2012; McCullough, et al, 2014; Tabak, et al., 2012; Schumann &amp; </w:t>
      </w:r>
      <w:proofErr w:type="spellStart"/>
      <w:r w:rsidRPr="00E10D4C">
        <w:rPr>
          <w:rFonts w:ascii="Times New Roman" w:hAnsi="Times New Roman"/>
        </w:rPr>
        <w:t>Dragotta</w:t>
      </w:r>
      <w:proofErr w:type="spellEnd"/>
      <w:r w:rsidRPr="00E10D4C">
        <w:rPr>
          <w:rFonts w:ascii="Times New Roman" w:hAnsi="Times New Roman"/>
        </w:rPr>
        <w:t>, 2021; Schumann, 2012)</w:t>
      </w:r>
      <w:r w:rsidRPr="00E10D4C">
        <w:rPr>
          <w:rFonts w:ascii="Times New Roman" w:hAnsi="Times New Roman" w:hint="eastAsia"/>
        </w:rPr>
        <w:t>。</w:t>
      </w:r>
      <w:r>
        <w:rPr>
          <w:rFonts w:ascii="Times New Roman" w:hAnsi="Times New Roman" w:hint="eastAsia"/>
        </w:rPr>
        <w:t>また、加害者側の謝罪に影響する要因についても多くの研究が行われている</w:t>
      </w:r>
      <w:r w:rsidRPr="00E10D4C">
        <w:rPr>
          <w:rFonts w:ascii="Times New Roman" w:hAnsi="Times New Roman"/>
        </w:rPr>
        <w:t>(e.g.</w:t>
      </w:r>
      <w:r w:rsidRPr="00E10D4C">
        <w:rPr>
          <w:rFonts w:ascii="Times New Roman" w:hAnsi="Times New Roman" w:cs="Arial"/>
          <w:color w:val="000000"/>
          <w:sz w:val="20"/>
          <w:szCs w:val="20"/>
          <w:shd w:val="clear" w:color="auto" w:fill="FFFFFF"/>
        </w:rPr>
        <w:t xml:space="preserve">; </w:t>
      </w:r>
      <w:proofErr w:type="spellStart"/>
      <w:r w:rsidRPr="00E10D4C">
        <w:rPr>
          <w:rFonts w:ascii="Times New Roman" w:hAnsi="Times New Roman" w:cs="Arial"/>
          <w:color w:val="000000"/>
          <w:sz w:val="20"/>
          <w:szCs w:val="20"/>
          <w:shd w:val="clear" w:color="auto" w:fill="FFFFFF"/>
        </w:rPr>
        <w:t>Leunisssen</w:t>
      </w:r>
      <w:proofErr w:type="spellEnd"/>
      <w:r w:rsidRPr="00E10D4C">
        <w:rPr>
          <w:rFonts w:ascii="Times New Roman" w:hAnsi="Times New Roman" w:cs="Arial"/>
          <w:color w:val="000000"/>
          <w:sz w:val="20"/>
          <w:szCs w:val="20"/>
          <w:shd w:val="clear" w:color="auto" w:fill="FFFFFF"/>
        </w:rPr>
        <w:t xml:space="preserve"> et al., 2012; </w:t>
      </w:r>
      <w:proofErr w:type="spellStart"/>
      <w:r>
        <w:rPr>
          <w:rFonts w:ascii="Times New Roman" w:hAnsi="Times New Roman" w:cs="Arial"/>
          <w:color w:val="000000"/>
          <w:sz w:val="20"/>
          <w:szCs w:val="20"/>
          <w:shd w:val="clear" w:color="auto" w:fill="FFFFFF"/>
        </w:rPr>
        <w:t>Ohtsubo</w:t>
      </w:r>
      <w:proofErr w:type="spellEnd"/>
      <w:r>
        <w:rPr>
          <w:rFonts w:ascii="Times New Roman" w:hAnsi="Times New Roman" w:cs="Arial"/>
          <w:color w:val="000000"/>
          <w:sz w:val="20"/>
          <w:szCs w:val="20"/>
          <w:shd w:val="clear" w:color="auto" w:fill="FFFFFF"/>
        </w:rPr>
        <w:t xml:space="preserve"> et al., 2021; </w:t>
      </w:r>
      <w:proofErr w:type="spellStart"/>
      <w:r w:rsidRPr="00E10D4C">
        <w:rPr>
          <w:rFonts w:ascii="Times New Roman" w:hAnsi="Times New Roman" w:cs="Arial"/>
          <w:sz w:val="20"/>
          <w:szCs w:val="20"/>
        </w:rPr>
        <w:t>Okimoto</w:t>
      </w:r>
      <w:proofErr w:type="spellEnd"/>
      <w:r w:rsidRPr="00E10D4C">
        <w:rPr>
          <w:rFonts w:ascii="Times New Roman" w:hAnsi="Times New Roman" w:cs="Arial"/>
          <w:sz w:val="20"/>
          <w:szCs w:val="20"/>
        </w:rPr>
        <w:t xml:space="preserve"> et al., 2013; Wohl et al., 2013; </w:t>
      </w:r>
      <w:proofErr w:type="spellStart"/>
      <w:r w:rsidRPr="00E10D4C">
        <w:rPr>
          <w:rFonts w:ascii="Times New Roman" w:hAnsi="Times New Roman" w:cs="Arial"/>
          <w:sz w:val="20"/>
          <w:szCs w:val="20"/>
        </w:rPr>
        <w:t>Zaiser</w:t>
      </w:r>
      <w:proofErr w:type="spellEnd"/>
      <w:r w:rsidRPr="00E10D4C">
        <w:rPr>
          <w:rFonts w:ascii="Times New Roman" w:hAnsi="Times New Roman" w:cs="Arial"/>
          <w:sz w:val="20"/>
          <w:szCs w:val="20"/>
        </w:rPr>
        <w:t xml:space="preserve"> &amp; </w:t>
      </w:r>
      <w:proofErr w:type="spellStart"/>
      <w:r w:rsidRPr="00E10D4C">
        <w:rPr>
          <w:rFonts w:ascii="Times New Roman" w:hAnsi="Times New Roman" w:cs="Arial"/>
          <w:sz w:val="20"/>
          <w:szCs w:val="20"/>
        </w:rPr>
        <w:t>Giner-Sorolla</w:t>
      </w:r>
      <w:proofErr w:type="spellEnd"/>
      <w:r w:rsidRPr="00E10D4C">
        <w:rPr>
          <w:rFonts w:ascii="Times New Roman" w:hAnsi="Times New Roman" w:cs="Arial"/>
          <w:sz w:val="20"/>
          <w:szCs w:val="20"/>
        </w:rPr>
        <w:t xml:space="preserve">, 2013; Thai et al., 2021; Schumann &amp; </w:t>
      </w:r>
      <w:proofErr w:type="spellStart"/>
      <w:r w:rsidRPr="00E10D4C">
        <w:rPr>
          <w:rFonts w:ascii="Times New Roman" w:hAnsi="Times New Roman" w:cs="Arial"/>
          <w:sz w:val="20"/>
          <w:szCs w:val="20"/>
        </w:rPr>
        <w:t>Dragotta</w:t>
      </w:r>
      <w:proofErr w:type="spellEnd"/>
      <w:r w:rsidRPr="00E10D4C">
        <w:rPr>
          <w:rFonts w:ascii="Times New Roman" w:hAnsi="Times New Roman" w:cs="Arial"/>
          <w:sz w:val="20"/>
          <w:szCs w:val="20"/>
        </w:rPr>
        <w:t>, 2021; Exline et al., 2007</w:t>
      </w:r>
      <w:r w:rsidRPr="0092564D">
        <w:rPr>
          <w:rFonts w:ascii="Times New Roman" w:hAnsi="Times New Roman" w:cs="Arial"/>
          <w:sz w:val="20"/>
          <w:szCs w:val="20"/>
        </w:rPr>
        <w:t xml:space="preserve">; </w:t>
      </w:r>
      <w:r>
        <w:rPr>
          <w:rFonts w:ascii="Times New Roman" w:hAnsi="Times New Roman" w:cs="Arial"/>
          <w:sz w:val="20"/>
          <w:szCs w:val="20"/>
        </w:rPr>
        <w:t xml:space="preserve">for review, </w:t>
      </w:r>
      <w:r w:rsidRPr="0092564D">
        <w:rPr>
          <w:rFonts w:ascii="Times New Roman" w:hAnsi="Times New Roman" w:cs="Arial"/>
          <w:sz w:val="20"/>
          <w:szCs w:val="20"/>
        </w:rPr>
        <w:t>Schumann, 2018</w:t>
      </w:r>
      <w:r w:rsidRPr="00E10D4C">
        <w:rPr>
          <w:rFonts w:ascii="Times New Roman" w:hAnsi="Times New Roman"/>
        </w:rPr>
        <w:t>)</w:t>
      </w:r>
      <w:r w:rsidRPr="00E10D4C">
        <w:rPr>
          <w:rFonts w:ascii="Times New Roman" w:hAnsi="Times New Roman" w:hint="eastAsia"/>
        </w:rPr>
        <w:t>。</w:t>
      </w:r>
      <w:r>
        <w:rPr>
          <w:rFonts w:ascii="Times New Roman" w:hAnsi="Times New Roman" w:hint="eastAsia"/>
        </w:rPr>
        <w:t>一方、被害者側の視点で赦しをもたらす要因を加害者側が重視するのかといった、被害者側と加害者側に共通した要因の検討はそれほど多くない</w:t>
      </w:r>
      <w:r>
        <w:rPr>
          <w:rFonts w:ascii="Times New Roman" w:hAnsi="Times New Roman"/>
        </w:rPr>
        <w:t xml:space="preserve"> (</w:t>
      </w:r>
      <w:proofErr w:type="spellStart"/>
      <w:r w:rsidRPr="00BE74D2">
        <w:rPr>
          <w:rFonts w:ascii="Times New Roman" w:hAnsi="Times New Roman" w:cs="Arial"/>
          <w:color w:val="000000"/>
          <w:sz w:val="20"/>
          <w:szCs w:val="20"/>
          <w:shd w:val="clear" w:color="auto" w:fill="FFFFFF"/>
        </w:rPr>
        <w:t>Ohtsubo</w:t>
      </w:r>
      <w:proofErr w:type="spellEnd"/>
      <w:r w:rsidRPr="00BE74D2">
        <w:rPr>
          <w:rFonts w:ascii="Times New Roman" w:hAnsi="Times New Roman" w:cs="Arial"/>
          <w:color w:val="000000"/>
          <w:sz w:val="20"/>
          <w:szCs w:val="20"/>
          <w:shd w:val="clear" w:color="auto" w:fill="FFFFFF"/>
        </w:rPr>
        <w:t xml:space="preserve"> &amp; Yagi, 2015</w:t>
      </w:r>
      <w:r>
        <w:rPr>
          <w:rFonts w:ascii="Times New Roman" w:hAnsi="Times New Roman"/>
        </w:rPr>
        <w:t>)</w:t>
      </w:r>
      <w:r>
        <w:rPr>
          <w:rFonts w:ascii="Times New Roman" w:hAnsi="Times New Roman" w:hint="eastAsia"/>
        </w:rPr>
        <w:t>。本研究では、</w:t>
      </w:r>
      <w:r w:rsidRPr="007474E4">
        <w:rPr>
          <w:rFonts w:ascii="Times New Roman" w:hAnsi="Times New Roman" w:hint="eastAsia"/>
        </w:rPr>
        <w:t>加害者側の謝罪の意図性とコストを操作し、被害者側の誠意の知覚や赦しの意図を測定した</w:t>
      </w:r>
      <w:proofErr w:type="spellStart"/>
      <w:r w:rsidRPr="00E10D4C">
        <w:rPr>
          <w:rFonts w:ascii="Times New Roman" w:hAnsi="Times New Roman"/>
        </w:rPr>
        <w:t>Ohtsubo</w:t>
      </w:r>
      <w:proofErr w:type="spellEnd"/>
      <w:r w:rsidRPr="00E10D4C">
        <w:rPr>
          <w:rFonts w:ascii="Times New Roman" w:hAnsi="Times New Roman"/>
        </w:rPr>
        <w:t xml:space="preserve"> and Higuchi (2022)</w:t>
      </w:r>
      <w:r>
        <w:rPr>
          <w:rFonts w:ascii="Times New Roman" w:hAnsi="Times New Roman"/>
        </w:rPr>
        <w:t xml:space="preserve"> </w:t>
      </w:r>
      <w:r>
        <w:rPr>
          <w:rFonts w:ascii="Times New Roman" w:hAnsi="Times New Roman" w:hint="eastAsia"/>
        </w:rPr>
        <w:t>の研究に着目し、こ</w:t>
      </w:r>
      <w:r w:rsidRPr="00E10D4C">
        <w:rPr>
          <w:rFonts w:ascii="Times New Roman" w:hAnsi="Times New Roman" w:hint="eastAsia"/>
        </w:rPr>
        <w:t>の研究を加害者視点で</w:t>
      </w:r>
      <w:r>
        <w:rPr>
          <w:rFonts w:ascii="Times New Roman" w:hAnsi="Times New Roman" w:hint="eastAsia"/>
        </w:rPr>
        <w:t>検討する。これにより、</w:t>
      </w:r>
      <w:r w:rsidRPr="00E10D4C">
        <w:rPr>
          <w:rFonts w:ascii="Times New Roman" w:hAnsi="Times New Roman" w:hint="eastAsia"/>
        </w:rPr>
        <w:t>仲直りを促す要因が被害者側と加害者側で共通するのかを</w:t>
      </w:r>
      <w:r>
        <w:rPr>
          <w:rFonts w:ascii="Times New Roman" w:hAnsi="Times New Roman" w:hint="eastAsia"/>
        </w:rPr>
        <w:t>考察する。</w:t>
      </w:r>
      <w:ins w:id="0" w:author="三船 ゼミ太郎" w:date="2022-12-28T15:36:00Z">
        <w:r w:rsidR="003454ED">
          <w:rPr>
            <w:rFonts w:ascii="Times New Roman" w:hAnsi="Times New Roman" w:hint="eastAsia"/>
          </w:rPr>
          <w:t>以下では</w:t>
        </w:r>
      </w:ins>
      <w:ins w:id="1" w:author="三船 ゼミ太郎" w:date="2022-12-28T15:37:00Z">
        <w:r w:rsidR="003454ED">
          <w:rPr>
            <w:rFonts w:ascii="Times New Roman" w:hAnsi="Times New Roman" w:hint="eastAsia"/>
          </w:rPr>
          <w:t>まず、和解研究において提唱されているモデルを概観し、被害者視点において重要な研究を</w:t>
        </w:r>
      </w:ins>
      <w:ins w:id="2" w:author="三船 ゼミ太郎" w:date="2022-12-28T15:38:00Z">
        <w:r w:rsidR="003454ED">
          <w:rPr>
            <w:rFonts w:ascii="Times New Roman" w:hAnsi="Times New Roman" w:hint="eastAsia"/>
          </w:rPr>
          <w:t>レビューする。その後、被害者視点での研究と比較して加害者視点の研究が少ない理由、および現状の課題について述べ、いくつかの研究をレビューし、本研究</w:t>
        </w:r>
      </w:ins>
      <w:ins w:id="3" w:author="三船 ゼミ太郎" w:date="2022-12-28T15:39:00Z">
        <w:r w:rsidR="003454ED">
          <w:rPr>
            <w:rFonts w:ascii="Times New Roman" w:hAnsi="Times New Roman" w:hint="eastAsia"/>
          </w:rPr>
          <w:t>の位置づけについて述べる。</w:t>
        </w:r>
      </w:ins>
    </w:p>
    <w:p w14:paraId="39BBCB88" w14:textId="723AC097" w:rsidR="006B1469" w:rsidRPr="00E10D4C" w:rsidRDefault="006B1469" w:rsidP="006B1469">
      <w:pPr>
        <w:ind w:firstLineChars="100" w:firstLine="210"/>
        <w:jc w:val="left"/>
        <w:rPr>
          <w:rFonts w:ascii="Times New Roman" w:hAnsi="Times New Roman"/>
        </w:rPr>
      </w:pPr>
      <w:r w:rsidRPr="00E10D4C">
        <w:rPr>
          <w:rFonts w:ascii="Times New Roman" w:hAnsi="Times New Roman" w:hint="eastAsia"/>
        </w:rPr>
        <w:t>被害者視点の研究によって、加害者による謝罪と被害者の赦しを媒介する要因が明らかとなっている</w:t>
      </w:r>
      <w:r w:rsidRPr="00E10D4C">
        <w:rPr>
          <w:rFonts w:ascii="Times New Roman" w:hAnsi="Times New Roman"/>
        </w:rPr>
        <w:t xml:space="preserve"> (e.g. Kirchhoff et al., 2012; McCullough et al, 2014; Tabak et al., 2012)</w:t>
      </w:r>
      <w:r w:rsidRPr="00E10D4C">
        <w:rPr>
          <w:rFonts w:ascii="Times New Roman" w:hAnsi="Times New Roman" w:hint="eastAsia"/>
        </w:rPr>
        <w:t>。</w:t>
      </w:r>
      <w:r>
        <w:rPr>
          <w:rFonts w:ascii="Times New Roman" w:hAnsi="Times New Roman" w:hint="eastAsia"/>
        </w:rPr>
        <w:t>例えば、謝罪に伴う恥感情や</w:t>
      </w:r>
      <w:r>
        <w:rPr>
          <w:rFonts w:ascii="Times New Roman" w:hAnsi="Times New Roman" w:hint="eastAsia"/>
        </w:rPr>
        <w:t xml:space="preserve"> </w:t>
      </w:r>
      <w:r>
        <w:rPr>
          <w:rFonts w:ascii="Times New Roman" w:hAnsi="Times New Roman"/>
        </w:rPr>
        <w:t>(</w:t>
      </w:r>
      <w:proofErr w:type="spellStart"/>
      <w:r>
        <w:rPr>
          <w:rFonts w:ascii="Times New Roman" w:hAnsi="Times New Roman"/>
        </w:rPr>
        <w:t>Giner-Sorolla</w:t>
      </w:r>
      <w:proofErr w:type="spellEnd"/>
      <w:r>
        <w:rPr>
          <w:rFonts w:ascii="Times New Roman" w:hAnsi="Times New Roman"/>
        </w:rPr>
        <w:t xml:space="preserve"> et al., 2008)</w:t>
      </w:r>
      <w:r>
        <w:rPr>
          <w:rFonts w:ascii="Times New Roman" w:hAnsi="Times New Roman" w:hint="eastAsia"/>
        </w:rPr>
        <w:t>、被害者側への共感的な表現を伴う謝罪</w:t>
      </w:r>
      <w:r>
        <w:rPr>
          <w:rFonts w:ascii="Times New Roman" w:hAnsi="Times New Roman" w:hint="eastAsia"/>
        </w:rPr>
        <w:t xml:space="preserve"> </w:t>
      </w:r>
      <w:r>
        <w:rPr>
          <w:rFonts w:ascii="Times New Roman" w:hAnsi="Times New Roman"/>
        </w:rPr>
        <w:lastRenderedPageBreak/>
        <w:t xml:space="preserve">(Nadler &amp; </w:t>
      </w:r>
      <w:proofErr w:type="spellStart"/>
      <w:r>
        <w:rPr>
          <w:rFonts w:ascii="Times New Roman" w:hAnsi="Times New Roman"/>
        </w:rPr>
        <w:t>Liviatan</w:t>
      </w:r>
      <w:proofErr w:type="spellEnd"/>
      <w:r>
        <w:rPr>
          <w:rFonts w:ascii="Times New Roman" w:hAnsi="Times New Roman"/>
        </w:rPr>
        <w:t xml:space="preserve">, 2006) </w:t>
      </w:r>
      <w:r>
        <w:rPr>
          <w:rFonts w:ascii="Times New Roman" w:hAnsi="Times New Roman" w:hint="eastAsia"/>
        </w:rPr>
        <w:t>が被害者側の赦しを促進する可能性が示されている。</w:t>
      </w:r>
      <w:r w:rsidRPr="00E10D4C">
        <w:rPr>
          <w:rFonts w:ascii="Times New Roman" w:hAnsi="Times New Roman"/>
        </w:rPr>
        <w:t>Blatz and Philpot (2010)</w:t>
      </w:r>
      <w:r w:rsidRPr="00E10D4C">
        <w:rPr>
          <w:rFonts w:ascii="Times New Roman" w:hAnsi="Times New Roman"/>
        </w:rPr>
        <w:t>によるレビュー論文では、</w:t>
      </w:r>
      <w:r>
        <w:rPr>
          <w:rFonts w:ascii="Times New Roman" w:hAnsi="Times New Roman" w:hint="eastAsia"/>
        </w:rPr>
        <w:t>謝罪と赦しを媒介する要因として</w:t>
      </w:r>
      <w:r>
        <w:rPr>
          <w:rFonts w:ascii="Times New Roman" w:hAnsi="Times New Roman" w:hint="eastAsia"/>
        </w:rPr>
        <w:t>R</w:t>
      </w:r>
      <w:r>
        <w:rPr>
          <w:rFonts w:ascii="Times New Roman" w:hAnsi="Times New Roman"/>
        </w:rPr>
        <w:t xml:space="preserve">emorse, </w:t>
      </w:r>
      <w:proofErr w:type="spellStart"/>
      <w:r>
        <w:rPr>
          <w:rFonts w:ascii="Times New Roman" w:hAnsi="Times New Roman"/>
        </w:rPr>
        <w:t>Empathsy</w:t>
      </w:r>
      <w:proofErr w:type="spellEnd"/>
      <w:r>
        <w:rPr>
          <w:rFonts w:ascii="Times New Roman" w:hAnsi="Times New Roman"/>
        </w:rPr>
        <w:t xml:space="preserve">, and </w:t>
      </w:r>
      <w:proofErr w:type="spellStart"/>
      <w:r>
        <w:rPr>
          <w:rFonts w:ascii="Times New Roman" w:hAnsi="Times New Roman"/>
        </w:rPr>
        <w:t>Assinging</w:t>
      </w:r>
      <w:proofErr w:type="spellEnd"/>
      <w:r>
        <w:rPr>
          <w:rFonts w:ascii="Times New Roman" w:hAnsi="Times New Roman"/>
        </w:rPr>
        <w:t xml:space="preserve"> responsibility</w:t>
      </w:r>
      <w:r>
        <w:rPr>
          <w:rFonts w:ascii="Times New Roman" w:hAnsi="Times New Roman" w:hint="eastAsia"/>
        </w:rPr>
        <w:t>に加えて、</w:t>
      </w:r>
      <w:r>
        <w:rPr>
          <w:rFonts w:ascii="Times New Roman" w:hAnsi="Times New Roman"/>
        </w:rPr>
        <w:t>Sincerity</w:t>
      </w:r>
      <w:r>
        <w:rPr>
          <w:rFonts w:ascii="Times New Roman" w:hAnsi="Times New Roman" w:hint="eastAsia"/>
        </w:rPr>
        <w:t>を挙げている。本研究では仲直りにおける誠意の効果に着目する。</w:t>
      </w:r>
    </w:p>
    <w:p w14:paraId="5E5EA71C" w14:textId="709B2FF5" w:rsidR="00426550" w:rsidRPr="00E10D4C" w:rsidRDefault="00FA517F" w:rsidP="00321549">
      <w:pPr>
        <w:ind w:firstLineChars="100" w:firstLine="210"/>
        <w:jc w:val="left"/>
        <w:rPr>
          <w:rFonts w:ascii="Times New Roman" w:hAnsi="Times New Roman"/>
        </w:rPr>
      </w:pPr>
      <w:r w:rsidRPr="00E10D4C">
        <w:rPr>
          <w:rFonts w:ascii="Times New Roman" w:hAnsi="Times New Roman" w:hint="eastAsia"/>
        </w:rPr>
        <w:t>被害者が知覚する</w:t>
      </w:r>
      <w:r w:rsidR="00426550" w:rsidRPr="00E10D4C">
        <w:rPr>
          <w:rFonts w:ascii="Times New Roman" w:hAnsi="Times New Roman" w:hint="eastAsia"/>
        </w:rPr>
        <w:t>誠意は加害者のコストのかかる謝罪によって促進される</w:t>
      </w:r>
      <w:r w:rsidR="00426550" w:rsidRPr="00E10D4C">
        <w:rPr>
          <w:rFonts w:ascii="Times New Roman" w:hAnsi="Times New Roman"/>
        </w:rPr>
        <w:t xml:space="preserve">(e.g. </w:t>
      </w:r>
      <w:proofErr w:type="spellStart"/>
      <w:r w:rsidR="00426550" w:rsidRPr="00E10D4C">
        <w:rPr>
          <w:rFonts w:ascii="Times New Roman" w:hAnsi="Times New Roman"/>
        </w:rPr>
        <w:t>Ohtsubo</w:t>
      </w:r>
      <w:proofErr w:type="spellEnd"/>
      <w:r w:rsidR="00426550" w:rsidRPr="00E10D4C">
        <w:rPr>
          <w:rFonts w:ascii="Times New Roman" w:hAnsi="Times New Roman"/>
        </w:rPr>
        <w:t xml:space="preserve">, et al., 2020a; </w:t>
      </w:r>
      <w:proofErr w:type="spellStart"/>
      <w:r w:rsidR="00426550" w:rsidRPr="00E10D4C">
        <w:rPr>
          <w:rFonts w:ascii="Times New Roman" w:hAnsi="Times New Roman"/>
        </w:rPr>
        <w:t>Ohtsubo</w:t>
      </w:r>
      <w:proofErr w:type="spellEnd"/>
      <w:r w:rsidR="00426550" w:rsidRPr="00E10D4C">
        <w:rPr>
          <w:rFonts w:ascii="Times New Roman" w:hAnsi="Times New Roman"/>
        </w:rPr>
        <w:t xml:space="preserve">, et al., 2018; </w:t>
      </w:r>
      <w:proofErr w:type="spellStart"/>
      <w:r w:rsidR="00426550" w:rsidRPr="00E10D4C">
        <w:rPr>
          <w:rFonts w:ascii="Times New Roman" w:hAnsi="Times New Roman"/>
        </w:rPr>
        <w:t>Ohtsubo</w:t>
      </w:r>
      <w:proofErr w:type="spellEnd"/>
      <w:r w:rsidR="00426550" w:rsidRPr="00E10D4C">
        <w:rPr>
          <w:rFonts w:ascii="Times New Roman" w:hAnsi="Times New Roman"/>
        </w:rPr>
        <w:t>, et al., 2012)</w:t>
      </w:r>
      <w:r w:rsidR="00426550" w:rsidRPr="00E10D4C">
        <w:rPr>
          <w:rFonts w:ascii="Times New Roman" w:hAnsi="Times New Roman"/>
        </w:rPr>
        <w:t>。</w:t>
      </w:r>
      <w:proofErr w:type="spellStart"/>
      <w:r w:rsidR="00426550" w:rsidRPr="00E10D4C">
        <w:rPr>
          <w:rFonts w:ascii="Times New Roman" w:hAnsi="Times New Roman"/>
        </w:rPr>
        <w:t>Ohtsubo</w:t>
      </w:r>
      <w:proofErr w:type="spellEnd"/>
      <w:r w:rsidR="00426550" w:rsidRPr="00E10D4C">
        <w:rPr>
          <w:rFonts w:ascii="Times New Roman" w:hAnsi="Times New Roman"/>
        </w:rPr>
        <w:t xml:space="preserve"> </w:t>
      </w:r>
      <w:r w:rsidR="00321549" w:rsidRPr="00E10D4C">
        <w:rPr>
          <w:rFonts w:ascii="Times New Roman" w:hAnsi="Times New Roman"/>
        </w:rPr>
        <w:t>and</w:t>
      </w:r>
      <w:r w:rsidR="00426550" w:rsidRPr="00E10D4C">
        <w:rPr>
          <w:rFonts w:ascii="Times New Roman" w:hAnsi="Times New Roman"/>
        </w:rPr>
        <w:t xml:space="preserve"> Watanabe </w:t>
      </w:r>
      <w:r w:rsidR="00321549" w:rsidRPr="00E10D4C">
        <w:rPr>
          <w:rFonts w:ascii="Times New Roman" w:hAnsi="Times New Roman"/>
        </w:rPr>
        <w:t>(</w:t>
      </w:r>
      <w:r w:rsidR="00426550" w:rsidRPr="00E10D4C">
        <w:rPr>
          <w:rFonts w:ascii="Times New Roman" w:hAnsi="Times New Roman"/>
        </w:rPr>
        <w:t>2009)</w:t>
      </w:r>
      <w:r w:rsidR="00426550" w:rsidRPr="00E10D4C">
        <w:rPr>
          <w:rFonts w:ascii="Times New Roman" w:hAnsi="Times New Roman"/>
        </w:rPr>
        <w:t>は</w:t>
      </w:r>
      <w:proofErr w:type="spellStart"/>
      <w:r w:rsidR="00321549" w:rsidRPr="00E10D4C">
        <w:rPr>
          <w:rFonts w:ascii="Times New Roman" w:hAnsi="Times New Roman"/>
        </w:rPr>
        <w:t>Zahavi’s</w:t>
      </w:r>
      <w:proofErr w:type="spellEnd"/>
      <w:r w:rsidR="00321549" w:rsidRPr="00E10D4C">
        <w:rPr>
          <w:rFonts w:ascii="Times New Roman" w:hAnsi="Times New Roman"/>
        </w:rPr>
        <w:t xml:space="preserve"> (1975) handicap principle</w:t>
      </w:r>
      <w:r w:rsidR="00321549" w:rsidRPr="00E10D4C">
        <w:rPr>
          <w:rFonts w:ascii="Times New Roman" w:hAnsi="Times New Roman" w:hint="eastAsia"/>
        </w:rPr>
        <w:t>を基にし、</w:t>
      </w:r>
      <w:r w:rsidR="00321549" w:rsidRPr="00E10D4C">
        <w:rPr>
          <w:rFonts w:ascii="Times New Roman" w:hAnsi="Times New Roman"/>
        </w:rPr>
        <w:t xml:space="preserve">costly signaling model of apology </w:t>
      </w:r>
      <w:r w:rsidR="00321549" w:rsidRPr="00E10D4C">
        <w:rPr>
          <w:rFonts w:ascii="Times New Roman" w:hAnsi="Times New Roman" w:hint="eastAsia"/>
        </w:rPr>
        <w:t>を提唱した。その</w:t>
      </w:r>
      <w:r w:rsidR="00426550" w:rsidRPr="00E10D4C">
        <w:rPr>
          <w:rFonts w:ascii="Times New Roman" w:hAnsi="Times New Roman"/>
        </w:rPr>
        <w:t>上で、コストのかかる謝罪が誠意の知覚を促すことを実験により示した。</w:t>
      </w:r>
      <w:r w:rsidR="00CE3861" w:rsidRPr="00E10D4C">
        <w:rPr>
          <w:rFonts w:ascii="Times New Roman" w:hAnsi="Times New Roman" w:hint="eastAsia"/>
        </w:rPr>
        <w:t>例えば、大事な予定をキャンセルして加害をした友人に謝罪をしに行く、あるいはお金を支払って</w:t>
      </w:r>
      <w:r w:rsidR="00CE3861" w:rsidRPr="00E10D4C">
        <w:rPr>
          <w:rFonts w:ascii="Times New Roman" w:hAnsi="Times New Roman"/>
        </w:rPr>
        <w:t>謝罪するといった</w:t>
      </w:r>
      <w:r w:rsidR="00CE3861" w:rsidRPr="00E10D4C">
        <w:rPr>
          <w:rFonts w:ascii="Times New Roman" w:hAnsi="Times New Roman" w:hint="eastAsia"/>
        </w:rPr>
        <w:t>コストのかかる</w:t>
      </w:r>
      <w:r w:rsidR="00CE3861" w:rsidRPr="00E10D4C">
        <w:rPr>
          <w:rFonts w:ascii="Times New Roman" w:hAnsi="Times New Roman"/>
        </w:rPr>
        <w:t>謝罪</w:t>
      </w:r>
      <w:r w:rsidR="00CE3861" w:rsidRPr="00E10D4C">
        <w:rPr>
          <w:rFonts w:ascii="Times New Roman" w:hAnsi="Times New Roman" w:hint="eastAsia"/>
        </w:rPr>
        <w:t>の方が、そうではない謝罪に比較して、誠意の知覚や赦しを高めた</w:t>
      </w:r>
      <w:r w:rsidR="00CE3861" w:rsidRPr="00E10D4C">
        <w:rPr>
          <w:rFonts w:ascii="Times New Roman" w:hAnsi="Times New Roman"/>
        </w:rPr>
        <w:t xml:space="preserve"> (</w:t>
      </w:r>
      <w:proofErr w:type="spellStart"/>
      <w:r w:rsidR="00CE3861" w:rsidRPr="00E10D4C">
        <w:rPr>
          <w:rFonts w:ascii="Times New Roman" w:hAnsi="Times New Roman"/>
        </w:rPr>
        <w:t>Ohtsubo</w:t>
      </w:r>
      <w:proofErr w:type="spellEnd"/>
      <w:r w:rsidR="00CE3861" w:rsidRPr="00E10D4C">
        <w:rPr>
          <w:rFonts w:ascii="Times New Roman" w:hAnsi="Times New Roman"/>
        </w:rPr>
        <w:t xml:space="preserve"> &amp; Watanabe, 2009)</w:t>
      </w:r>
      <w:r w:rsidR="00CE3861" w:rsidRPr="00E10D4C">
        <w:rPr>
          <w:rFonts w:ascii="Times New Roman" w:hAnsi="Times New Roman" w:hint="eastAsia"/>
        </w:rPr>
        <w:t>。</w:t>
      </w:r>
    </w:p>
    <w:p w14:paraId="04A6E602" w14:textId="37167F22" w:rsidR="00C80E0C" w:rsidRPr="00E10D4C" w:rsidRDefault="009B5044" w:rsidP="009B5044">
      <w:pPr>
        <w:ind w:firstLineChars="100" w:firstLine="210"/>
        <w:jc w:val="left"/>
        <w:rPr>
          <w:rFonts w:ascii="Times New Roman" w:hAnsi="Times New Roman"/>
        </w:rPr>
      </w:pPr>
      <w:r w:rsidRPr="00E10D4C">
        <w:rPr>
          <w:rFonts w:ascii="Times New Roman" w:hAnsi="Times New Roman" w:hint="eastAsia"/>
        </w:rPr>
        <w:t>近年の研究によって、誠意の知覚や赦しに対して加害の意図性が謝罪のコストとは独立に効果を持つことが示されている。</w:t>
      </w:r>
      <w:proofErr w:type="spellStart"/>
      <w:r w:rsidRPr="00E10D4C">
        <w:rPr>
          <w:rFonts w:ascii="Times New Roman" w:hAnsi="Times New Roman"/>
        </w:rPr>
        <w:t>Ohtsubo</w:t>
      </w:r>
      <w:proofErr w:type="spellEnd"/>
      <w:r w:rsidRPr="00E10D4C">
        <w:rPr>
          <w:rFonts w:ascii="Times New Roman" w:hAnsi="Times New Roman"/>
        </w:rPr>
        <w:t xml:space="preserve"> and Watanabe (2009) </w:t>
      </w:r>
      <w:r w:rsidRPr="00E10D4C">
        <w:rPr>
          <w:rFonts w:ascii="Times New Roman" w:hAnsi="Times New Roman" w:hint="eastAsia"/>
        </w:rPr>
        <w:t>の</w:t>
      </w:r>
      <w:r w:rsidRPr="00E10D4C">
        <w:rPr>
          <w:rFonts w:ascii="Times New Roman" w:hAnsi="Times New Roman"/>
        </w:rPr>
        <w:t>appendix</w:t>
      </w:r>
      <w:r w:rsidRPr="00E10D4C">
        <w:rPr>
          <w:rFonts w:ascii="Times New Roman" w:hAnsi="Times New Roman" w:hint="eastAsia"/>
        </w:rPr>
        <w:t>において、加害行為が意図的ではない場合は謝罪のコストの効果が見られない可能性が示されていた。この研究を基に、</w:t>
      </w:r>
      <w:proofErr w:type="spellStart"/>
      <w:r w:rsidR="00426550" w:rsidRPr="00E10D4C">
        <w:rPr>
          <w:rFonts w:ascii="Times New Roman" w:hAnsi="Times New Roman"/>
        </w:rPr>
        <w:t>Ohtsubo</w:t>
      </w:r>
      <w:proofErr w:type="spellEnd"/>
      <w:r w:rsidR="00426550" w:rsidRPr="00E10D4C">
        <w:rPr>
          <w:rFonts w:ascii="Times New Roman" w:hAnsi="Times New Roman"/>
        </w:rPr>
        <w:t xml:space="preserve"> </w:t>
      </w:r>
      <w:r w:rsidR="00C80E0C" w:rsidRPr="00E10D4C">
        <w:rPr>
          <w:rFonts w:ascii="Times New Roman" w:hAnsi="Times New Roman"/>
        </w:rPr>
        <w:t>and</w:t>
      </w:r>
      <w:r w:rsidR="00426550" w:rsidRPr="00E10D4C">
        <w:rPr>
          <w:rFonts w:ascii="Times New Roman" w:hAnsi="Times New Roman"/>
        </w:rPr>
        <w:t xml:space="preserve"> Higuchi (2022)</w:t>
      </w:r>
      <w:r w:rsidR="00426550" w:rsidRPr="00E10D4C">
        <w:rPr>
          <w:rFonts w:ascii="Times New Roman" w:hAnsi="Times New Roman"/>
        </w:rPr>
        <w:t>は、意図性と謝罪のコストを</w:t>
      </w:r>
      <w:r w:rsidR="00C80E0C" w:rsidRPr="00E10D4C">
        <w:rPr>
          <w:rFonts w:ascii="Times New Roman" w:hAnsi="Times New Roman" w:hint="eastAsia"/>
        </w:rPr>
        <w:t>操作し、</w:t>
      </w:r>
      <w:r w:rsidR="00426550" w:rsidRPr="00E10D4C">
        <w:rPr>
          <w:rFonts w:ascii="Times New Roman" w:hAnsi="Times New Roman"/>
        </w:rPr>
        <w:t>赦しと誠意の知覚を</w:t>
      </w:r>
      <w:r w:rsidR="00C80E0C" w:rsidRPr="00E10D4C">
        <w:rPr>
          <w:rFonts w:ascii="Times New Roman" w:hAnsi="Times New Roman" w:hint="eastAsia"/>
        </w:rPr>
        <w:t>測定した</w:t>
      </w:r>
      <w:r w:rsidR="00426550" w:rsidRPr="00E10D4C">
        <w:rPr>
          <w:rFonts w:ascii="Times New Roman" w:hAnsi="Times New Roman"/>
        </w:rPr>
        <w:t>。</w:t>
      </w:r>
      <w:r w:rsidR="00426550" w:rsidRPr="00E10D4C">
        <w:rPr>
          <w:rFonts w:ascii="Times New Roman" w:hAnsi="Times New Roman" w:hint="eastAsia"/>
        </w:rPr>
        <w:t>その結果、誠意の知覚</w:t>
      </w:r>
      <w:r w:rsidR="00C80E0C" w:rsidRPr="00E10D4C">
        <w:rPr>
          <w:rFonts w:ascii="Times New Roman" w:hAnsi="Times New Roman" w:hint="eastAsia"/>
        </w:rPr>
        <w:t>に対しては</w:t>
      </w:r>
      <w:r w:rsidR="00426550" w:rsidRPr="00E10D4C">
        <w:rPr>
          <w:rFonts w:ascii="Times New Roman" w:hAnsi="Times New Roman" w:hint="eastAsia"/>
        </w:rPr>
        <w:t>、意図性および謝罪コストの</w:t>
      </w:r>
      <w:r w:rsidR="00C80E0C" w:rsidRPr="00E10D4C">
        <w:rPr>
          <w:rFonts w:ascii="Times New Roman" w:hAnsi="Times New Roman" w:hint="eastAsia"/>
        </w:rPr>
        <w:t>それぞれの有意な</w:t>
      </w:r>
      <w:r w:rsidR="00426550" w:rsidRPr="00E10D4C">
        <w:rPr>
          <w:rFonts w:ascii="Times New Roman" w:hAnsi="Times New Roman" w:hint="eastAsia"/>
        </w:rPr>
        <w:t>主効果</w:t>
      </w:r>
      <w:r w:rsidR="00C80E0C" w:rsidRPr="00E10D4C">
        <w:rPr>
          <w:rFonts w:ascii="Times New Roman" w:hAnsi="Times New Roman" w:hint="eastAsia"/>
        </w:rPr>
        <w:t>が見られたが</w:t>
      </w:r>
      <w:r w:rsidR="00426550" w:rsidRPr="00E10D4C">
        <w:rPr>
          <w:rFonts w:ascii="Times New Roman" w:hAnsi="Times New Roman" w:hint="eastAsia"/>
        </w:rPr>
        <w:t>、</w:t>
      </w:r>
      <w:r w:rsidR="00C80E0C" w:rsidRPr="00E10D4C">
        <w:rPr>
          <w:rFonts w:ascii="Times New Roman" w:hAnsi="Times New Roman" w:hint="eastAsia"/>
        </w:rPr>
        <w:t>有意な</w:t>
      </w:r>
      <w:r w:rsidR="00426550" w:rsidRPr="00E10D4C">
        <w:rPr>
          <w:rFonts w:ascii="Times New Roman" w:hAnsi="Times New Roman" w:hint="eastAsia"/>
        </w:rPr>
        <w:t>交互作用</w:t>
      </w:r>
      <w:r w:rsidR="00C80E0C" w:rsidRPr="00E10D4C">
        <w:rPr>
          <w:rFonts w:ascii="Times New Roman" w:hAnsi="Times New Roman" w:hint="eastAsia"/>
        </w:rPr>
        <w:t>効果は見られなかった</w:t>
      </w:r>
      <w:r w:rsidR="00426550" w:rsidRPr="00E10D4C">
        <w:rPr>
          <w:rFonts w:ascii="Times New Roman" w:hAnsi="Times New Roman" w:hint="eastAsia"/>
        </w:rPr>
        <w:t>。赦しにおいても同様の結果が得られた。また、無意図条件、曖昧意図条件、意図条件のいずれにおいても、</w:t>
      </w:r>
      <w:r w:rsidR="00C80E0C" w:rsidRPr="00E10D4C">
        <w:rPr>
          <w:rFonts w:ascii="Times New Roman" w:hAnsi="Times New Roman" w:hint="eastAsia"/>
        </w:rPr>
        <w:t>謝罪のコストが及ぼす</w:t>
      </w:r>
      <w:r w:rsidR="00426550" w:rsidRPr="00E10D4C">
        <w:rPr>
          <w:rFonts w:ascii="Times New Roman" w:hAnsi="Times New Roman" w:hint="eastAsia"/>
        </w:rPr>
        <w:t>誠意の知覚</w:t>
      </w:r>
      <w:r w:rsidR="00C80E0C" w:rsidRPr="00E10D4C">
        <w:rPr>
          <w:rFonts w:ascii="Times New Roman" w:hAnsi="Times New Roman" w:hint="eastAsia"/>
        </w:rPr>
        <w:t>に対する</w:t>
      </w:r>
      <w:r w:rsidR="00426550" w:rsidRPr="00E10D4C">
        <w:rPr>
          <w:rFonts w:ascii="Times New Roman" w:hAnsi="Times New Roman" w:hint="eastAsia"/>
        </w:rPr>
        <w:t>効果量は、赦し</w:t>
      </w:r>
      <w:r w:rsidR="00C80E0C" w:rsidRPr="00E10D4C">
        <w:rPr>
          <w:rFonts w:ascii="Times New Roman" w:hAnsi="Times New Roman" w:hint="eastAsia"/>
        </w:rPr>
        <w:t>に対する</w:t>
      </w:r>
      <w:r w:rsidR="00426550" w:rsidRPr="00E10D4C">
        <w:rPr>
          <w:rFonts w:ascii="Times New Roman" w:hAnsi="Times New Roman" w:hint="eastAsia"/>
        </w:rPr>
        <w:t>効果量よりも有意に大きかった。上記の結果から、</w:t>
      </w:r>
      <w:r w:rsidR="00C80E0C" w:rsidRPr="00E10D4C">
        <w:rPr>
          <w:rFonts w:ascii="Times New Roman" w:hAnsi="Times New Roman" w:hint="eastAsia"/>
        </w:rPr>
        <w:t>加害の意図性と謝罪のコストはそれぞれ独立に誠意の知覚や赦しに影響を与えること、また、</w:t>
      </w:r>
      <w:r w:rsidR="00426550" w:rsidRPr="00E10D4C">
        <w:rPr>
          <w:rFonts w:ascii="Times New Roman" w:hAnsi="Times New Roman" w:hint="eastAsia"/>
        </w:rPr>
        <w:t>コストのかかる謝罪は赦しより</w:t>
      </w:r>
      <w:r w:rsidR="00C80E0C" w:rsidRPr="00E10D4C">
        <w:rPr>
          <w:rFonts w:ascii="Times New Roman" w:hAnsi="Times New Roman" w:hint="eastAsia"/>
        </w:rPr>
        <w:t>も</w:t>
      </w:r>
      <w:r w:rsidR="00426550" w:rsidRPr="00E10D4C">
        <w:rPr>
          <w:rFonts w:ascii="Times New Roman" w:hAnsi="Times New Roman" w:hint="eastAsia"/>
        </w:rPr>
        <w:t>誠意の知覚に</w:t>
      </w:r>
      <w:r w:rsidR="00C80E0C" w:rsidRPr="00E10D4C">
        <w:rPr>
          <w:rFonts w:ascii="Times New Roman" w:hAnsi="Times New Roman" w:hint="eastAsia"/>
        </w:rPr>
        <w:t>対して大きな効果を持つことが示された</w:t>
      </w:r>
      <w:r w:rsidR="00426550" w:rsidRPr="00E10D4C">
        <w:rPr>
          <w:rFonts w:ascii="Times New Roman" w:hAnsi="Times New Roman" w:hint="eastAsia"/>
        </w:rPr>
        <w:t>。</w:t>
      </w:r>
    </w:p>
    <w:p w14:paraId="6F42D774" w14:textId="2F418803" w:rsidR="007368E3" w:rsidRPr="00E10D4C" w:rsidRDefault="00E3715E" w:rsidP="007368E3">
      <w:pPr>
        <w:ind w:firstLineChars="100" w:firstLine="210"/>
        <w:jc w:val="left"/>
        <w:rPr>
          <w:rFonts w:ascii="Times New Roman" w:hAnsi="Times New Roman"/>
        </w:rPr>
      </w:pPr>
      <w:r w:rsidRPr="00E10D4C">
        <w:rPr>
          <w:rFonts w:ascii="Times New Roman" w:hAnsi="Times New Roman" w:hint="eastAsia"/>
        </w:rPr>
        <w:t>コストのかかる謝罪や意図のない加害行為は赦しを促し、仲直りに繋がる可能性が示されてきたが、これらの研究の多くが被害者視点でなされたものである</w:t>
      </w:r>
      <w:r w:rsidRPr="00E10D4C">
        <w:rPr>
          <w:rFonts w:ascii="Times New Roman" w:hAnsi="Times New Roman"/>
        </w:rPr>
        <w:t xml:space="preserve"> (e.g., </w:t>
      </w:r>
      <w:proofErr w:type="spellStart"/>
      <w:r w:rsidRPr="00E10D4C">
        <w:rPr>
          <w:rFonts w:ascii="Times New Roman" w:hAnsi="Times New Roman"/>
        </w:rPr>
        <w:t>Ohtsubo</w:t>
      </w:r>
      <w:proofErr w:type="spellEnd"/>
      <w:r w:rsidRPr="00E10D4C">
        <w:rPr>
          <w:rFonts w:ascii="Times New Roman" w:hAnsi="Times New Roman"/>
        </w:rPr>
        <w:t xml:space="preserve"> &amp; Watanabe, 2009)</w:t>
      </w:r>
      <w:r w:rsidRPr="00E10D4C">
        <w:rPr>
          <w:rFonts w:ascii="Times New Roman" w:hAnsi="Times New Roman" w:hint="eastAsia"/>
        </w:rPr>
        <w:t>。</w:t>
      </w:r>
      <w:r w:rsidR="00426550" w:rsidRPr="00E10D4C">
        <w:rPr>
          <w:rFonts w:ascii="Times New Roman" w:hAnsi="Times New Roman" w:hint="eastAsia"/>
        </w:rPr>
        <w:t>では加害者も被害者と同様、コストのかかる謝罪は赦しではなく、誠意の知覚に効果的であると考えているのだろうか。</w:t>
      </w:r>
      <w:r w:rsidR="007368E3" w:rsidRPr="00E10D4C">
        <w:rPr>
          <w:rFonts w:ascii="Times New Roman" w:hAnsi="Times New Roman" w:hint="eastAsia"/>
        </w:rPr>
        <w:t>仲直りのプロセスを理解するためには、加害者視点において、謝罪のコストや意図性が相手の赦しに繋がると考えるかどうかを検討する必要があるだろう。</w:t>
      </w:r>
    </w:p>
    <w:p w14:paraId="78A5237E" w14:textId="7C2E935B" w:rsidR="00426550" w:rsidRPr="00E10D4C" w:rsidRDefault="00426550" w:rsidP="00721F08">
      <w:pPr>
        <w:ind w:firstLineChars="100" w:firstLine="210"/>
        <w:jc w:val="left"/>
        <w:rPr>
          <w:rFonts w:ascii="Times New Roman" w:hAnsi="Times New Roman"/>
        </w:rPr>
      </w:pPr>
      <w:r w:rsidRPr="00E10D4C">
        <w:rPr>
          <w:rFonts w:ascii="Times New Roman" w:hAnsi="Times New Roman" w:hint="eastAsia"/>
        </w:rPr>
        <w:t>本研究では、</w:t>
      </w:r>
      <w:r w:rsidR="007368E3" w:rsidRPr="00E10D4C">
        <w:rPr>
          <w:rFonts w:ascii="Times New Roman" w:hAnsi="Times New Roman" w:hint="eastAsia"/>
        </w:rPr>
        <w:t>加害者視点でも</w:t>
      </w:r>
      <w:proofErr w:type="spellStart"/>
      <w:r w:rsidRPr="00E10D4C">
        <w:rPr>
          <w:rFonts w:ascii="Times New Roman" w:hAnsi="Times New Roman"/>
        </w:rPr>
        <w:t>Ohtsubo</w:t>
      </w:r>
      <w:proofErr w:type="spellEnd"/>
      <w:r w:rsidRPr="00E10D4C">
        <w:rPr>
          <w:rFonts w:ascii="Times New Roman" w:hAnsi="Times New Roman"/>
        </w:rPr>
        <w:t xml:space="preserve"> &amp; Higuchi (2022)</w:t>
      </w:r>
      <w:r w:rsidR="007368E3" w:rsidRPr="00E10D4C">
        <w:rPr>
          <w:rFonts w:ascii="Times New Roman" w:hAnsi="Times New Roman" w:hint="eastAsia"/>
        </w:rPr>
        <w:t>と同様に謝罪のコストや意図性が効果を持つのかを</w:t>
      </w:r>
      <w:r w:rsidRPr="00E10D4C">
        <w:rPr>
          <w:rFonts w:ascii="Times New Roman" w:hAnsi="Times New Roman"/>
        </w:rPr>
        <w:t>検討する。</w:t>
      </w:r>
      <w:r w:rsidRPr="00E10D4C">
        <w:rPr>
          <w:rFonts w:ascii="Times New Roman" w:hAnsi="Times New Roman" w:hint="eastAsia"/>
        </w:rPr>
        <w:t>具体的には、</w:t>
      </w:r>
      <w:proofErr w:type="spellStart"/>
      <w:r w:rsidRPr="00E10D4C">
        <w:rPr>
          <w:rFonts w:ascii="Times New Roman" w:hAnsi="Times New Roman"/>
        </w:rPr>
        <w:t>Ohtsubo</w:t>
      </w:r>
      <w:proofErr w:type="spellEnd"/>
      <w:r w:rsidRPr="00E10D4C">
        <w:rPr>
          <w:rFonts w:ascii="Times New Roman" w:hAnsi="Times New Roman"/>
        </w:rPr>
        <w:t xml:space="preserve"> &amp; Higuchi (2022)</w:t>
      </w:r>
      <w:r w:rsidRPr="00E10D4C">
        <w:rPr>
          <w:rFonts w:ascii="Times New Roman" w:hAnsi="Times New Roman"/>
        </w:rPr>
        <w:t>で使用されたシナリオ及び質問項目を加害者視点になるように変更した上で、</w:t>
      </w:r>
      <w:r w:rsidR="00D32DC3" w:rsidRPr="00E10D4C">
        <w:rPr>
          <w:rFonts w:ascii="Times New Roman" w:hAnsi="Times New Roman" w:hint="eastAsia"/>
        </w:rPr>
        <w:t>赦しの期待（被害者は赦してくれると思うか）と、誠意の知覚の期待（被害者は加害者が誠意を持っていると知覚すると思うか）を測定する。ただし、加害者視点の場合は加害の意図が不明確であるという状況を参加者に想定させるのは不自然と考え、加害の意図性は意図ありと意図なしの</w:t>
      </w:r>
      <w:r w:rsidR="00D32DC3" w:rsidRPr="00E10D4C">
        <w:rPr>
          <w:rFonts w:ascii="Times New Roman" w:hAnsi="Times New Roman"/>
        </w:rPr>
        <w:t>2</w:t>
      </w:r>
      <w:r w:rsidR="00D32DC3" w:rsidRPr="00E10D4C">
        <w:rPr>
          <w:rFonts w:ascii="Times New Roman" w:hAnsi="Times New Roman" w:hint="eastAsia"/>
        </w:rPr>
        <w:t>条件に設定する。その上で、</w:t>
      </w:r>
      <w:r w:rsidRPr="00E10D4C">
        <w:rPr>
          <w:rFonts w:ascii="Times New Roman" w:hAnsi="Times New Roman"/>
        </w:rPr>
        <w:t>(1</w:t>
      </w:r>
      <w:r w:rsidR="0018326D" w:rsidRPr="00E10D4C">
        <w:rPr>
          <w:rFonts w:ascii="Times New Roman" w:hAnsi="Times New Roman"/>
        </w:rPr>
        <w:t>a</w:t>
      </w:r>
      <w:r w:rsidRPr="00E10D4C">
        <w:rPr>
          <w:rFonts w:ascii="Times New Roman" w:hAnsi="Times New Roman"/>
        </w:rPr>
        <w:t>)</w:t>
      </w:r>
      <w:r w:rsidRPr="00E10D4C">
        <w:rPr>
          <w:rFonts w:ascii="Times New Roman" w:hAnsi="Times New Roman"/>
        </w:rPr>
        <w:t>赦し期待</w:t>
      </w:r>
      <w:r w:rsidR="0018326D" w:rsidRPr="00E10D4C">
        <w:rPr>
          <w:rFonts w:ascii="Times New Roman" w:hAnsi="Times New Roman" w:hint="eastAsia"/>
        </w:rPr>
        <w:t>を従属変数とした場合、および</w:t>
      </w:r>
      <w:r w:rsidRPr="00E10D4C">
        <w:rPr>
          <w:rFonts w:ascii="Times New Roman" w:hAnsi="Times New Roman"/>
        </w:rPr>
        <w:t>誠意期待を従属変数とした場合</w:t>
      </w:r>
      <w:r w:rsidR="0018326D" w:rsidRPr="00E10D4C">
        <w:rPr>
          <w:rFonts w:ascii="Times New Roman" w:hAnsi="Times New Roman" w:hint="eastAsia"/>
        </w:rPr>
        <w:t>（</w:t>
      </w:r>
      <w:r w:rsidR="0018326D" w:rsidRPr="00E10D4C">
        <w:rPr>
          <w:rFonts w:ascii="Times New Roman" w:hAnsi="Times New Roman"/>
        </w:rPr>
        <w:t>1b</w:t>
      </w:r>
      <w:r w:rsidR="0018326D" w:rsidRPr="00E10D4C">
        <w:rPr>
          <w:rFonts w:ascii="Times New Roman" w:hAnsi="Times New Roman"/>
        </w:rPr>
        <w:t>）</w:t>
      </w:r>
      <w:r w:rsidRPr="00E10D4C">
        <w:rPr>
          <w:rFonts w:ascii="Times New Roman" w:hAnsi="Times New Roman"/>
        </w:rPr>
        <w:t>、意図性および謝罪コストの</w:t>
      </w:r>
      <w:r w:rsidR="00D32DC3" w:rsidRPr="00E10D4C">
        <w:rPr>
          <w:rFonts w:ascii="Times New Roman" w:hAnsi="Times New Roman" w:hint="eastAsia"/>
        </w:rPr>
        <w:t>有意な</w:t>
      </w:r>
      <w:r w:rsidRPr="00E10D4C">
        <w:rPr>
          <w:rFonts w:ascii="Times New Roman" w:hAnsi="Times New Roman" w:hint="eastAsia"/>
        </w:rPr>
        <w:t>主</w:t>
      </w:r>
      <w:r w:rsidRPr="00E10D4C">
        <w:rPr>
          <w:rFonts w:ascii="Times New Roman" w:hAnsi="Times New Roman"/>
        </w:rPr>
        <w:t>効果</w:t>
      </w:r>
      <w:r w:rsidR="00D32DC3" w:rsidRPr="00E10D4C">
        <w:rPr>
          <w:rFonts w:ascii="Times New Roman" w:hAnsi="Times New Roman" w:hint="eastAsia"/>
        </w:rPr>
        <w:t>が見られ</w:t>
      </w:r>
      <w:r w:rsidRPr="00E10D4C">
        <w:rPr>
          <w:rFonts w:ascii="Times New Roman" w:hAnsi="Times New Roman"/>
        </w:rPr>
        <w:t>、</w:t>
      </w:r>
      <w:r w:rsidR="00D32DC3" w:rsidRPr="00E10D4C">
        <w:rPr>
          <w:rFonts w:ascii="Times New Roman" w:hAnsi="Times New Roman" w:hint="eastAsia"/>
        </w:rPr>
        <w:t>有意な</w:t>
      </w:r>
      <w:r w:rsidRPr="00E10D4C">
        <w:rPr>
          <w:rFonts w:ascii="Times New Roman" w:hAnsi="Times New Roman"/>
        </w:rPr>
        <w:t>交互作用は</w:t>
      </w:r>
      <w:r w:rsidR="00D32DC3" w:rsidRPr="00E10D4C">
        <w:rPr>
          <w:rFonts w:ascii="Times New Roman" w:hAnsi="Times New Roman" w:hint="eastAsia"/>
        </w:rPr>
        <w:t>見ら</w:t>
      </w:r>
      <w:r w:rsidR="00D32DC3" w:rsidRPr="00E10D4C">
        <w:rPr>
          <w:rFonts w:ascii="Times New Roman" w:hAnsi="Times New Roman" w:hint="eastAsia"/>
        </w:rPr>
        <w:lastRenderedPageBreak/>
        <w:t>れないだろう</w:t>
      </w:r>
      <w:r w:rsidRPr="00E10D4C">
        <w:rPr>
          <w:rFonts w:ascii="Times New Roman" w:hAnsi="Times New Roman"/>
        </w:rPr>
        <w:t>、</w:t>
      </w:r>
      <w:r w:rsidRPr="00E10D4C">
        <w:rPr>
          <w:rFonts w:ascii="Times New Roman" w:hAnsi="Times New Roman"/>
        </w:rPr>
        <w:t>(2)</w:t>
      </w:r>
      <w:r w:rsidR="00D32DC3" w:rsidRPr="00E10D4C">
        <w:rPr>
          <w:rFonts w:ascii="Times New Roman" w:hAnsi="Times New Roman" w:hint="eastAsia"/>
        </w:rPr>
        <w:t>意図なし</w:t>
      </w:r>
      <w:r w:rsidRPr="00E10D4C">
        <w:rPr>
          <w:rFonts w:ascii="Times New Roman" w:hAnsi="Times New Roman"/>
        </w:rPr>
        <w:t>条件および意図</w:t>
      </w:r>
      <w:r w:rsidR="00D32DC3" w:rsidRPr="00E10D4C">
        <w:rPr>
          <w:rFonts w:ascii="Times New Roman" w:hAnsi="Times New Roman" w:hint="eastAsia"/>
        </w:rPr>
        <w:t>あり</w:t>
      </w:r>
      <w:r w:rsidRPr="00E10D4C">
        <w:rPr>
          <w:rFonts w:ascii="Times New Roman" w:hAnsi="Times New Roman"/>
        </w:rPr>
        <w:t>条件のどちらにおいても、</w:t>
      </w:r>
      <w:r w:rsidR="00D32DC3" w:rsidRPr="00E10D4C">
        <w:rPr>
          <w:rFonts w:ascii="Times New Roman" w:hAnsi="Times New Roman" w:hint="eastAsia"/>
        </w:rPr>
        <w:t>謝罪のコストが及ぼす</w:t>
      </w:r>
      <w:r w:rsidRPr="00E10D4C">
        <w:rPr>
          <w:rFonts w:ascii="Times New Roman" w:hAnsi="Times New Roman"/>
        </w:rPr>
        <w:t>誠意の知覚の期待</w:t>
      </w:r>
      <w:r w:rsidR="00D32DC3" w:rsidRPr="00E10D4C">
        <w:rPr>
          <w:rFonts w:ascii="Times New Roman" w:hAnsi="Times New Roman" w:hint="eastAsia"/>
        </w:rPr>
        <w:t>に対する</w:t>
      </w:r>
      <w:r w:rsidRPr="00E10D4C">
        <w:rPr>
          <w:rFonts w:ascii="Times New Roman" w:hAnsi="Times New Roman"/>
        </w:rPr>
        <w:t>効果量は、赦しの期待</w:t>
      </w:r>
      <w:r w:rsidR="00D32DC3" w:rsidRPr="00E10D4C">
        <w:rPr>
          <w:rFonts w:ascii="Times New Roman" w:hAnsi="Times New Roman" w:hint="eastAsia"/>
        </w:rPr>
        <w:t>に対する</w:t>
      </w:r>
      <w:r w:rsidRPr="00E10D4C">
        <w:rPr>
          <w:rFonts w:ascii="Times New Roman" w:hAnsi="Times New Roman"/>
        </w:rPr>
        <w:t>効果量よりも有意に大きい</w:t>
      </w:r>
      <w:r w:rsidR="00D32DC3" w:rsidRPr="00E10D4C">
        <w:rPr>
          <w:rFonts w:ascii="Times New Roman" w:hAnsi="Times New Roman" w:hint="eastAsia"/>
        </w:rPr>
        <w:t>だろう、の</w:t>
      </w:r>
      <w:r w:rsidR="00D32DC3" w:rsidRPr="00E10D4C">
        <w:rPr>
          <w:rFonts w:ascii="Times New Roman" w:hAnsi="Times New Roman"/>
        </w:rPr>
        <w:t>2</w:t>
      </w:r>
      <w:r w:rsidR="00D32DC3" w:rsidRPr="00E10D4C">
        <w:rPr>
          <w:rFonts w:ascii="Times New Roman" w:hAnsi="Times New Roman" w:hint="eastAsia"/>
        </w:rPr>
        <w:t>つの仮説を検証する</w:t>
      </w:r>
      <w:r w:rsidRPr="00E10D4C">
        <w:rPr>
          <w:rFonts w:ascii="Times New Roman" w:hAnsi="Times New Roman"/>
        </w:rPr>
        <w:t>。</w:t>
      </w:r>
      <w:proofErr w:type="spellStart"/>
      <w:r w:rsidR="00721F08" w:rsidRPr="00E10D4C">
        <w:rPr>
          <w:rFonts w:ascii="Times New Roman" w:hAnsi="Times New Roman"/>
        </w:rPr>
        <w:t>Ohtsubo</w:t>
      </w:r>
      <w:proofErr w:type="spellEnd"/>
      <w:r w:rsidR="00721F08" w:rsidRPr="00E10D4C">
        <w:rPr>
          <w:rFonts w:ascii="Times New Roman" w:hAnsi="Times New Roman"/>
        </w:rPr>
        <w:t xml:space="preserve"> and Higuchi (2022) </w:t>
      </w:r>
      <w:r w:rsidR="00721F08" w:rsidRPr="00E10D4C">
        <w:rPr>
          <w:rFonts w:ascii="Times New Roman" w:hAnsi="Times New Roman" w:hint="eastAsia"/>
        </w:rPr>
        <w:t>や他の先行研究</w:t>
      </w:r>
      <w:r w:rsidR="00721F08" w:rsidRPr="00E10D4C">
        <w:rPr>
          <w:rFonts w:ascii="Times New Roman" w:hAnsi="Times New Roman"/>
        </w:rPr>
        <w:t xml:space="preserve"> (</w:t>
      </w:r>
      <w:r w:rsidRPr="00E10D4C">
        <w:rPr>
          <w:rFonts w:ascii="Times New Roman" w:hAnsi="Times New Roman"/>
        </w:rPr>
        <w:t>Wohl, et al., 2013; Schumann, 2012)</w:t>
      </w:r>
      <w:r w:rsidR="00721F08" w:rsidRPr="00E10D4C">
        <w:rPr>
          <w:rFonts w:ascii="Times New Roman" w:hAnsi="Times New Roman"/>
        </w:rPr>
        <w:t xml:space="preserve"> </w:t>
      </w:r>
      <w:r w:rsidR="00721F08" w:rsidRPr="00E10D4C">
        <w:rPr>
          <w:rFonts w:ascii="Times New Roman" w:hAnsi="Times New Roman" w:hint="eastAsia"/>
        </w:rPr>
        <w:t>では、被害者視点において、</w:t>
      </w:r>
      <w:r w:rsidRPr="00E10D4C">
        <w:rPr>
          <w:rFonts w:ascii="Times New Roman" w:hAnsi="Times New Roman" w:hint="eastAsia"/>
        </w:rPr>
        <w:t>誠意の知覚と赦しに有意な正の相関が確認されている。</w:t>
      </w:r>
      <w:r w:rsidR="00721F08" w:rsidRPr="00E10D4C">
        <w:rPr>
          <w:rFonts w:ascii="Times New Roman" w:hAnsi="Times New Roman" w:hint="eastAsia"/>
        </w:rPr>
        <w:t>加害者視点においても、被害者が自身の誠意を知覚すると期待するならば、赦してくれるだろうという期待も高まると考えられる。</w:t>
      </w:r>
      <w:r w:rsidRPr="00E10D4C">
        <w:rPr>
          <w:rFonts w:ascii="Times New Roman" w:hAnsi="Times New Roman" w:hint="eastAsia"/>
        </w:rPr>
        <w:t>よって本研究では、</w:t>
      </w:r>
      <w:r w:rsidRPr="00E10D4C">
        <w:rPr>
          <w:rFonts w:ascii="Times New Roman" w:hAnsi="Times New Roman"/>
        </w:rPr>
        <w:t>(3)</w:t>
      </w:r>
      <w:r w:rsidRPr="00E10D4C">
        <w:rPr>
          <w:rFonts w:ascii="Times New Roman" w:hAnsi="Times New Roman"/>
        </w:rPr>
        <w:t>誠意の知覚の期待と赦しの期待には有意な正の相関がある</w:t>
      </w:r>
      <w:r w:rsidR="00D32DC3" w:rsidRPr="00E10D4C">
        <w:rPr>
          <w:rFonts w:ascii="Times New Roman" w:hAnsi="Times New Roman" w:hint="eastAsia"/>
        </w:rPr>
        <w:t>だろう、という仮説も</w:t>
      </w:r>
      <w:r w:rsidRPr="00E10D4C">
        <w:rPr>
          <w:rFonts w:ascii="Times New Roman" w:hAnsi="Times New Roman"/>
        </w:rPr>
        <w:t>検証する。</w:t>
      </w:r>
    </w:p>
    <w:p w14:paraId="648867A0" w14:textId="19053A95" w:rsidR="00216EA5" w:rsidRPr="00E10D4C" w:rsidRDefault="00216EA5" w:rsidP="00216EA5">
      <w:pPr>
        <w:jc w:val="center"/>
        <w:rPr>
          <w:rFonts w:ascii="Times New Roman" w:hAnsi="Times New Roman"/>
          <w:b/>
        </w:rPr>
      </w:pPr>
      <w:r w:rsidRPr="00E10D4C">
        <w:rPr>
          <w:rFonts w:ascii="Times New Roman" w:hAnsi="Times New Roman" w:hint="eastAsia"/>
          <w:b/>
        </w:rPr>
        <w:t>方法</w:t>
      </w:r>
    </w:p>
    <w:p w14:paraId="3D200857" w14:textId="30939DD5" w:rsidR="00985A45" w:rsidRPr="00E10D4C" w:rsidRDefault="00985A45" w:rsidP="00985A45">
      <w:pPr>
        <w:jc w:val="left"/>
        <w:rPr>
          <w:rFonts w:ascii="Times New Roman" w:hAnsi="Times New Roman"/>
          <w:b/>
        </w:rPr>
      </w:pPr>
      <w:r w:rsidRPr="00E10D4C">
        <w:rPr>
          <w:rFonts w:ascii="Times New Roman" w:hAnsi="Times New Roman"/>
          <w:b/>
        </w:rPr>
        <w:t>Participants and Design</w:t>
      </w:r>
    </w:p>
    <w:p w14:paraId="50C68035" w14:textId="29D73B33" w:rsidR="00985A45" w:rsidRPr="00E10D4C" w:rsidRDefault="00B40E6D" w:rsidP="00C90534">
      <w:pPr>
        <w:ind w:firstLineChars="100" w:firstLine="210"/>
        <w:jc w:val="left"/>
        <w:rPr>
          <w:rFonts w:ascii="Times New Roman" w:hAnsi="Times New Roman"/>
        </w:rPr>
      </w:pPr>
      <w:r w:rsidRPr="00E10D4C">
        <w:rPr>
          <w:rFonts w:ascii="Times New Roman" w:hAnsi="Times New Roman" w:hint="eastAsia"/>
        </w:rPr>
        <w:t>実験デザインは</w:t>
      </w:r>
      <w:r w:rsidRPr="00E10D4C">
        <w:rPr>
          <w:rFonts w:ascii="Times New Roman" w:hAnsi="Times New Roman"/>
        </w:rPr>
        <w:t>2</w:t>
      </w:r>
      <w:r w:rsidRPr="00E10D4C">
        <w:rPr>
          <w:rFonts w:ascii="Times New Roman" w:hAnsi="Times New Roman"/>
        </w:rPr>
        <w:t>（謝罪コスト：コストがかかる</w:t>
      </w:r>
      <w:r w:rsidRPr="00E10D4C">
        <w:rPr>
          <w:rFonts w:ascii="Times New Roman" w:hAnsi="Times New Roman"/>
        </w:rPr>
        <w:t xml:space="preserve"> vs </w:t>
      </w:r>
      <w:r w:rsidRPr="00E10D4C">
        <w:rPr>
          <w:rFonts w:ascii="Times New Roman" w:hAnsi="Times New Roman"/>
        </w:rPr>
        <w:t>かからない）</w:t>
      </w:r>
      <w:r w:rsidRPr="00E10D4C">
        <w:rPr>
          <w:rFonts w:ascii="Times New Roman" w:hAnsi="Times New Roman"/>
        </w:rPr>
        <w:t>×2</w:t>
      </w:r>
      <w:r w:rsidRPr="00E10D4C">
        <w:rPr>
          <w:rFonts w:ascii="Times New Roman" w:hAnsi="Times New Roman"/>
        </w:rPr>
        <w:t>（意図</w:t>
      </w:r>
      <w:r w:rsidR="00C90534" w:rsidRPr="00E10D4C">
        <w:rPr>
          <w:rFonts w:ascii="Times New Roman" w:hAnsi="Times New Roman" w:hint="eastAsia"/>
        </w:rPr>
        <w:t>性</w:t>
      </w:r>
      <w:r w:rsidRPr="00E10D4C">
        <w:rPr>
          <w:rFonts w:ascii="Times New Roman" w:hAnsi="Times New Roman"/>
        </w:rPr>
        <w:t>：意図</w:t>
      </w:r>
      <w:r w:rsidRPr="00E10D4C">
        <w:rPr>
          <w:rFonts w:ascii="Times New Roman" w:hAnsi="Times New Roman" w:hint="eastAsia"/>
        </w:rPr>
        <w:t>あり</w:t>
      </w:r>
      <w:r w:rsidRPr="00E10D4C">
        <w:rPr>
          <w:rFonts w:ascii="Times New Roman" w:hAnsi="Times New Roman"/>
        </w:rPr>
        <w:t xml:space="preserve"> vs </w:t>
      </w:r>
      <w:r w:rsidRPr="00E10D4C">
        <w:rPr>
          <w:rFonts w:ascii="Times New Roman" w:hAnsi="Times New Roman"/>
        </w:rPr>
        <w:t>意図</w:t>
      </w:r>
      <w:r w:rsidRPr="00E10D4C">
        <w:rPr>
          <w:rFonts w:ascii="Times New Roman" w:hAnsi="Times New Roman" w:hint="eastAsia"/>
        </w:rPr>
        <w:t>なし</w:t>
      </w:r>
      <w:r w:rsidRPr="00E10D4C">
        <w:rPr>
          <w:rFonts w:ascii="Times New Roman" w:hAnsi="Times New Roman"/>
        </w:rPr>
        <w:t>）の</w:t>
      </w:r>
      <w:r w:rsidRPr="00E10D4C">
        <w:rPr>
          <w:rFonts w:ascii="Times New Roman" w:hAnsi="Times New Roman"/>
        </w:rPr>
        <w:t>4</w:t>
      </w:r>
      <w:r w:rsidRPr="00E10D4C">
        <w:rPr>
          <w:rFonts w:ascii="Times New Roman" w:hAnsi="Times New Roman" w:hint="eastAsia"/>
        </w:rPr>
        <w:t>条件を参</w:t>
      </w:r>
      <w:r w:rsidRPr="00E10D4C">
        <w:rPr>
          <w:rFonts w:ascii="Times New Roman" w:hAnsi="Times New Roman"/>
        </w:rPr>
        <w:t>加者間</w:t>
      </w:r>
      <w:r w:rsidRPr="00E10D4C">
        <w:rPr>
          <w:rFonts w:ascii="Times New Roman" w:hAnsi="Times New Roman" w:hint="eastAsia"/>
        </w:rPr>
        <w:t>で配置した。</w:t>
      </w:r>
      <w:r w:rsidRPr="00E10D4C" w:rsidDel="00B40E6D">
        <w:rPr>
          <w:rFonts w:ascii="Times New Roman" w:hAnsi="Times New Roman"/>
        </w:rPr>
        <w:t xml:space="preserve"> </w:t>
      </w:r>
      <w:proofErr w:type="spellStart"/>
      <w:r w:rsidR="00985A45" w:rsidRPr="00E10D4C">
        <w:rPr>
          <w:rFonts w:ascii="Times New Roman" w:hAnsi="Times New Roman"/>
        </w:rPr>
        <w:t>Ohtsubo</w:t>
      </w:r>
      <w:proofErr w:type="spellEnd"/>
      <w:r w:rsidR="00985A45" w:rsidRPr="00E10D4C">
        <w:rPr>
          <w:rFonts w:ascii="Times New Roman" w:hAnsi="Times New Roman"/>
        </w:rPr>
        <w:t xml:space="preserve"> </w:t>
      </w:r>
      <w:r w:rsidRPr="00E10D4C">
        <w:rPr>
          <w:rFonts w:ascii="Times New Roman" w:hAnsi="Times New Roman"/>
        </w:rPr>
        <w:t>and</w:t>
      </w:r>
      <w:r w:rsidR="00985A45" w:rsidRPr="00E10D4C">
        <w:rPr>
          <w:rFonts w:ascii="Times New Roman" w:hAnsi="Times New Roman"/>
        </w:rPr>
        <w:t xml:space="preserve"> Higuchi </w:t>
      </w:r>
      <w:r w:rsidRPr="00E10D4C">
        <w:rPr>
          <w:rFonts w:ascii="Times New Roman" w:hAnsi="Times New Roman"/>
        </w:rPr>
        <w:t>(</w:t>
      </w:r>
      <w:r w:rsidR="00985A45" w:rsidRPr="00E10D4C">
        <w:rPr>
          <w:rFonts w:ascii="Times New Roman" w:hAnsi="Times New Roman"/>
        </w:rPr>
        <w:t>2022)</w:t>
      </w:r>
      <w:r w:rsidR="00985A45" w:rsidRPr="00E10D4C">
        <w:rPr>
          <w:rFonts w:ascii="Times New Roman" w:hAnsi="Times New Roman"/>
        </w:rPr>
        <w:t>と同様</w:t>
      </w:r>
      <w:r w:rsidRPr="00E10D4C">
        <w:rPr>
          <w:rFonts w:ascii="Times New Roman" w:hAnsi="Times New Roman" w:hint="eastAsia"/>
        </w:rPr>
        <w:t>に、シナリオの内容から</w:t>
      </w:r>
      <w:r w:rsidR="00985A45" w:rsidRPr="00E10D4C">
        <w:rPr>
          <w:rFonts w:ascii="Times New Roman" w:hAnsi="Times New Roman"/>
        </w:rPr>
        <w:t>参加者を</w:t>
      </w:r>
      <w:r w:rsidR="00985A45" w:rsidRPr="00E10D4C">
        <w:rPr>
          <w:rFonts w:ascii="Times New Roman" w:hAnsi="Times New Roman"/>
        </w:rPr>
        <w:t>20~40</w:t>
      </w:r>
      <w:r w:rsidR="00985A45" w:rsidRPr="00E10D4C">
        <w:rPr>
          <w:rFonts w:ascii="Times New Roman" w:hAnsi="Times New Roman"/>
        </w:rPr>
        <w:t>歳の就業者に限定し</w:t>
      </w:r>
      <w:r w:rsidR="00040770" w:rsidRPr="00E10D4C">
        <w:rPr>
          <w:rFonts w:ascii="Times New Roman" w:hAnsi="Times New Roman" w:hint="eastAsia"/>
        </w:rPr>
        <w:t>た</w:t>
      </w:r>
      <w:r w:rsidR="00985A45" w:rsidRPr="00E10D4C">
        <w:rPr>
          <w:rFonts w:ascii="Times New Roman" w:hAnsi="Times New Roman"/>
        </w:rPr>
        <w:t>。</w:t>
      </w:r>
      <w:r w:rsidRPr="00E10D4C">
        <w:rPr>
          <w:rFonts w:ascii="Times New Roman" w:hAnsi="Times New Roman"/>
        </w:rPr>
        <w:t>Lancers (</w:t>
      </w:r>
      <w:r w:rsidR="00040770" w:rsidRPr="00E10D4C">
        <w:rPr>
          <w:rFonts w:ascii="Times New Roman" w:hAnsi="Times New Roman"/>
        </w:rPr>
        <w:t>https://www.lancers.jp/</w:t>
      </w:r>
      <w:r w:rsidRPr="00E10D4C">
        <w:rPr>
          <w:rFonts w:ascii="Times New Roman" w:hAnsi="Times New Roman"/>
        </w:rPr>
        <w:t xml:space="preserve">) </w:t>
      </w:r>
      <w:r w:rsidRPr="00E10D4C">
        <w:rPr>
          <w:rFonts w:ascii="Times New Roman" w:hAnsi="Times New Roman" w:hint="eastAsia"/>
        </w:rPr>
        <w:t>を用い、</w:t>
      </w:r>
      <w:r w:rsidR="00040770" w:rsidRPr="00E10D4C">
        <w:rPr>
          <w:rFonts w:ascii="Times New Roman" w:hAnsi="Times New Roman" w:hint="eastAsia"/>
        </w:rPr>
        <w:t>各条件</w:t>
      </w:r>
      <w:r w:rsidR="00040770" w:rsidRPr="00E10D4C">
        <w:rPr>
          <w:rFonts w:ascii="Times New Roman" w:hAnsi="Times New Roman"/>
        </w:rPr>
        <w:t>100</w:t>
      </w:r>
      <w:r w:rsidR="00040770" w:rsidRPr="00E10D4C">
        <w:rPr>
          <w:rFonts w:ascii="Times New Roman" w:hAnsi="Times New Roman" w:hint="eastAsia"/>
        </w:rPr>
        <w:t>人ずつとなるように</w:t>
      </w:r>
      <w:r w:rsidR="00040770" w:rsidRPr="00E10D4C">
        <w:rPr>
          <w:rFonts w:ascii="Times New Roman" w:hAnsi="Times New Roman"/>
        </w:rPr>
        <w:t>1</w:t>
      </w:r>
      <w:r w:rsidR="00040770" w:rsidRPr="00E10D4C">
        <w:rPr>
          <w:rFonts w:ascii="Times New Roman" w:hAnsi="Times New Roman" w:hint="eastAsia"/>
        </w:rPr>
        <w:t>件あたり</w:t>
      </w:r>
      <w:r w:rsidR="00040770" w:rsidRPr="00E10D4C">
        <w:rPr>
          <w:rFonts w:ascii="Times New Roman" w:hAnsi="Times New Roman"/>
        </w:rPr>
        <w:t>150</w:t>
      </w:r>
      <w:r w:rsidR="00040770" w:rsidRPr="00E10D4C">
        <w:rPr>
          <w:rFonts w:ascii="Times New Roman" w:hAnsi="Times New Roman" w:hint="eastAsia"/>
        </w:rPr>
        <w:t>円を支払ってリクルートした。</w:t>
      </w:r>
      <w:r w:rsidR="00985A45" w:rsidRPr="00E10D4C">
        <w:rPr>
          <w:rFonts w:ascii="Times New Roman" w:hAnsi="Times New Roman" w:hint="eastAsia"/>
        </w:rPr>
        <w:t>結果、</w:t>
      </w:r>
      <w:r w:rsidR="00985A45" w:rsidRPr="00E10D4C">
        <w:rPr>
          <w:rFonts w:ascii="Times New Roman" w:hAnsi="Times New Roman"/>
        </w:rPr>
        <w:t>603</w:t>
      </w:r>
      <w:r w:rsidR="00985A45" w:rsidRPr="00E10D4C">
        <w:rPr>
          <w:rFonts w:ascii="Times New Roman" w:hAnsi="Times New Roman"/>
        </w:rPr>
        <w:t>人（女性</w:t>
      </w:r>
      <w:r w:rsidR="00985A45" w:rsidRPr="00E10D4C">
        <w:rPr>
          <w:rFonts w:ascii="Times New Roman" w:hAnsi="Times New Roman"/>
        </w:rPr>
        <w:t>258</w:t>
      </w:r>
      <w:r w:rsidR="00985A45" w:rsidRPr="00E10D4C">
        <w:rPr>
          <w:rFonts w:ascii="Times New Roman" w:hAnsi="Times New Roman"/>
        </w:rPr>
        <w:t>人、男性</w:t>
      </w:r>
      <w:r w:rsidR="00985A45" w:rsidRPr="00E10D4C">
        <w:rPr>
          <w:rFonts w:ascii="Times New Roman" w:hAnsi="Times New Roman"/>
        </w:rPr>
        <w:t>341</w:t>
      </w:r>
      <w:r w:rsidR="00985A45" w:rsidRPr="00E10D4C">
        <w:rPr>
          <w:rFonts w:ascii="Times New Roman" w:hAnsi="Times New Roman"/>
        </w:rPr>
        <w:t>人、わからない</w:t>
      </w:r>
      <w:r w:rsidR="00985A45" w:rsidRPr="00E10D4C">
        <w:rPr>
          <w:rFonts w:ascii="Times New Roman" w:hAnsi="Times New Roman"/>
        </w:rPr>
        <w:t xml:space="preserve"> or </w:t>
      </w:r>
      <w:r w:rsidR="00985A45" w:rsidRPr="00E10D4C">
        <w:rPr>
          <w:rFonts w:ascii="Times New Roman" w:hAnsi="Times New Roman"/>
        </w:rPr>
        <w:t>それ以外</w:t>
      </w:r>
      <w:r w:rsidR="00985A45" w:rsidRPr="00E10D4C">
        <w:rPr>
          <w:rFonts w:ascii="Times New Roman" w:hAnsi="Times New Roman"/>
        </w:rPr>
        <w:t>4</w:t>
      </w:r>
      <w:r w:rsidR="00985A45" w:rsidRPr="00E10D4C">
        <w:rPr>
          <w:rFonts w:ascii="Times New Roman" w:hAnsi="Times New Roman"/>
        </w:rPr>
        <w:t>人、平均年齢</w:t>
      </w:r>
      <w:r w:rsidR="00985A45" w:rsidRPr="00E10D4C">
        <w:rPr>
          <w:rFonts w:ascii="Times New Roman" w:hAnsi="Times New Roman"/>
        </w:rPr>
        <w:t>±SD=33.55±5.15</w:t>
      </w:r>
      <w:r w:rsidR="00985A45" w:rsidRPr="00E10D4C">
        <w:rPr>
          <w:rFonts w:ascii="Times New Roman" w:hAnsi="Times New Roman"/>
        </w:rPr>
        <w:t>歳）が分析対象となった。</w:t>
      </w:r>
    </w:p>
    <w:p w14:paraId="6A3140C0" w14:textId="4106D9E3" w:rsidR="00985A45" w:rsidRPr="00E10D4C" w:rsidRDefault="008C6100" w:rsidP="00985A45">
      <w:pPr>
        <w:jc w:val="left"/>
        <w:rPr>
          <w:rFonts w:ascii="Times New Roman" w:hAnsi="Times New Roman"/>
          <w:b/>
        </w:rPr>
      </w:pPr>
      <w:r w:rsidRPr="00E10D4C">
        <w:rPr>
          <w:rFonts w:ascii="Times New Roman" w:hAnsi="Times New Roman"/>
          <w:b/>
        </w:rPr>
        <w:t>Procedure</w:t>
      </w:r>
    </w:p>
    <w:p w14:paraId="7811A152" w14:textId="32740929" w:rsidR="00985A45" w:rsidRPr="00E10D4C" w:rsidRDefault="008C6100" w:rsidP="00995183">
      <w:pPr>
        <w:ind w:firstLineChars="100" w:firstLine="210"/>
        <w:jc w:val="left"/>
        <w:rPr>
          <w:rFonts w:ascii="Times New Roman" w:hAnsi="Times New Roman"/>
        </w:rPr>
      </w:pPr>
      <w:r w:rsidRPr="00E10D4C">
        <w:rPr>
          <w:rFonts w:ascii="Times New Roman" w:hAnsi="Times New Roman" w:hint="eastAsia"/>
        </w:rPr>
        <w:t>参加者は</w:t>
      </w:r>
      <w:r w:rsidRPr="00E10D4C">
        <w:rPr>
          <w:rFonts w:ascii="Times New Roman" w:hAnsi="Times New Roman"/>
        </w:rPr>
        <w:t>Qualtrics (https://www.qualtrics.com)</w:t>
      </w:r>
      <w:r w:rsidRPr="00E10D4C">
        <w:rPr>
          <w:rFonts w:ascii="Times New Roman" w:hAnsi="Times New Roman"/>
        </w:rPr>
        <w:t>で作成された</w:t>
      </w:r>
      <w:r w:rsidR="00985A45" w:rsidRPr="00E10D4C">
        <w:rPr>
          <w:rFonts w:ascii="Times New Roman" w:hAnsi="Times New Roman"/>
        </w:rPr>
        <w:t>Web</w:t>
      </w:r>
      <w:r w:rsidR="00985A45" w:rsidRPr="00E10D4C">
        <w:rPr>
          <w:rFonts w:ascii="Times New Roman" w:hAnsi="Times New Roman"/>
        </w:rPr>
        <w:t>上</w:t>
      </w:r>
      <w:r w:rsidRPr="00E10D4C">
        <w:rPr>
          <w:rFonts w:ascii="Times New Roman" w:hAnsi="Times New Roman" w:hint="eastAsia"/>
        </w:rPr>
        <w:t>の</w:t>
      </w:r>
      <w:r w:rsidR="00985A45" w:rsidRPr="00E10D4C">
        <w:rPr>
          <w:rFonts w:ascii="Times New Roman" w:hAnsi="Times New Roman"/>
        </w:rPr>
        <w:t>アンケート</w:t>
      </w:r>
      <w:r w:rsidRPr="00E10D4C">
        <w:rPr>
          <w:rFonts w:ascii="Times New Roman" w:hAnsi="Times New Roman" w:hint="eastAsia"/>
        </w:rPr>
        <w:t>に回答した。</w:t>
      </w:r>
      <w:r w:rsidR="00FB485D" w:rsidRPr="00E10D4C">
        <w:rPr>
          <w:rFonts w:ascii="Times New Roman" w:hAnsi="Times New Roman" w:hint="eastAsia"/>
        </w:rPr>
        <w:t>参加者はまず、自身の年齢と雇用形態を回答した。このとき、</w:t>
      </w:r>
      <w:r w:rsidR="00FB485D" w:rsidRPr="00E10D4C">
        <w:rPr>
          <w:rFonts w:ascii="Times New Roman" w:hAnsi="Times New Roman"/>
        </w:rPr>
        <w:t>20</w:t>
      </w:r>
      <w:r w:rsidR="00FB485D" w:rsidRPr="00E10D4C">
        <w:rPr>
          <w:rFonts w:ascii="Times New Roman" w:hAnsi="Times New Roman"/>
        </w:rPr>
        <w:t>歳から</w:t>
      </w:r>
      <w:r w:rsidR="00FB485D" w:rsidRPr="00E10D4C">
        <w:rPr>
          <w:rFonts w:ascii="Times New Roman" w:hAnsi="Times New Roman"/>
        </w:rPr>
        <w:t>40</w:t>
      </w:r>
      <w:r w:rsidR="00FB485D" w:rsidRPr="00E10D4C">
        <w:rPr>
          <w:rFonts w:ascii="Times New Roman" w:hAnsi="Times New Roman"/>
        </w:rPr>
        <w:t>歳までの被雇用者という参加基準を満たさない者は</w:t>
      </w:r>
      <w:r w:rsidR="00FB485D" w:rsidRPr="00E10D4C">
        <w:rPr>
          <w:rFonts w:ascii="Times New Roman" w:hAnsi="Times New Roman" w:hint="eastAsia"/>
        </w:rPr>
        <w:t>その後</w:t>
      </w:r>
      <w:r w:rsidR="00FB485D" w:rsidRPr="00E10D4C">
        <w:rPr>
          <w:rFonts w:ascii="Times New Roman" w:hAnsi="Times New Roman"/>
        </w:rPr>
        <w:t>に進むことができなかった。</w:t>
      </w:r>
      <w:r w:rsidR="00FB485D" w:rsidRPr="00E10D4C">
        <w:rPr>
          <w:rFonts w:ascii="Times New Roman" w:hAnsi="Times New Roman" w:hint="eastAsia"/>
        </w:rPr>
        <w:t>基準を満たした参加者は</w:t>
      </w:r>
      <w:proofErr w:type="spellStart"/>
      <w:r w:rsidR="00985A45" w:rsidRPr="00E10D4C">
        <w:rPr>
          <w:rFonts w:ascii="Times New Roman" w:hAnsi="Times New Roman"/>
        </w:rPr>
        <w:t>Ohtsubo</w:t>
      </w:r>
      <w:proofErr w:type="spellEnd"/>
      <w:r w:rsidR="00985A45" w:rsidRPr="00E10D4C">
        <w:rPr>
          <w:rFonts w:ascii="Times New Roman" w:hAnsi="Times New Roman"/>
        </w:rPr>
        <w:t xml:space="preserve"> </w:t>
      </w:r>
      <w:r w:rsidR="00FB485D" w:rsidRPr="00E10D4C">
        <w:rPr>
          <w:rFonts w:ascii="Times New Roman" w:hAnsi="Times New Roman"/>
        </w:rPr>
        <w:t>and</w:t>
      </w:r>
      <w:r w:rsidR="00985A45" w:rsidRPr="00E10D4C">
        <w:rPr>
          <w:rFonts w:ascii="Times New Roman" w:hAnsi="Times New Roman"/>
        </w:rPr>
        <w:t xml:space="preserve"> Higuchi </w:t>
      </w:r>
      <w:r w:rsidR="00FB485D" w:rsidRPr="00E10D4C">
        <w:rPr>
          <w:rFonts w:ascii="Times New Roman" w:hAnsi="Times New Roman"/>
        </w:rPr>
        <w:t>(</w:t>
      </w:r>
      <w:r w:rsidR="00985A45" w:rsidRPr="00E10D4C">
        <w:rPr>
          <w:rFonts w:ascii="Times New Roman" w:hAnsi="Times New Roman"/>
        </w:rPr>
        <w:t>2022)</w:t>
      </w:r>
      <w:r w:rsidR="00FB485D" w:rsidRPr="00E10D4C">
        <w:rPr>
          <w:rFonts w:ascii="Times New Roman" w:hAnsi="Times New Roman" w:hint="eastAsia"/>
        </w:rPr>
        <w:t>で用いられた</w:t>
      </w:r>
      <w:r w:rsidR="00985A45" w:rsidRPr="00E10D4C">
        <w:rPr>
          <w:rFonts w:ascii="Times New Roman" w:hAnsi="Times New Roman"/>
        </w:rPr>
        <w:t>仮想的な違反シナリオを</w:t>
      </w:r>
      <w:r w:rsidR="0072581C" w:rsidRPr="00E10D4C">
        <w:rPr>
          <w:rFonts w:ascii="Times New Roman" w:hAnsi="Times New Roman" w:hint="eastAsia"/>
        </w:rPr>
        <w:t>、</w:t>
      </w:r>
      <w:r w:rsidR="00985A45" w:rsidRPr="00E10D4C">
        <w:rPr>
          <w:rFonts w:ascii="Times New Roman" w:hAnsi="Times New Roman"/>
        </w:rPr>
        <w:t>加害者側の視点に</w:t>
      </w:r>
      <w:r w:rsidR="00FB485D" w:rsidRPr="00E10D4C">
        <w:rPr>
          <w:rFonts w:ascii="Times New Roman" w:hAnsi="Times New Roman" w:hint="eastAsia"/>
        </w:rPr>
        <w:t>変更</w:t>
      </w:r>
      <w:r w:rsidR="00985A45" w:rsidRPr="00E10D4C">
        <w:rPr>
          <w:rFonts w:ascii="Times New Roman" w:hAnsi="Times New Roman"/>
        </w:rPr>
        <w:t>した</w:t>
      </w:r>
      <w:r w:rsidR="00FB485D" w:rsidRPr="00E10D4C">
        <w:rPr>
          <w:rFonts w:ascii="Times New Roman" w:hAnsi="Times New Roman" w:hint="eastAsia"/>
        </w:rPr>
        <w:t>シナリオを読んだ</w:t>
      </w:r>
      <w:r w:rsidR="00985A45" w:rsidRPr="00E10D4C">
        <w:rPr>
          <w:rFonts w:ascii="Times New Roman" w:hAnsi="Times New Roman"/>
        </w:rPr>
        <w:t>。</w:t>
      </w:r>
      <w:r w:rsidR="00A90C3C" w:rsidRPr="00E10D4C">
        <w:rPr>
          <w:rFonts w:ascii="Times New Roman" w:hAnsi="Times New Roman" w:hint="eastAsia"/>
        </w:rPr>
        <w:t>シナリオは</w:t>
      </w:r>
      <w:r w:rsidR="00A90C3C" w:rsidRPr="00E10D4C">
        <w:rPr>
          <w:rFonts w:ascii="Times New Roman" w:hAnsi="Times New Roman"/>
        </w:rPr>
        <w:t>4</w:t>
      </w:r>
      <w:r w:rsidR="00A90C3C" w:rsidRPr="00E10D4C">
        <w:rPr>
          <w:rFonts w:ascii="Times New Roman" w:hAnsi="Times New Roman" w:hint="eastAsia"/>
        </w:rPr>
        <w:t>種類あり、全てのシナリオに対して悪意の意図がある加害か無い加害か、コストをかけた謝罪をしたかコストをかけない謝罪をしたかで</w:t>
      </w:r>
      <w:r w:rsidR="00A90C3C" w:rsidRPr="00E10D4C">
        <w:rPr>
          <w:rFonts w:ascii="Times New Roman" w:hAnsi="Times New Roman"/>
        </w:rPr>
        <w:t>4</w:t>
      </w:r>
      <w:r w:rsidR="00A90C3C" w:rsidRPr="00E10D4C">
        <w:rPr>
          <w:rFonts w:ascii="Times New Roman" w:hAnsi="Times New Roman" w:hint="eastAsia"/>
        </w:rPr>
        <w:t>バージョン（条件）が設定された。</w:t>
      </w:r>
      <w:r w:rsidR="00985A45" w:rsidRPr="00E10D4C">
        <w:rPr>
          <w:rFonts w:ascii="Times New Roman" w:hAnsi="Times New Roman" w:hint="eastAsia"/>
        </w:rPr>
        <w:t>シナリオは二部に分かれて</w:t>
      </w:r>
      <w:r w:rsidR="00D76879" w:rsidRPr="00E10D4C">
        <w:rPr>
          <w:rFonts w:ascii="Times New Roman" w:hAnsi="Times New Roman" w:hint="eastAsia"/>
        </w:rPr>
        <w:t>おり、第一部では主人公が被害者に加害する場面が記述され、第二部では主人公が被害者に謝罪する場面が記述されていた。</w:t>
      </w:r>
      <w:r w:rsidR="00985A45" w:rsidRPr="00E10D4C">
        <w:rPr>
          <w:rFonts w:ascii="Times New Roman" w:hAnsi="Times New Roman" w:hint="eastAsia"/>
        </w:rPr>
        <w:t>例えば、あるシナリオの第一部では主人公（</w:t>
      </w:r>
      <w:r w:rsidR="00985A45" w:rsidRPr="00E10D4C">
        <w:rPr>
          <w:rFonts w:ascii="Times New Roman" w:hAnsi="Times New Roman"/>
        </w:rPr>
        <w:t>P</w:t>
      </w:r>
      <w:r w:rsidR="00985A45" w:rsidRPr="00E10D4C">
        <w:rPr>
          <w:rFonts w:ascii="Times New Roman" w:hAnsi="Times New Roman"/>
        </w:rPr>
        <w:t>）が友人（</w:t>
      </w:r>
      <w:r w:rsidR="00985A45" w:rsidRPr="00E10D4C">
        <w:rPr>
          <w:rFonts w:ascii="Times New Roman" w:hAnsi="Times New Roman"/>
        </w:rPr>
        <w:t>F</w:t>
      </w:r>
      <w:r w:rsidR="00985A45" w:rsidRPr="00E10D4C">
        <w:rPr>
          <w:rFonts w:ascii="Times New Roman" w:hAnsi="Times New Roman"/>
        </w:rPr>
        <w:t>）</w:t>
      </w:r>
      <w:r w:rsidR="00D76879" w:rsidRPr="00E10D4C">
        <w:rPr>
          <w:rFonts w:ascii="Times New Roman" w:hAnsi="Times New Roman" w:hint="eastAsia"/>
        </w:rPr>
        <w:t>の仕事中に</w:t>
      </w:r>
      <w:r w:rsidR="00985A45" w:rsidRPr="00E10D4C">
        <w:rPr>
          <w:rFonts w:ascii="Times New Roman" w:hAnsi="Times New Roman"/>
        </w:rPr>
        <w:t>連続したテキストメッセージを</w:t>
      </w:r>
      <w:r w:rsidR="00D76879" w:rsidRPr="00E10D4C">
        <w:rPr>
          <w:rFonts w:ascii="Times New Roman" w:hAnsi="Times New Roman" w:hint="eastAsia"/>
        </w:rPr>
        <w:t>送信した</w:t>
      </w:r>
      <w:r w:rsidR="00985A45" w:rsidRPr="00E10D4C">
        <w:rPr>
          <w:rFonts w:ascii="Times New Roman" w:hAnsi="Times New Roman"/>
        </w:rPr>
        <w:t>場面</w:t>
      </w:r>
      <w:r w:rsidR="00D76879" w:rsidRPr="00E10D4C">
        <w:rPr>
          <w:rFonts w:ascii="Times New Roman" w:hAnsi="Times New Roman" w:hint="eastAsia"/>
        </w:rPr>
        <w:t>が描かれた</w:t>
      </w:r>
      <w:r w:rsidR="00985A45" w:rsidRPr="00E10D4C">
        <w:rPr>
          <w:rFonts w:ascii="Times New Roman" w:hAnsi="Times New Roman"/>
        </w:rPr>
        <w:t>。</w:t>
      </w:r>
      <w:r w:rsidR="00D76879" w:rsidRPr="00E10D4C">
        <w:rPr>
          <w:rFonts w:ascii="Times New Roman" w:hAnsi="Times New Roman" w:hint="eastAsia"/>
        </w:rPr>
        <w:t>意図なし条件では主人公は友人が勤務中であることを知らなかったと説明され、意図あり条件では主人公は友人が勤務中であることを知っていたと説明された。こうした第一部の直後、参加者は主人公の立場から、友人は主人公に対してどのくらい怒りを感じると思うか、どの程度友人関係を解消する可能性があると思うかを回答した。</w:t>
      </w:r>
      <w:r w:rsidR="003D43D7" w:rsidRPr="00E10D4C">
        <w:rPr>
          <w:rFonts w:ascii="Times New Roman" w:hAnsi="Times New Roman" w:hint="eastAsia"/>
        </w:rPr>
        <w:t>なお、この質問項目は</w:t>
      </w:r>
      <w:proofErr w:type="spellStart"/>
      <w:r w:rsidR="003D43D7" w:rsidRPr="00E10D4C">
        <w:rPr>
          <w:rFonts w:ascii="Times New Roman" w:hAnsi="Times New Roman"/>
        </w:rPr>
        <w:t>Ohtsubo</w:t>
      </w:r>
      <w:proofErr w:type="spellEnd"/>
      <w:r w:rsidR="003D43D7" w:rsidRPr="00E10D4C">
        <w:rPr>
          <w:rFonts w:ascii="Times New Roman" w:hAnsi="Times New Roman"/>
        </w:rPr>
        <w:t xml:space="preserve"> and Higuchi (2022) </w:t>
      </w:r>
      <w:r w:rsidR="003D43D7" w:rsidRPr="00E10D4C">
        <w:rPr>
          <w:rFonts w:ascii="Times New Roman" w:hAnsi="Times New Roman" w:hint="eastAsia"/>
        </w:rPr>
        <w:t>と同様</w:t>
      </w:r>
      <w:r w:rsidR="00CF76DA" w:rsidRPr="00E10D4C">
        <w:rPr>
          <w:rFonts w:ascii="Times New Roman" w:hAnsi="Times New Roman" w:hint="eastAsia"/>
        </w:rPr>
        <w:t>、分析には用いなかった。</w:t>
      </w:r>
    </w:p>
    <w:p w14:paraId="4D72A5C5" w14:textId="0E271EDD" w:rsidR="00985A45" w:rsidRPr="00E10D4C" w:rsidRDefault="00985A45" w:rsidP="003D43D7">
      <w:pPr>
        <w:ind w:firstLineChars="100" w:firstLine="210"/>
        <w:jc w:val="left"/>
        <w:rPr>
          <w:rFonts w:ascii="Times New Roman" w:hAnsi="Times New Roman"/>
        </w:rPr>
      </w:pPr>
      <w:r w:rsidRPr="00E10D4C">
        <w:rPr>
          <w:rFonts w:ascii="Times New Roman" w:hAnsi="Times New Roman" w:hint="eastAsia"/>
        </w:rPr>
        <w:t>シナリオの第</w:t>
      </w:r>
      <w:r w:rsidRPr="00E10D4C">
        <w:rPr>
          <w:rFonts w:ascii="Times New Roman" w:hAnsi="Times New Roman"/>
        </w:rPr>
        <w:t>2</w:t>
      </w:r>
      <w:r w:rsidRPr="00E10D4C">
        <w:rPr>
          <w:rFonts w:ascii="Times New Roman" w:hAnsi="Times New Roman"/>
        </w:rPr>
        <w:t>部では、</w:t>
      </w:r>
      <w:r w:rsidR="00D76879" w:rsidRPr="00E10D4C">
        <w:rPr>
          <w:rFonts w:ascii="Times New Roman" w:hAnsi="Times New Roman" w:hint="eastAsia"/>
        </w:rPr>
        <w:t>主人公</w:t>
      </w:r>
      <w:r w:rsidRPr="00E10D4C">
        <w:rPr>
          <w:rFonts w:ascii="Times New Roman" w:hAnsi="Times New Roman"/>
        </w:rPr>
        <w:t>P</w:t>
      </w:r>
      <w:r w:rsidRPr="00E10D4C">
        <w:rPr>
          <w:rFonts w:ascii="Times New Roman" w:hAnsi="Times New Roman"/>
        </w:rPr>
        <w:t>の謝罪</w:t>
      </w:r>
      <w:r w:rsidR="00CF76DA" w:rsidRPr="00E10D4C">
        <w:rPr>
          <w:rFonts w:ascii="Times New Roman" w:hAnsi="Times New Roman" w:hint="eastAsia"/>
        </w:rPr>
        <w:t>として</w:t>
      </w:r>
      <w:r w:rsidRPr="00E10D4C">
        <w:rPr>
          <w:rFonts w:ascii="Times New Roman" w:hAnsi="Times New Roman"/>
        </w:rPr>
        <w:t>コストのかかる謝罪とコストのかからない謝罪のどちらかが記述されていた。</w:t>
      </w:r>
      <w:r w:rsidR="00D76879" w:rsidRPr="00E10D4C">
        <w:rPr>
          <w:rFonts w:ascii="Times New Roman" w:hAnsi="Times New Roman" w:hint="eastAsia"/>
        </w:rPr>
        <w:t>コストのかかる</w:t>
      </w:r>
      <w:r w:rsidRPr="00E10D4C">
        <w:rPr>
          <w:rFonts w:ascii="Times New Roman" w:hAnsi="Times New Roman" w:hint="eastAsia"/>
        </w:rPr>
        <w:t>謝罪条件では、</w:t>
      </w:r>
      <w:r w:rsidR="003D43D7" w:rsidRPr="00E10D4C">
        <w:rPr>
          <w:rFonts w:ascii="Times New Roman" w:hAnsi="Times New Roman" w:hint="eastAsia"/>
        </w:rPr>
        <w:t>例えば</w:t>
      </w:r>
      <w:r w:rsidRPr="00E10D4C">
        <w:rPr>
          <w:rFonts w:ascii="Times New Roman" w:hAnsi="Times New Roman"/>
        </w:rPr>
        <w:t>P</w:t>
      </w:r>
      <w:r w:rsidRPr="00E10D4C">
        <w:rPr>
          <w:rFonts w:ascii="Times New Roman" w:hAnsi="Times New Roman"/>
        </w:rPr>
        <w:t>は</w:t>
      </w:r>
      <w:r w:rsidRPr="00E10D4C">
        <w:rPr>
          <w:rFonts w:ascii="Times New Roman" w:hAnsi="Times New Roman"/>
        </w:rPr>
        <w:t>F</w:t>
      </w:r>
      <w:r w:rsidRPr="00E10D4C">
        <w:rPr>
          <w:rFonts w:ascii="Times New Roman" w:hAnsi="Times New Roman"/>
        </w:rPr>
        <w:t>の家に</w:t>
      </w:r>
      <w:r w:rsidRPr="00E10D4C">
        <w:rPr>
          <w:rFonts w:ascii="Times New Roman" w:hAnsi="Times New Roman"/>
        </w:rPr>
        <w:t>2</w:t>
      </w:r>
      <w:r w:rsidRPr="00E10D4C">
        <w:rPr>
          <w:rFonts w:ascii="Times New Roman" w:hAnsi="Times New Roman"/>
        </w:rPr>
        <w:t>時間以上かけて</w:t>
      </w:r>
      <w:r w:rsidR="003D43D7" w:rsidRPr="00E10D4C">
        <w:rPr>
          <w:rFonts w:ascii="Times New Roman" w:hAnsi="Times New Roman" w:hint="eastAsia"/>
        </w:rPr>
        <w:t>行って謝罪したと説明され、コストのかからない謝罪条件では</w:t>
      </w:r>
      <w:r w:rsidRPr="00E10D4C">
        <w:rPr>
          <w:rFonts w:ascii="Times New Roman" w:hAnsi="Times New Roman"/>
        </w:rPr>
        <w:t>P</w:t>
      </w:r>
      <w:r w:rsidRPr="00E10D4C">
        <w:rPr>
          <w:rFonts w:ascii="Times New Roman" w:hAnsi="Times New Roman"/>
        </w:rPr>
        <w:t>は</w:t>
      </w:r>
      <w:r w:rsidRPr="00E10D4C">
        <w:rPr>
          <w:rFonts w:ascii="Times New Roman" w:hAnsi="Times New Roman"/>
        </w:rPr>
        <w:t>F</w:t>
      </w:r>
      <w:r w:rsidRPr="00E10D4C">
        <w:rPr>
          <w:rFonts w:ascii="Times New Roman" w:hAnsi="Times New Roman"/>
        </w:rPr>
        <w:t>に次に会ったときに謝罪した</w:t>
      </w:r>
      <w:r w:rsidR="003D43D7" w:rsidRPr="00E10D4C">
        <w:rPr>
          <w:rFonts w:ascii="Times New Roman" w:hAnsi="Times New Roman" w:hint="eastAsia"/>
        </w:rPr>
        <w:t>と説明された</w:t>
      </w:r>
      <w:r w:rsidRPr="00E10D4C">
        <w:rPr>
          <w:rFonts w:ascii="Times New Roman" w:hAnsi="Times New Roman"/>
        </w:rPr>
        <w:t>。</w:t>
      </w:r>
      <w:r w:rsidR="003D43D7" w:rsidRPr="00E10D4C">
        <w:rPr>
          <w:rFonts w:ascii="Times New Roman" w:hAnsi="Times New Roman" w:hint="eastAsia"/>
        </w:rPr>
        <w:t>第二部を読んだ後</w:t>
      </w:r>
      <w:r w:rsidR="009408E2" w:rsidRPr="00E10D4C">
        <w:rPr>
          <w:rFonts w:ascii="Times New Roman" w:hAnsi="Times New Roman" w:hint="eastAsia"/>
        </w:rPr>
        <w:t>に</w:t>
      </w:r>
      <w:r w:rsidRPr="00E10D4C">
        <w:rPr>
          <w:rFonts w:ascii="Times New Roman" w:hAnsi="Times New Roman" w:hint="eastAsia"/>
        </w:rPr>
        <w:t>参加者は、</w:t>
      </w:r>
      <w:r w:rsidR="009408E2" w:rsidRPr="00E10D4C">
        <w:rPr>
          <w:rFonts w:ascii="Times New Roman" w:hAnsi="Times New Roman" w:hint="eastAsia"/>
        </w:rPr>
        <w:t>「友人は、あなたの謝罪にどれほど誠意がこもっていると思うでしょうか」などの</w:t>
      </w:r>
      <w:r w:rsidR="009408E2" w:rsidRPr="00E10D4C">
        <w:rPr>
          <w:rFonts w:ascii="Times New Roman" w:hAnsi="Times New Roman"/>
        </w:rPr>
        <w:t>3</w:t>
      </w:r>
      <w:r w:rsidR="009408E2" w:rsidRPr="00E10D4C">
        <w:rPr>
          <w:rFonts w:ascii="Times New Roman" w:hAnsi="Times New Roman" w:hint="eastAsia"/>
        </w:rPr>
        <w:t>項目で構成された</w:t>
      </w:r>
      <w:r w:rsidRPr="00E10D4C">
        <w:rPr>
          <w:rFonts w:ascii="Times New Roman" w:hAnsi="Times New Roman" w:hint="eastAsia"/>
        </w:rPr>
        <w:t>誠</w:t>
      </w:r>
      <w:r w:rsidRPr="00E10D4C">
        <w:rPr>
          <w:rFonts w:ascii="Times New Roman" w:hAnsi="Times New Roman" w:hint="eastAsia"/>
        </w:rPr>
        <w:lastRenderedPageBreak/>
        <w:t>意</w:t>
      </w:r>
      <w:r w:rsidR="00E61836" w:rsidRPr="00E10D4C">
        <w:rPr>
          <w:rFonts w:ascii="Times New Roman" w:hAnsi="Times New Roman" w:hint="eastAsia"/>
        </w:rPr>
        <w:t>期待</w:t>
      </w:r>
      <w:r w:rsidR="009408E2" w:rsidRPr="00E10D4C">
        <w:rPr>
          <w:rFonts w:ascii="Times New Roman" w:hAnsi="Times New Roman" w:hint="eastAsia"/>
        </w:rPr>
        <w:t>と</w:t>
      </w:r>
      <w:r w:rsidRPr="00E10D4C">
        <w:rPr>
          <w:rFonts w:ascii="Times New Roman" w:hAnsi="Times New Roman" w:hint="eastAsia"/>
        </w:rPr>
        <w:t>（</w:t>
      </w:r>
      <w:r w:rsidRPr="00E10D4C">
        <w:rPr>
          <w:rFonts w:ascii="Times New Roman" w:hAnsi="Times New Roman"/>
        </w:rPr>
        <w:t>Cronbach</w:t>
      </w:r>
      <w:r w:rsidRPr="00E10D4C">
        <w:rPr>
          <w:rFonts w:ascii="Times New Roman" w:hAnsi="Times New Roman"/>
        </w:rPr>
        <w:t>の</w:t>
      </w:r>
      <w:r w:rsidRPr="00E10D4C">
        <w:rPr>
          <w:rFonts w:ascii="Times New Roman" w:hAnsi="Times New Roman"/>
        </w:rPr>
        <w:t>α=0.86</w:t>
      </w:r>
      <w:r w:rsidRPr="00E10D4C">
        <w:rPr>
          <w:rFonts w:ascii="Times New Roman" w:hAnsi="Times New Roman"/>
        </w:rPr>
        <w:t>）</w:t>
      </w:r>
      <w:r w:rsidR="009408E2" w:rsidRPr="00E10D4C">
        <w:rPr>
          <w:rFonts w:ascii="Times New Roman" w:hAnsi="Times New Roman" w:hint="eastAsia"/>
        </w:rPr>
        <w:t>、</w:t>
      </w:r>
      <w:r w:rsidR="009408E2" w:rsidRPr="00E10D4C">
        <w:rPr>
          <w:rFonts w:ascii="Times New Roman" w:hAnsi="Times New Roman"/>
        </w:rPr>
        <w:t>「友人はあなたをどれくらい許してもよいと思うでしょうか」</w:t>
      </w:r>
      <w:r w:rsidR="009408E2" w:rsidRPr="00E10D4C">
        <w:rPr>
          <w:rFonts w:ascii="Times New Roman" w:hAnsi="Times New Roman" w:hint="eastAsia"/>
        </w:rPr>
        <w:t>などの</w:t>
      </w:r>
      <w:r w:rsidR="009408E2" w:rsidRPr="00E10D4C">
        <w:rPr>
          <w:rFonts w:ascii="Times New Roman" w:hAnsi="Times New Roman"/>
        </w:rPr>
        <w:t>5</w:t>
      </w:r>
      <w:r w:rsidR="009408E2" w:rsidRPr="00E10D4C">
        <w:rPr>
          <w:rFonts w:ascii="Times New Roman" w:hAnsi="Times New Roman" w:hint="eastAsia"/>
        </w:rPr>
        <w:t>項目で構成された</w:t>
      </w:r>
      <w:r w:rsidR="00E61836" w:rsidRPr="00E10D4C">
        <w:rPr>
          <w:rFonts w:ascii="Times New Roman" w:hAnsi="Times New Roman" w:hint="eastAsia"/>
        </w:rPr>
        <w:t>赦し期待</w:t>
      </w:r>
      <w:r w:rsidRPr="00E10D4C">
        <w:rPr>
          <w:rFonts w:ascii="Times New Roman" w:hAnsi="Times New Roman"/>
        </w:rPr>
        <w:t>（</w:t>
      </w:r>
      <w:r w:rsidRPr="00E10D4C">
        <w:rPr>
          <w:rFonts w:ascii="Times New Roman" w:hAnsi="Times New Roman"/>
        </w:rPr>
        <w:t>5</w:t>
      </w:r>
      <w:r w:rsidRPr="00E10D4C">
        <w:rPr>
          <w:rFonts w:ascii="Times New Roman" w:hAnsi="Times New Roman"/>
        </w:rPr>
        <w:t>項目</w:t>
      </w:r>
      <w:r w:rsidRPr="00E10D4C">
        <w:rPr>
          <w:rFonts w:ascii="Times New Roman" w:hAnsi="Times New Roman"/>
        </w:rPr>
        <w:t>×4</w:t>
      </w:r>
      <w:r w:rsidRPr="00E10D4C">
        <w:rPr>
          <w:rFonts w:ascii="Times New Roman" w:hAnsi="Times New Roman"/>
        </w:rPr>
        <w:t>シナリオ、</w:t>
      </w:r>
      <w:r w:rsidRPr="00E10D4C">
        <w:rPr>
          <w:rFonts w:ascii="Times New Roman" w:hAnsi="Times New Roman"/>
        </w:rPr>
        <w:t>α=0.92</w:t>
      </w:r>
      <w:r w:rsidRPr="00E10D4C">
        <w:rPr>
          <w:rFonts w:ascii="Times New Roman" w:hAnsi="Times New Roman"/>
        </w:rPr>
        <w:t>）について</w:t>
      </w:r>
      <w:r w:rsidR="009408E2" w:rsidRPr="00E10D4C">
        <w:rPr>
          <w:rFonts w:ascii="Times New Roman" w:hAnsi="Times New Roman" w:hint="eastAsia"/>
        </w:rPr>
        <w:t>、</w:t>
      </w:r>
      <w:r w:rsidR="009408E2" w:rsidRPr="00E10D4C">
        <w:rPr>
          <w:rFonts w:ascii="Times New Roman" w:hAnsi="Times New Roman"/>
        </w:rPr>
        <w:t>4</w:t>
      </w:r>
      <w:r w:rsidR="009408E2" w:rsidRPr="00E10D4C">
        <w:rPr>
          <w:rFonts w:ascii="Times New Roman" w:hAnsi="Times New Roman" w:hint="eastAsia"/>
        </w:rPr>
        <w:t>つのシナリオごとに回答した</w:t>
      </w:r>
      <w:r w:rsidRPr="00E10D4C">
        <w:rPr>
          <w:rFonts w:ascii="Times New Roman" w:hAnsi="Times New Roman"/>
        </w:rPr>
        <w:t>。</w:t>
      </w:r>
      <w:r w:rsidR="00CF76DA" w:rsidRPr="00E10D4C">
        <w:rPr>
          <w:rFonts w:ascii="Times New Roman" w:hAnsi="Times New Roman" w:hint="eastAsia"/>
        </w:rPr>
        <w:t>誠意知覚と赦し知覚の合計</w:t>
      </w:r>
      <w:r w:rsidR="00CF76DA" w:rsidRPr="00E10D4C">
        <w:rPr>
          <w:rFonts w:ascii="Times New Roman" w:hAnsi="Times New Roman"/>
        </w:rPr>
        <w:t>8</w:t>
      </w:r>
      <w:r w:rsidR="00CF76DA" w:rsidRPr="00E10D4C">
        <w:rPr>
          <w:rFonts w:ascii="Times New Roman" w:hAnsi="Times New Roman" w:hint="eastAsia"/>
        </w:rPr>
        <w:t>項目は参加者毎にランダムに配置された。</w:t>
      </w:r>
      <w:r w:rsidRPr="00E10D4C">
        <w:rPr>
          <w:rFonts w:ascii="Times New Roman" w:hAnsi="Times New Roman" w:hint="eastAsia"/>
        </w:rPr>
        <w:t>なお、</w:t>
      </w:r>
      <w:proofErr w:type="spellStart"/>
      <w:r w:rsidRPr="00E10D4C">
        <w:rPr>
          <w:rFonts w:ascii="Times New Roman" w:hAnsi="Times New Roman"/>
        </w:rPr>
        <w:t>Ohtsubo</w:t>
      </w:r>
      <w:proofErr w:type="spellEnd"/>
      <w:r w:rsidRPr="00E10D4C">
        <w:rPr>
          <w:rFonts w:ascii="Times New Roman" w:hAnsi="Times New Roman"/>
        </w:rPr>
        <w:t xml:space="preserve"> </w:t>
      </w:r>
      <w:r w:rsidR="00CF76DA" w:rsidRPr="00E10D4C">
        <w:rPr>
          <w:rFonts w:ascii="Times New Roman" w:hAnsi="Times New Roman"/>
        </w:rPr>
        <w:t>and</w:t>
      </w:r>
      <w:r w:rsidRPr="00E10D4C">
        <w:rPr>
          <w:rFonts w:ascii="Times New Roman" w:hAnsi="Times New Roman"/>
        </w:rPr>
        <w:t xml:space="preserve"> Higuchi </w:t>
      </w:r>
      <w:r w:rsidR="00CF76DA" w:rsidRPr="00E10D4C">
        <w:rPr>
          <w:rFonts w:ascii="Times New Roman" w:hAnsi="Times New Roman"/>
        </w:rPr>
        <w:t>(</w:t>
      </w:r>
      <w:r w:rsidRPr="00E10D4C">
        <w:rPr>
          <w:rFonts w:ascii="Times New Roman" w:hAnsi="Times New Roman"/>
        </w:rPr>
        <w:t>2022)</w:t>
      </w:r>
      <w:r w:rsidR="00CF76DA" w:rsidRPr="00E10D4C">
        <w:rPr>
          <w:rFonts w:ascii="Times New Roman" w:hAnsi="Times New Roman"/>
        </w:rPr>
        <w:t xml:space="preserve"> </w:t>
      </w:r>
      <w:r w:rsidR="00CF76DA" w:rsidRPr="00E10D4C">
        <w:rPr>
          <w:rFonts w:ascii="Times New Roman" w:hAnsi="Times New Roman" w:hint="eastAsia"/>
        </w:rPr>
        <w:t>では</w:t>
      </w:r>
      <w:r w:rsidRPr="00E10D4C">
        <w:rPr>
          <w:rFonts w:ascii="Times New Roman" w:hAnsi="Times New Roman"/>
        </w:rPr>
        <w:t>搾取リスク知覚</w:t>
      </w:r>
      <w:r w:rsidR="00CF76DA" w:rsidRPr="00E10D4C">
        <w:rPr>
          <w:rFonts w:ascii="Times New Roman" w:hAnsi="Times New Roman" w:hint="eastAsia"/>
        </w:rPr>
        <w:t>と</w:t>
      </w:r>
      <w:r w:rsidRPr="00E10D4C">
        <w:rPr>
          <w:rFonts w:ascii="Times New Roman" w:hAnsi="Times New Roman"/>
        </w:rPr>
        <w:t>F</w:t>
      </w:r>
      <w:r w:rsidR="00CF76DA" w:rsidRPr="00E10D4C">
        <w:rPr>
          <w:rFonts w:ascii="Times New Roman" w:hAnsi="Times New Roman" w:hint="eastAsia"/>
        </w:rPr>
        <w:t>と</w:t>
      </w:r>
      <w:r w:rsidRPr="00E10D4C">
        <w:rPr>
          <w:rFonts w:ascii="Times New Roman" w:hAnsi="Times New Roman"/>
        </w:rPr>
        <w:t>の関係評価</w:t>
      </w:r>
      <w:r w:rsidR="00CF76DA" w:rsidRPr="00E10D4C">
        <w:rPr>
          <w:rFonts w:ascii="Times New Roman" w:hAnsi="Times New Roman" w:hint="eastAsia"/>
        </w:rPr>
        <w:t>も測定されていた</w:t>
      </w:r>
      <w:r w:rsidR="006C4BED" w:rsidRPr="00E10D4C">
        <w:rPr>
          <w:rFonts w:ascii="Times New Roman" w:hAnsi="Times New Roman" w:hint="eastAsia"/>
        </w:rPr>
        <w:t>が</w:t>
      </w:r>
      <w:r w:rsidRPr="00E10D4C">
        <w:rPr>
          <w:rFonts w:ascii="Times New Roman" w:hAnsi="Times New Roman"/>
        </w:rPr>
        <w:t>、本研究の仮説検証</w:t>
      </w:r>
      <w:r w:rsidR="00CF76DA" w:rsidRPr="00E10D4C">
        <w:rPr>
          <w:rFonts w:ascii="Times New Roman" w:hAnsi="Times New Roman" w:hint="eastAsia"/>
        </w:rPr>
        <w:t>には</w:t>
      </w:r>
      <w:r w:rsidRPr="00E10D4C">
        <w:rPr>
          <w:rFonts w:ascii="Times New Roman" w:hAnsi="Times New Roman"/>
        </w:rPr>
        <w:t>不必要</w:t>
      </w:r>
      <w:r w:rsidR="00CF76DA" w:rsidRPr="00E10D4C">
        <w:rPr>
          <w:rFonts w:ascii="Times New Roman" w:hAnsi="Times New Roman" w:hint="eastAsia"/>
        </w:rPr>
        <w:t>だと判断し</w:t>
      </w:r>
      <w:r w:rsidRPr="00E10D4C">
        <w:rPr>
          <w:rFonts w:ascii="Times New Roman" w:hAnsi="Times New Roman" w:hint="eastAsia"/>
        </w:rPr>
        <w:t>、</w:t>
      </w:r>
      <w:r w:rsidRPr="00E10D4C">
        <w:rPr>
          <w:rFonts w:ascii="Times New Roman" w:hAnsi="Times New Roman"/>
        </w:rPr>
        <w:t>除外した。</w:t>
      </w:r>
      <w:r w:rsidR="00CF76DA" w:rsidRPr="00E10D4C">
        <w:rPr>
          <w:rFonts w:ascii="Times New Roman" w:hAnsi="Times New Roman" w:hint="eastAsia"/>
        </w:rPr>
        <w:t>参加者がすべてのシナリオと評価に回答した後、最後に参加者は性別と政治的立場について回答し、アンケートを終了した。</w:t>
      </w:r>
      <w:r w:rsidR="00C05D98" w:rsidRPr="00E10D4C">
        <w:rPr>
          <w:rFonts w:ascii="Times New Roman" w:hAnsi="Times New Roman" w:hint="eastAsia"/>
        </w:rPr>
        <w:t>回答にかかった時間はおおよそ</w:t>
      </w:r>
      <w:r w:rsidR="00C05D98" w:rsidRPr="00E10D4C">
        <w:rPr>
          <w:rFonts w:ascii="Times New Roman" w:hAnsi="Times New Roman"/>
        </w:rPr>
        <w:t>8</w:t>
      </w:r>
      <w:r w:rsidR="00C05D98" w:rsidRPr="00E10D4C">
        <w:rPr>
          <w:rFonts w:ascii="Times New Roman" w:hAnsi="Times New Roman" w:hint="eastAsia"/>
        </w:rPr>
        <w:t>分であった。</w:t>
      </w:r>
    </w:p>
    <w:p w14:paraId="0B19E625" w14:textId="77777777" w:rsidR="00985A45" w:rsidRPr="00E10D4C" w:rsidRDefault="00985A45" w:rsidP="00985A45">
      <w:pPr>
        <w:jc w:val="left"/>
        <w:rPr>
          <w:rFonts w:ascii="Times New Roman" w:hAnsi="Times New Roman"/>
        </w:rPr>
      </w:pPr>
    </w:p>
    <w:p w14:paraId="01655690" w14:textId="77777777" w:rsidR="00216EA5" w:rsidRPr="00E10D4C" w:rsidRDefault="00216EA5" w:rsidP="00216EA5">
      <w:pPr>
        <w:jc w:val="center"/>
        <w:rPr>
          <w:rFonts w:ascii="Times New Roman" w:hAnsi="Times New Roman"/>
          <w:b/>
        </w:rPr>
      </w:pPr>
      <w:r w:rsidRPr="00E10D4C">
        <w:rPr>
          <w:rFonts w:ascii="Times New Roman" w:hAnsi="Times New Roman" w:hint="eastAsia"/>
          <w:b/>
        </w:rPr>
        <w:t>結果</w:t>
      </w:r>
    </w:p>
    <w:p w14:paraId="39ABC868" w14:textId="35724365" w:rsidR="00F36BB0" w:rsidRPr="00E10D4C" w:rsidRDefault="00C90534" w:rsidP="000436A6">
      <w:pPr>
        <w:ind w:firstLineChars="100" w:firstLine="210"/>
        <w:jc w:val="left"/>
        <w:rPr>
          <w:rFonts w:ascii="Times New Roman" w:hAnsi="Times New Roman"/>
        </w:rPr>
      </w:pPr>
      <w:r w:rsidRPr="00E10D4C">
        <w:rPr>
          <w:rFonts w:ascii="Times New Roman" w:hAnsi="Times New Roman" w:hint="eastAsia"/>
        </w:rPr>
        <w:t>各条件における</w:t>
      </w:r>
      <w:r w:rsidR="00216EA5" w:rsidRPr="00E10D4C">
        <w:rPr>
          <w:rFonts w:ascii="Times New Roman" w:hAnsi="Times New Roman" w:hint="eastAsia"/>
        </w:rPr>
        <w:t>赦し期待</w:t>
      </w:r>
      <w:r w:rsidRPr="00E10D4C">
        <w:rPr>
          <w:rFonts w:ascii="Times New Roman" w:hAnsi="Times New Roman" w:hint="eastAsia"/>
        </w:rPr>
        <w:t>と</w:t>
      </w:r>
      <w:r w:rsidR="00216EA5" w:rsidRPr="00E10D4C">
        <w:rPr>
          <w:rFonts w:ascii="Times New Roman" w:hAnsi="Times New Roman" w:hint="eastAsia"/>
        </w:rPr>
        <w:t>誠意期待</w:t>
      </w:r>
      <w:r w:rsidRPr="00E10D4C">
        <w:rPr>
          <w:rFonts w:ascii="Times New Roman" w:hAnsi="Times New Roman" w:hint="eastAsia"/>
        </w:rPr>
        <w:t>の測定結果を</w:t>
      </w:r>
      <w:r w:rsidRPr="00E10D4C">
        <w:rPr>
          <w:rFonts w:ascii="Times New Roman" w:hAnsi="Times New Roman"/>
        </w:rPr>
        <w:t>Figure 1</w:t>
      </w:r>
      <w:r w:rsidRPr="00E10D4C">
        <w:rPr>
          <w:rFonts w:ascii="Times New Roman" w:hAnsi="Times New Roman" w:hint="eastAsia"/>
        </w:rPr>
        <w:t>に示す。</w:t>
      </w:r>
      <w:r w:rsidR="00216EA5" w:rsidRPr="00E10D4C">
        <w:rPr>
          <w:rFonts w:ascii="Times New Roman" w:hAnsi="Times New Roman" w:hint="eastAsia"/>
        </w:rPr>
        <w:t>謝罪コストと意図性を独立変数、誠意期待</w:t>
      </w:r>
      <w:r w:rsidR="00266F01" w:rsidRPr="00E10D4C">
        <w:rPr>
          <w:rFonts w:ascii="Times New Roman" w:hAnsi="Times New Roman" w:hint="eastAsia"/>
        </w:rPr>
        <w:t>を従属変数とした</w:t>
      </w:r>
      <w:r w:rsidR="00216EA5" w:rsidRPr="00E10D4C">
        <w:rPr>
          <w:rFonts w:ascii="Times New Roman" w:hAnsi="Times New Roman" w:hint="eastAsia"/>
        </w:rPr>
        <w:t>分散分析の結果、意図</w:t>
      </w:r>
      <w:r w:rsidRPr="00E10D4C">
        <w:rPr>
          <w:rFonts w:ascii="Times New Roman" w:hAnsi="Times New Roman" w:hint="eastAsia"/>
        </w:rPr>
        <w:t>性</w:t>
      </w:r>
      <w:r w:rsidRPr="00E10D4C">
        <w:rPr>
          <w:rFonts w:ascii="Times New Roman" w:hAnsi="Times New Roman"/>
        </w:rPr>
        <w:t xml:space="preserve"> (F(1,599) = 27.35, p &lt; .001, </w:t>
      </w:r>
      <w:r w:rsidR="00155D69" w:rsidRPr="00E10D4C">
        <w:rPr>
          <w:rFonts w:ascii="Times New Roman" w:hAnsi="Times New Roman" w:hint="eastAsia"/>
        </w:rPr>
        <w:t>η</w:t>
      </w:r>
      <w:r w:rsidR="00155D69" w:rsidRPr="00E10D4C">
        <w:rPr>
          <w:rFonts w:ascii="Times New Roman" w:hAnsi="Times New Roman"/>
          <w:vertAlign w:val="subscript"/>
        </w:rPr>
        <w:t>p</w:t>
      </w:r>
      <w:r w:rsidR="00155D69" w:rsidRPr="00E10D4C">
        <w:rPr>
          <w:rFonts w:ascii="Times New Roman" w:hAnsi="Times New Roman"/>
          <w:vertAlign w:val="superscript"/>
        </w:rPr>
        <w:t>2</w:t>
      </w:r>
      <w:r w:rsidR="00155D69" w:rsidRPr="00E10D4C">
        <w:rPr>
          <w:rFonts w:ascii="Times New Roman" w:hAnsi="Times New Roman"/>
        </w:rPr>
        <w:t xml:space="preserve"> </w:t>
      </w:r>
      <w:r w:rsidRPr="00E10D4C">
        <w:rPr>
          <w:rFonts w:ascii="Times New Roman" w:hAnsi="Times New Roman"/>
        </w:rPr>
        <w:t xml:space="preserve">= .036) </w:t>
      </w:r>
      <w:r w:rsidR="00216EA5" w:rsidRPr="00E10D4C">
        <w:rPr>
          <w:rFonts w:ascii="Times New Roman" w:hAnsi="Times New Roman" w:hint="eastAsia"/>
        </w:rPr>
        <w:t>と謝罪コスト</w:t>
      </w:r>
      <w:r w:rsidRPr="00E10D4C">
        <w:rPr>
          <w:rFonts w:ascii="Times New Roman" w:hAnsi="Times New Roman"/>
        </w:rPr>
        <w:t xml:space="preserve"> (F(1,599) = 179.13, p &lt; .001, </w:t>
      </w:r>
      <w:r w:rsidR="00155D69" w:rsidRPr="00E10D4C">
        <w:rPr>
          <w:rFonts w:ascii="Times New Roman" w:hAnsi="Times New Roman" w:hint="eastAsia"/>
        </w:rPr>
        <w:t>η</w:t>
      </w:r>
      <w:r w:rsidR="00155D69" w:rsidRPr="00E10D4C">
        <w:rPr>
          <w:rFonts w:ascii="Times New Roman" w:hAnsi="Times New Roman"/>
          <w:vertAlign w:val="subscript"/>
        </w:rPr>
        <w:t>p</w:t>
      </w:r>
      <w:r w:rsidR="00155D69" w:rsidRPr="00E10D4C">
        <w:rPr>
          <w:rFonts w:ascii="Times New Roman" w:hAnsi="Times New Roman"/>
          <w:vertAlign w:val="superscript"/>
        </w:rPr>
        <w:t>2</w:t>
      </w:r>
      <w:r w:rsidRPr="00E10D4C">
        <w:rPr>
          <w:rFonts w:ascii="Times New Roman" w:hAnsi="Times New Roman"/>
        </w:rPr>
        <w:t xml:space="preserve"> = .230) </w:t>
      </w:r>
      <w:r w:rsidRPr="00E10D4C">
        <w:rPr>
          <w:rFonts w:ascii="Times New Roman" w:hAnsi="Times New Roman" w:hint="eastAsia"/>
        </w:rPr>
        <w:t>の有意な主効果が見られた</w:t>
      </w:r>
      <w:r w:rsidR="00F36BB0" w:rsidRPr="00E10D4C">
        <w:rPr>
          <w:rFonts w:ascii="Times New Roman" w:hAnsi="Times New Roman" w:hint="eastAsia"/>
        </w:rPr>
        <w:t>が</w:t>
      </w:r>
      <w:r w:rsidRPr="00E10D4C">
        <w:rPr>
          <w:rFonts w:ascii="Times New Roman" w:hAnsi="Times New Roman" w:hint="eastAsia"/>
        </w:rPr>
        <w:t>、</w:t>
      </w:r>
      <w:r w:rsidR="00216EA5" w:rsidRPr="00E10D4C">
        <w:rPr>
          <w:rFonts w:ascii="Times New Roman" w:hAnsi="Times New Roman"/>
        </w:rPr>
        <w:t>両変数の</w:t>
      </w:r>
      <w:r w:rsidRPr="00E10D4C">
        <w:rPr>
          <w:rFonts w:ascii="Times New Roman" w:hAnsi="Times New Roman" w:hint="eastAsia"/>
        </w:rPr>
        <w:t>有意な</w:t>
      </w:r>
      <w:r w:rsidR="00216EA5" w:rsidRPr="00E10D4C">
        <w:rPr>
          <w:rFonts w:ascii="Times New Roman" w:hAnsi="Times New Roman"/>
        </w:rPr>
        <w:t>交互作用</w:t>
      </w:r>
      <w:r w:rsidRPr="00E10D4C">
        <w:rPr>
          <w:rFonts w:ascii="Times New Roman" w:hAnsi="Times New Roman" w:hint="eastAsia"/>
        </w:rPr>
        <w:t>効果は</w:t>
      </w:r>
      <w:r w:rsidR="00216EA5" w:rsidRPr="00E10D4C">
        <w:rPr>
          <w:rFonts w:ascii="Times New Roman" w:hAnsi="Times New Roman"/>
        </w:rPr>
        <w:t>見られなかった</w:t>
      </w:r>
      <w:r w:rsidR="00995183" w:rsidRPr="00E10D4C">
        <w:rPr>
          <w:rFonts w:ascii="Times New Roman" w:hAnsi="Times New Roman" w:hint="eastAsia"/>
        </w:rPr>
        <w:t>。</w:t>
      </w:r>
      <w:r w:rsidR="00216EA5" w:rsidRPr="00E10D4C">
        <w:rPr>
          <w:rFonts w:ascii="Times New Roman" w:hAnsi="Times New Roman"/>
        </w:rPr>
        <w:t>(F(1,59</w:t>
      </w:r>
      <w:r w:rsidR="00793EF5" w:rsidRPr="00E10D4C">
        <w:rPr>
          <w:rFonts w:ascii="Times New Roman" w:hAnsi="Times New Roman"/>
        </w:rPr>
        <w:t>9</w:t>
      </w:r>
      <w:r w:rsidR="00216EA5" w:rsidRPr="00E10D4C">
        <w:rPr>
          <w:rFonts w:ascii="Times New Roman" w:hAnsi="Times New Roman"/>
        </w:rPr>
        <w:t xml:space="preserve">) = 1.69, ns, </w:t>
      </w:r>
      <w:r w:rsidR="00155D69" w:rsidRPr="00E10D4C">
        <w:rPr>
          <w:rFonts w:ascii="Times New Roman" w:hAnsi="Times New Roman" w:hint="eastAsia"/>
        </w:rPr>
        <w:t>η</w:t>
      </w:r>
      <w:r w:rsidR="00155D69" w:rsidRPr="00E10D4C">
        <w:rPr>
          <w:rFonts w:ascii="Times New Roman" w:hAnsi="Times New Roman"/>
          <w:vertAlign w:val="subscript"/>
        </w:rPr>
        <w:t>p</w:t>
      </w:r>
      <w:r w:rsidR="00155D69" w:rsidRPr="00E10D4C">
        <w:rPr>
          <w:rFonts w:ascii="Times New Roman" w:hAnsi="Times New Roman"/>
          <w:vertAlign w:val="superscript"/>
        </w:rPr>
        <w:t xml:space="preserve">2 </w:t>
      </w:r>
      <w:r w:rsidR="00216EA5" w:rsidRPr="00E10D4C">
        <w:rPr>
          <w:rFonts w:ascii="Times New Roman" w:hAnsi="Times New Roman"/>
        </w:rPr>
        <w:t xml:space="preserve">= .003). </w:t>
      </w:r>
      <w:r w:rsidR="00216EA5" w:rsidRPr="00E10D4C">
        <w:rPr>
          <w:rFonts w:ascii="Times New Roman" w:hAnsi="Times New Roman" w:hint="eastAsia"/>
        </w:rPr>
        <w:t>赦し期待を</w:t>
      </w:r>
      <w:r w:rsidR="00266F01" w:rsidRPr="00E10D4C">
        <w:rPr>
          <w:rFonts w:ascii="Times New Roman" w:hAnsi="Times New Roman" w:hint="eastAsia"/>
        </w:rPr>
        <w:t>従属</w:t>
      </w:r>
      <w:r w:rsidR="00216EA5" w:rsidRPr="00E10D4C">
        <w:rPr>
          <w:rFonts w:ascii="Times New Roman" w:hAnsi="Times New Roman" w:hint="eastAsia"/>
        </w:rPr>
        <w:t>変数とした分散分析の結果</w:t>
      </w:r>
      <w:r w:rsidR="00216EA5" w:rsidRPr="00E10D4C">
        <w:rPr>
          <w:rFonts w:ascii="Times New Roman" w:hAnsi="Times New Roman"/>
        </w:rPr>
        <w:t>,</w:t>
      </w:r>
      <w:r w:rsidR="00F36BB0" w:rsidRPr="00E10D4C">
        <w:rPr>
          <w:rFonts w:ascii="Times New Roman" w:hAnsi="Times New Roman"/>
        </w:rPr>
        <w:t xml:space="preserve"> </w:t>
      </w:r>
      <w:r w:rsidR="00F36BB0" w:rsidRPr="00E10D4C">
        <w:rPr>
          <w:rFonts w:ascii="Times New Roman" w:hAnsi="Times New Roman" w:hint="eastAsia"/>
        </w:rPr>
        <w:t>意図性</w:t>
      </w:r>
      <w:r w:rsidR="00F36BB0" w:rsidRPr="00E10D4C">
        <w:rPr>
          <w:rFonts w:ascii="Times New Roman" w:hAnsi="Times New Roman"/>
        </w:rPr>
        <w:t xml:space="preserve"> (F(1,599) = 39.60, p &lt; .001, </w:t>
      </w:r>
      <w:r w:rsidR="00155D69" w:rsidRPr="00E10D4C">
        <w:rPr>
          <w:rFonts w:ascii="Times New Roman" w:hAnsi="Times New Roman" w:hint="eastAsia"/>
        </w:rPr>
        <w:t>η</w:t>
      </w:r>
      <w:r w:rsidR="00155D69" w:rsidRPr="00E10D4C">
        <w:rPr>
          <w:rFonts w:ascii="Times New Roman" w:hAnsi="Times New Roman"/>
          <w:vertAlign w:val="subscript"/>
        </w:rPr>
        <w:t>p</w:t>
      </w:r>
      <w:r w:rsidR="00155D69" w:rsidRPr="00E10D4C">
        <w:rPr>
          <w:rFonts w:ascii="Times New Roman" w:hAnsi="Times New Roman"/>
          <w:vertAlign w:val="superscript"/>
        </w:rPr>
        <w:t>2</w:t>
      </w:r>
      <w:r w:rsidR="00155D69" w:rsidRPr="00E10D4C">
        <w:rPr>
          <w:rFonts w:ascii="Times New Roman" w:hAnsi="Times New Roman"/>
        </w:rPr>
        <w:t xml:space="preserve"> </w:t>
      </w:r>
      <w:r w:rsidR="00F36BB0" w:rsidRPr="00E10D4C">
        <w:rPr>
          <w:rFonts w:ascii="Times New Roman" w:hAnsi="Times New Roman"/>
        </w:rPr>
        <w:t xml:space="preserve">= .059) </w:t>
      </w:r>
      <w:r w:rsidR="00F36BB0" w:rsidRPr="00E10D4C">
        <w:rPr>
          <w:rFonts w:ascii="Times New Roman" w:hAnsi="Times New Roman" w:hint="eastAsia"/>
        </w:rPr>
        <w:t>と謝罪コスト</w:t>
      </w:r>
      <w:r w:rsidR="00F36BB0" w:rsidRPr="00E10D4C">
        <w:rPr>
          <w:rFonts w:ascii="Times New Roman" w:hAnsi="Times New Roman"/>
        </w:rPr>
        <w:t xml:space="preserve"> (F(1,599) = 14.62, p &lt; .001, </w:t>
      </w:r>
      <w:r w:rsidR="00155D69" w:rsidRPr="00E10D4C">
        <w:rPr>
          <w:rFonts w:ascii="Times New Roman" w:hAnsi="Times New Roman" w:hint="eastAsia"/>
        </w:rPr>
        <w:t>η</w:t>
      </w:r>
      <w:r w:rsidR="00155D69" w:rsidRPr="00E10D4C">
        <w:rPr>
          <w:rFonts w:ascii="Times New Roman" w:hAnsi="Times New Roman"/>
          <w:vertAlign w:val="subscript"/>
        </w:rPr>
        <w:t>p</w:t>
      </w:r>
      <w:r w:rsidR="00155D69" w:rsidRPr="00E10D4C">
        <w:rPr>
          <w:rFonts w:ascii="Times New Roman" w:hAnsi="Times New Roman"/>
          <w:vertAlign w:val="superscript"/>
        </w:rPr>
        <w:t xml:space="preserve">2 </w:t>
      </w:r>
      <w:r w:rsidR="00F36BB0" w:rsidRPr="00E10D4C">
        <w:rPr>
          <w:rFonts w:ascii="Times New Roman" w:hAnsi="Times New Roman"/>
        </w:rPr>
        <w:t>= .</w:t>
      </w:r>
      <w:r w:rsidR="004E7E62">
        <w:rPr>
          <w:rFonts w:ascii="Times New Roman" w:hAnsi="Times New Roman"/>
        </w:rPr>
        <w:t>0</w:t>
      </w:r>
      <w:r w:rsidR="00F36BB0" w:rsidRPr="00E10D4C">
        <w:rPr>
          <w:rFonts w:ascii="Times New Roman" w:hAnsi="Times New Roman"/>
        </w:rPr>
        <w:t>2</w:t>
      </w:r>
      <w:r w:rsidR="004E7E62">
        <w:rPr>
          <w:rFonts w:ascii="Times New Roman" w:hAnsi="Times New Roman"/>
        </w:rPr>
        <w:t>4</w:t>
      </w:r>
      <w:r w:rsidR="00F36BB0" w:rsidRPr="00E10D4C">
        <w:rPr>
          <w:rFonts w:ascii="Times New Roman" w:hAnsi="Times New Roman"/>
        </w:rPr>
        <w:t xml:space="preserve">) </w:t>
      </w:r>
      <w:r w:rsidR="00F36BB0" w:rsidRPr="00E10D4C">
        <w:rPr>
          <w:rFonts w:ascii="Times New Roman" w:hAnsi="Times New Roman" w:hint="eastAsia"/>
        </w:rPr>
        <w:t>の有意な主効果が見られたが、</w:t>
      </w:r>
      <w:r w:rsidR="00F36BB0" w:rsidRPr="00E10D4C">
        <w:rPr>
          <w:rFonts w:ascii="Times New Roman" w:hAnsi="Times New Roman"/>
        </w:rPr>
        <w:t>両変数の</w:t>
      </w:r>
      <w:r w:rsidR="00F36BB0" w:rsidRPr="00E10D4C">
        <w:rPr>
          <w:rFonts w:ascii="Times New Roman" w:hAnsi="Times New Roman" w:hint="eastAsia"/>
        </w:rPr>
        <w:t>有意な</w:t>
      </w:r>
      <w:r w:rsidR="00F36BB0" w:rsidRPr="00E10D4C">
        <w:rPr>
          <w:rFonts w:ascii="Times New Roman" w:hAnsi="Times New Roman"/>
        </w:rPr>
        <w:t>交互作用</w:t>
      </w:r>
      <w:r w:rsidR="00F36BB0" w:rsidRPr="00E10D4C">
        <w:rPr>
          <w:rFonts w:ascii="Times New Roman" w:hAnsi="Times New Roman" w:hint="eastAsia"/>
        </w:rPr>
        <w:t>効果は</w:t>
      </w:r>
      <w:r w:rsidR="00F36BB0" w:rsidRPr="00E10D4C">
        <w:rPr>
          <w:rFonts w:ascii="Times New Roman" w:hAnsi="Times New Roman"/>
        </w:rPr>
        <w:t>見られなかった</w:t>
      </w:r>
      <w:r w:rsidR="00F36BB0" w:rsidRPr="00E10D4C">
        <w:rPr>
          <w:rFonts w:ascii="Times New Roman" w:hAnsi="Times New Roman" w:hint="eastAsia"/>
        </w:rPr>
        <w:t>。</w:t>
      </w:r>
      <w:r w:rsidR="00F36BB0" w:rsidRPr="00E10D4C">
        <w:rPr>
          <w:rFonts w:ascii="Times New Roman" w:hAnsi="Times New Roman"/>
        </w:rPr>
        <w:t xml:space="preserve">(F(1,599) = 1.43, ns, </w:t>
      </w:r>
      <w:r w:rsidR="00155D69" w:rsidRPr="00E10D4C">
        <w:rPr>
          <w:rFonts w:ascii="Times New Roman" w:hAnsi="Times New Roman" w:hint="eastAsia"/>
        </w:rPr>
        <w:t>η</w:t>
      </w:r>
      <w:r w:rsidR="00155D69" w:rsidRPr="00E10D4C">
        <w:rPr>
          <w:rFonts w:ascii="Times New Roman" w:hAnsi="Times New Roman"/>
          <w:vertAlign w:val="subscript"/>
        </w:rPr>
        <w:t>p</w:t>
      </w:r>
      <w:r w:rsidR="00155D69" w:rsidRPr="00E10D4C">
        <w:rPr>
          <w:rFonts w:ascii="Times New Roman" w:hAnsi="Times New Roman"/>
          <w:vertAlign w:val="superscript"/>
        </w:rPr>
        <w:t>2</w:t>
      </w:r>
      <w:r w:rsidR="00F36BB0" w:rsidRPr="00E10D4C">
        <w:rPr>
          <w:rFonts w:ascii="Times New Roman" w:hAnsi="Times New Roman"/>
        </w:rPr>
        <w:t xml:space="preserve"> = .003).</w:t>
      </w:r>
      <w:r w:rsidR="008C1B66">
        <w:rPr>
          <w:rFonts w:ascii="Times New Roman" w:hAnsi="Times New Roman" w:hint="eastAsia"/>
        </w:rPr>
        <w:t>つまり、</w:t>
      </w:r>
      <w:r w:rsidR="000436A6">
        <w:rPr>
          <w:rFonts w:ascii="Times New Roman" w:hAnsi="Times New Roman" w:hint="eastAsia"/>
        </w:rPr>
        <w:t>意図がある加害よりも意図がない加害の方が、また、コストのない謝罪よりもコストのかかった謝罪の方が、</w:t>
      </w:r>
      <w:r w:rsidR="008C1B66">
        <w:rPr>
          <w:rFonts w:ascii="Times New Roman" w:hAnsi="Times New Roman" w:hint="eastAsia"/>
        </w:rPr>
        <w:t>誠意期待と赦し期待</w:t>
      </w:r>
      <w:r w:rsidR="000436A6">
        <w:rPr>
          <w:rFonts w:ascii="Times New Roman" w:hAnsi="Times New Roman" w:hint="eastAsia"/>
        </w:rPr>
        <w:t>の両方が高かった。</w:t>
      </w:r>
      <w:r w:rsidR="00F36BB0" w:rsidRPr="00E10D4C">
        <w:rPr>
          <w:rFonts w:ascii="Times New Roman" w:hAnsi="Times New Roman" w:hint="eastAsia"/>
        </w:rPr>
        <w:t>これらは</w:t>
      </w:r>
      <w:proofErr w:type="spellStart"/>
      <w:r w:rsidR="00F36BB0" w:rsidRPr="00E10D4C">
        <w:rPr>
          <w:rFonts w:ascii="Times New Roman" w:hAnsi="Times New Roman"/>
        </w:rPr>
        <w:t>Ohtsubo</w:t>
      </w:r>
      <w:proofErr w:type="spellEnd"/>
      <w:r w:rsidR="00F36BB0" w:rsidRPr="00E10D4C">
        <w:rPr>
          <w:rFonts w:ascii="Times New Roman" w:hAnsi="Times New Roman"/>
        </w:rPr>
        <w:t xml:space="preserve"> and Higuchi (2022) </w:t>
      </w:r>
      <w:r w:rsidR="00F36BB0" w:rsidRPr="00E10D4C">
        <w:rPr>
          <w:rFonts w:ascii="Times New Roman" w:hAnsi="Times New Roman" w:hint="eastAsia"/>
        </w:rPr>
        <w:t>と同様の結果であり、仮説</w:t>
      </w:r>
      <w:r w:rsidR="00F36BB0" w:rsidRPr="00E10D4C">
        <w:rPr>
          <w:rFonts w:ascii="Times New Roman" w:hAnsi="Times New Roman"/>
        </w:rPr>
        <w:t>1</w:t>
      </w:r>
      <w:r w:rsidR="0018326D" w:rsidRPr="00E10D4C">
        <w:rPr>
          <w:rFonts w:ascii="Times New Roman" w:hAnsi="Times New Roman"/>
        </w:rPr>
        <w:t>a</w:t>
      </w:r>
      <w:r w:rsidR="00F36BB0" w:rsidRPr="00E10D4C">
        <w:rPr>
          <w:rFonts w:ascii="Times New Roman" w:hAnsi="Times New Roman" w:hint="eastAsia"/>
        </w:rPr>
        <w:t>および</w:t>
      </w:r>
      <w:r w:rsidR="0018326D" w:rsidRPr="00E10D4C">
        <w:rPr>
          <w:rFonts w:ascii="Times New Roman" w:hAnsi="Times New Roman"/>
        </w:rPr>
        <w:t>1b</w:t>
      </w:r>
      <w:r w:rsidR="00F36BB0" w:rsidRPr="00E10D4C">
        <w:rPr>
          <w:rFonts w:ascii="Times New Roman" w:hAnsi="Times New Roman" w:hint="eastAsia"/>
        </w:rPr>
        <w:t>は支持された。</w:t>
      </w:r>
    </w:p>
    <w:p w14:paraId="69D331EB" w14:textId="77777777" w:rsidR="00995183" w:rsidRPr="00E10D4C" w:rsidRDefault="00995183" w:rsidP="00793EF5">
      <w:pPr>
        <w:jc w:val="left"/>
        <w:rPr>
          <w:rFonts w:ascii="Times New Roman" w:hAnsi="Times New Roman"/>
        </w:rPr>
      </w:pPr>
    </w:p>
    <w:p w14:paraId="6C3263DE" w14:textId="4E01CCB9" w:rsidR="004E0C29" w:rsidRPr="00E10D4C" w:rsidRDefault="004E0C29" w:rsidP="004E0C29">
      <w:pPr>
        <w:pStyle w:val="af3"/>
        <w:keepNext/>
        <w:jc w:val="left"/>
        <w:rPr>
          <w:rFonts w:ascii="Times New Roman" w:hAnsi="Times New Roman"/>
        </w:rPr>
      </w:pPr>
      <w:r w:rsidRPr="00E10D4C">
        <w:rPr>
          <w:rFonts w:ascii="Times New Roman" w:hAnsi="Times New Roman"/>
        </w:rPr>
        <w:t xml:space="preserve">Figure </w:t>
      </w:r>
      <w:r w:rsidRPr="00E10D4C">
        <w:rPr>
          <w:rFonts w:ascii="Times New Roman" w:hAnsi="Times New Roman"/>
        </w:rPr>
        <w:fldChar w:fldCharType="begin"/>
      </w:r>
      <w:r w:rsidRPr="00E10D4C">
        <w:rPr>
          <w:rFonts w:ascii="Times New Roman" w:hAnsi="Times New Roman"/>
        </w:rPr>
        <w:instrText xml:space="preserve"> SEQ Figure \* ARABIC </w:instrText>
      </w:r>
      <w:r w:rsidRPr="00E10D4C">
        <w:rPr>
          <w:rFonts w:ascii="Times New Roman" w:hAnsi="Times New Roman"/>
        </w:rPr>
        <w:fldChar w:fldCharType="separate"/>
      </w:r>
      <w:r w:rsidR="00273829">
        <w:rPr>
          <w:rFonts w:ascii="Times New Roman" w:hAnsi="Times New Roman"/>
          <w:noProof/>
        </w:rPr>
        <w:t>1</w:t>
      </w:r>
      <w:r w:rsidRPr="00E10D4C">
        <w:rPr>
          <w:rFonts w:ascii="Times New Roman" w:hAnsi="Times New Roman"/>
        </w:rPr>
        <w:fldChar w:fldCharType="end"/>
      </w:r>
    </w:p>
    <w:p w14:paraId="0F5D26A7" w14:textId="77777777" w:rsidR="004E0C29" w:rsidRPr="00E10D4C" w:rsidRDefault="004E0C29" w:rsidP="004E0C29">
      <w:pPr>
        <w:jc w:val="left"/>
        <w:rPr>
          <w:rFonts w:ascii="Times New Roman" w:hAnsi="Times New Roman"/>
        </w:rPr>
      </w:pPr>
      <w:r w:rsidRPr="00E10D4C">
        <w:rPr>
          <w:rFonts w:ascii="Times New Roman" w:hAnsi="Times New Roman"/>
        </w:rPr>
        <w:t xml:space="preserve">Distributions of (a) Expectations of Forgiveness and (b) Expectations of Sincerity as a Function of Apology Cost and Intention </w:t>
      </w:r>
    </w:p>
    <w:p w14:paraId="0A40C679" w14:textId="5B0CD4F6" w:rsidR="00301C6A" w:rsidRPr="00E10D4C" w:rsidRDefault="008E12A8" w:rsidP="00E10D4C">
      <w:pPr>
        <w:keepNext/>
        <w:jc w:val="left"/>
        <w:rPr>
          <w:rFonts w:ascii="Times New Roman" w:hAnsi="Times New Roman"/>
        </w:rPr>
      </w:pPr>
      <w:r w:rsidRPr="00E10D4C">
        <w:rPr>
          <w:rFonts w:ascii="Times New Roman" w:hAnsi="Times New Roman"/>
          <w:noProof/>
        </w:rPr>
        <w:drawing>
          <wp:inline distT="0" distB="0" distL="0" distR="0" wp14:anchorId="728B8ACC" wp14:editId="6FD3427C">
            <wp:extent cx="5315592" cy="2657796"/>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315592" cy="2657796"/>
                    </a:xfrm>
                    <a:prstGeom prst="rect">
                      <a:avLst/>
                    </a:prstGeom>
                    <a:noFill/>
                    <a:ln>
                      <a:noFill/>
                    </a:ln>
                  </pic:spPr>
                </pic:pic>
              </a:graphicData>
            </a:graphic>
          </wp:inline>
        </w:drawing>
      </w:r>
    </w:p>
    <w:p w14:paraId="73765556" w14:textId="77777777" w:rsidR="008E12A8" w:rsidRPr="00E10D4C" w:rsidRDefault="008E12A8" w:rsidP="008E12A8">
      <w:pPr>
        <w:jc w:val="left"/>
        <w:rPr>
          <w:rFonts w:ascii="Times New Roman" w:hAnsi="Times New Roman"/>
        </w:rPr>
      </w:pPr>
    </w:p>
    <w:p w14:paraId="4F7236E4" w14:textId="34F42E44" w:rsidR="004E0C29" w:rsidRPr="00E10D4C" w:rsidRDefault="009C17CC">
      <w:pPr>
        <w:widowControl/>
        <w:jc w:val="left"/>
        <w:rPr>
          <w:rFonts w:ascii="Times New Roman" w:hAnsi="Times New Roman"/>
          <w:b/>
          <w:bCs/>
          <w:szCs w:val="21"/>
        </w:rPr>
      </w:pPr>
      <w:r w:rsidRPr="00E10D4C">
        <w:rPr>
          <w:rFonts w:ascii="Times New Roman" w:hAnsi="Times New Roman" w:hint="eastAsia"/>
        </w:rPr>
        <w:lastRenderedPageBreak/>
        <w:t>次に</w:t>
      </w:r>
      <w:r w:rsidR="00163F27" w:rsidRPr="00E10D4C">
        <w:rPr>
          <w:rFonts w:ascii="Times New Roman" w:hAnsi="Times New Roman" w:hint="eastAsia"/>
        </w:rPr>
        <w:t>意図あり条件と意図なし条件のそれぞれにおいて、謝罪コストと</w:t>
      </w:r>
      <w:r w:rsidR="00851CA0" w:rsidRPr="00E10D4C">
        <w:rPr>
          <w:rFonts w:ascii="Times New Roman" w:hAnsi="Times New Roman" w:hint="eastAsia"/>
        </w:rPr>
        <w:t>誠意期待の間の相関と、謝罪コストと赦し期待の間の相関を比較した。</w:t>
      </w:r>
      <w:proofErr w:type="spellStart"/>
      <w:r w:rsidRPr="00E10D4C">
        <w:rPr>
          <w:rFonts w:ascii="Times New Roman" w:hAnsi="Times New Roman"/>
        </w:rPr>
        <w:t>Ohtsubo</w:t>
      </w:r>
      <w:proofErr w:type="spellEnd"/>
      <w:r w:rsidRPr="00E10D4C">
        <w:rPr>
          <w:rFonts w:ascii="Times New Roman" w:hAnsi="Times New Roman"/>
        </w:rPr>
        <w:t xml:space="preserve"> </w:t>
      </w:r>
      <w:r w:rsidR="00E61836" w:rsidRPr="00E10D4C">
        <w:rPr>
          <w:rFonts w:ascii="Times New Roman" w:hAnsi="Times New Roman"/>
        </w:rPr>
        <w:t>and</w:t>
      </w:r>
      <w:r w:rsidRPr="00E10D4C">
        <w:rPr>
          <w:rFonts w:ascii="Times New Roman" w:hAnsi="Times New Roman"/>
        </w:rPr>
        <w:t xml:space="preserve"> Higuchi </w:t>
      </w:r>
      <w:r w:rsidR="00E61836" w:rsidRPr="00E10D4C">
        <w:rPr>
          <w:rFonts w:ascii="Times New Roman" w:hAnsi="Times New Roman"/>
        </w:rPr>
        <w:t>(</w:t>
      </w:r>
      <w:r w:rsidRPr="00E10D4C">
        <w:rPr>
          <w:rFonts w:ascii="Times New Roman" w:hAnsi="Times New Roman"/>
        </w:rPr>
        <w:t>2022)</w:t>
      </w:r>
      <w:r w:rsidRPr="00E10D4C">
        <w:rPr>
          <w:rFonts w:ascii="Times New Roman" w:hAnsi="Times New Roman"/>
        </w:rPr>
        <w:t>と同様</w:t>
      </w:r>
      <w:r w:rsidRPr="00E10D4C">
        <w:rPr>
          <w:rFonts w:ascii="Times New Roman" w:hAnsi="Times New Roman"/>
        </w:rPr>
        <w:t>,</w:t>
      </w:r>
      <w:r w:rsidRPr="00E10D4C">
        <w:rPr>
          <w:rFonts w:ascii="Times New Roman" w:hAnsi="Times New Roman" w:hint="eastAsia"/>
        </w:rPr>
        <w:t>誠意知覚の期待</w:t>
      </w:r>
      <w:r w:rsidR="00E61836" w:rsidRPr="00E10D4C">
        <w:rPr>
          <w:rFonts w:ascii="Times New Roman" w:hAnsi="Times New Roman" w:hint="eastAsia"/>
        </w:rPr>
        <w:t>の相関と</w:t>
      </w:r>
      <w:r w:rsidRPr="00E10D4C">
        <w:rPr>
          <w:rFonts w:ascii="Times New Roman" w:hAnsi="Times New Roman" w:hint="eastAsia"/>
        </w:rPr>
        <w:t>赦しの期待</w:t>
      </w:r>
      <w:r w:rsidR="00E61836" w:rsidRPr="00E10D4C">
        <w:rPr>
          <w:rFonts w:ascii="Times New Roman" w:hAnsi="Times New Roman" w:hint="eastAsia"/>
        </w:rPr>
        <w:t>の相関の</w:t>
      </w:r>
      <w:r w:rsidRPr="00E10D4C">
        <w:rPr>
          <w:rFonts w:ascii="Times New Roman" w:hAnsi="Times New Roman" w:hint="eastAsia"/>
        </w:rPr>
        <w:t>どちらも</w:t>
      </w:r>
      <w:r w:rsidRPr="00E10D4C">
        <w:rPr>
          <w:rFonts w:ascii="Times New Roman" w:hAnsi="Times New Roman"/>
        </w:rPr>
        <w:t>謝罪コストを共通の変数として持つため</w:t>
      </w:r>
      <w:r w:rsidR="00E61836" w:rsidRPr="00E10D4C">
        <w:rPr>
          <w:rFonts w:ascii="Times New Roman" w:hAnsi="Times New Roman" w:hint="eastAsia"/>
        </w:rPr>
        <w:t>、従属相関の検定を実施した</w:t>
      </w:r>
      <w:r w:rsidRPr="00E10D4C">
        <w:rPr>
          <w:rFonts w:ascii="Times New Roman" w:hAnsi="Times New Roman"/>
        </w:rPr>
        <w:t>.</w:t>
      </w:r>
      <w:r w:rsidRPr="00E10D4C">
        <w:rPr>
          <w:rFonts w:ascii="Times New Roman" w:hAnsi="Times New Roman" w:hint="eastAsia"/>
        </w:rPr>
        <w:t>各条件における相関</w:t>
      </w:r>
      <w:r w:rsidR="0018326D" w:rsidRPr="00E10D4C">
        <w:rPr>
          <w:rFonts w:ascii="Times New Roman" w:hAnsi="Times New Roman" w:hint="eastAsia"/>
        </w:rPr>
        <w:t>係数</w:t>
      </w:r>
      <w:r w:rsidRPr="00E10D4C">
        <w:rPr>
          <w:rFonts w:ascii="Times New Roman" w:hAnsi="Times New Roman" w:hint="eastAsia"/>
        </w:rPr>
        <w:t>を</w:t>
      </w:r>
      <w:r w:rsidR="0018326D" w:rsidRPr="00E10D4C">
        <w:rPr>
          <w:rFonts w:ascii="Times New Roman" w:hAnsi="Times New Roman"/>
        </w:rPr>
        <w:t xml:space="preserve">figure </w:t>
      </w:r>
      <w:r w:rsidRPr="00E10D4C">
        <w:rPr>
          <w:rFonts w:ascii="Times New Roman" w:hAnsi="Times New Roman" w:hint="eastAsia"/>
        </w:rPr>
        <w:t>２に示す</w:t>
      </w:r>
      <w:r w:rsidRPr="00E10D4C">
        <w:rPr>
          <w:rFonts w:ascii="Times New Roman" w:hAnsi="Times New Roman"/>
        </w:rPr>
        <w:t xml:space="preserve">. </w:t>
      </w:r>
      <w:r w:rsidRPr="00E10D4C">
        <w:rPr>
          <w:rFonts w:ascii="Times New Roman" w:hAnsi="Times New Roman" w:hint="eastAsia"/>
        </w:rPr>
        <w:t>従属相関検定の結果</w:t>
      </w:r>
      <w:r w:rsidRPr="00E10D4C">
        <w:rPr>
          <w:rFonts w:ascii="Times New Roman" w:hAnsi="Times New Roman"/>
        </w:rPr>
        <w:t>,</w:t>
      </w:r>
      <w:r w:rsidRPr="00E10D4C">
        <w:rPr>
          <w:rFonts w:ascii="Times New Roman" w:hAnsi="Times New Roman" w:hint="eastAsia"/>
        </w:rPr>
        <w:t>意図</w:t>
      </w:r>
      <w:r w:rsidR="00793EF5" w:rsidRPr="00E10D4C">
        <w:rPr>
          <w:rFonts w:ascii="Times New Roman" w:hAnsi="Times New Roman" w:hint="eastAsia"/>
        </w:rPr>
        <w:t>なし</w:t>
      </w:r>
      <w:r w:rsidRPr="00E10D4C">
        <w:rPr>
          <w:rFonts w:ascii="Times New Roman" w:hAnsi="Times New Roman" w:hint="eastAsia"/>
        </w:rPr>
        <w:t>条件では</w:t>
      </w:r>
      <w:r w:rsidRPr="00E10D4C">
        <w:rPr>
          <w:rFonts w:ascii="Times New Roman" w:hAnsi="Times New Roman"/>
        </w:rPr>
        <w:t>,</w:t>
      </w:r>
      <w:r w:rsidR="0018326D" w:rsidRPr="00E10D4C">
        <w:rPr>
          <w:rFonts w:ascii="Times New Roman" w:hAnsi="Times New Roman"/>
        </w:rPr>
        <w:t xml:space="preserve"> </w:t>
      </w:r>
      <w:r w:rsidR="0018326D" w:rsidRPr="00E10D4C">
        <w:rPr>
          <w:rFonts w:ascii="Times New Roman" w:hAnsi="Times New Roman" w:hint="eastAsia"/>
        </w:rPr>
        <w:t>謝罪コストと誠意期待の相関のほうが</w:t>
      </w:r>
      <w:r w:rsidRPr="00E10D4C">
        <w:rPr>
          <w:rFonts w:ascii="Times New Roman" w:hAnsi="Times New Roman" w:hint="eastAsia"/>
        </w:rPr>
        <w:t>謝罪コストと赦し期待の相関よりも有意に</w:t>
      </w:r>
      <w:r w:rsidR="0018326D" w:rsidRPr="00E10D4C">
        <w:rPr>
          <w:rFonts w:ascii="Times New Roman" w:hAnsi="Times New Roman" w:hint="eastAsia"/>
        </w:rPr>
        <w:t>高かった</w:t>
      </w:r>
      <w:r w:rsidRPr="00E10D4C">
        <w:rPr>
          <w:rFonts w:ascii="Times New Roman" w:hAnsi="Times New Roman"/>
        </w:rPr>
        <w:t>(.</w:t>
      </w:r>
      <w:r w:rsidR="00793EF5" w:rsidRPr="00E10D4C">
        <w:rPr>
          <w:rFonts w:ascii="Times New Roman" w:hAnsi="Times New Roman"/>
        </w:rPr>
        <w:t>50</w:t>
      </w:r>
      <w:r w:rsidRPr="00E10D4C">
        <w:rPr>
          <w:rFonts w:ascii="Times New Roman" w:hAnsi="Times New Roman"/>
        </w:rPr>
        <w:t xml:space="preserve"> vs. .</w:t>
      </w:r>
      <w:r w:rsidR="00793EF5" w:rsidRPr="00E10D4C">
        <w:rPr>
          <w:rFonts w:ascii="Times New Roman" w:hAnsi="Times New Roman"/>
        </w:rPr>
        <w:t>21</w:t>
      </w:r>
      <w:r w:rsidRPr="00E10D4C">
        <w:rPr>
          <w:rFonts w:ascii="Times New Roman" w:hAnsi="Times New Roman"/>
        </w:rPr>
        <w:t xml:space="preserve">, </w:t>
      </w:r>
      <w:proofErr w:type="spellStart"/>
      <w:r w:rsidRPr="00E10D4C">
        <w:rPr>
          <w:rFonts w:ascii="Times New Roman" w:hAnsi="Times New Roman"/>
        </w:rPr>
        <w:t>Hotelling’s</w:t>
      </w:r>
      <w:proofErr w:type="spellEnd"/>
      <w:r w:rsidRPr="00E10D4C">
        <w:rPr>
          <w:rFonts w:ascii="Times New Roman" w:hAnsi="Times New Roman"/>
        </w:rPr>
        <w:t xml:space="preserve"> t(29</w:t>
      </w:r>
      <w:r w:rsidR="00793EF5" w:rsidRPr="00E10D4C">
        <w:rPr>
          <w:rFonts w:ascii="Times New Roman" w:hAnsi="Times New Roman"/>
        </w:rPr>
        <w:t>7</w:t>
      </w:r>
      <w:r w:rsidRPr="00E10D4C">
        <w:rPr>
          <w:rFonts w:ascii="Times New Roman" w:hAnsi="Times New Roman"/>
        </w:rPr>
        <w:t xml:space="preserve">) = </w:t>
      </w:r>
      <w:r w:rsidR="00793EF5" w:rsidRPr="00E10D4C">
        <w:rPr>
          <w:rFonts w:ascii="Times New Roman" w:hAnsi="Times New Roman"/>
        </w:rPr>
        <w:t>6</w:t>
      </w:r>
      <w:r w:rsidRPr="00E10D4C">
        <w:rPr>
          <w:rFonts w:ascii="Times New Roman" w:hAnsi="Times New Roman"/>
        </w:rPr>
        <w:t>.</w:t>
      </w:r>
      <w:r w:rsidR="00793EF5" w:rsidRPr="00E10D4C">
        <w:rPr>
          <w:rFonts w:ascii="Times New Roman" w:hAnsi="Times New Roman"/>
        </w:rPr>
        <w:t>23</w:t>
      </w:r>
      <w:r w:rsidRPr="00E10D4C">
        <w:rPr>
          <w:rFonts w:ascii="Times New Roman" w:hAnsi="Times New Roman"/>
        </w:rPr>
        <w:t xml:space="preserve"> ,p &lt; .001)</w:t>
      </w:r>
      <w:r w:rsidR="0018326D" w:rsidRPr="00E10D4C">
        <w:rPr>
          <w:rFonts w:ascii="Times New Roman" w:hAnsi="Times New Roman" w:hint="eastAsia"/>
        </w:rPr>
        <w:t>。また</w:t>
      </w:r>
      <w:r w:rsidRPr="00E10D4C">
        <w:rPr>
          <w:rFonts w:ascii="Times New Roman" w:hAnsi="Times New Roman" w:hint="eastAsia"/>
        </w:rPr>
        <w:t>意図</w:t>
      </w:r>
      <w:r w:rsidR="00793EF5" w:rsidRPr="00E10D4C">
        <w:rPr>
          <w:rFonts w:ascii="Times New Roman" w:hAnsi="Times New Roman" w:hint="eastAsia"/>
        </w:rPr>
        <w:t>あり</w:t>
      </w:r>
      <w:r w:rsidRPr="00E10D4C">
        <w:rPr>
          <w:rFonts w:ascii="Times New Roman" w:hAnsi="Times New Roman" w:hint="eastAsia"/>
        </w:rPr>
        <w:t>条件</w:t>
      </w:r>
      <w:r w:rsidR="0018326D" w:rsidRPr="00E10D4C">
        <w:rPr>
          <w:rFonts w:ascii="Times New Roman" w:hAnsi="Times New Roman" w:hint="eastAsia"/>
        </w:rPr>
        <w:t>で</w:t>
      </w:r>
      <w:r w:rsidRPr="00E10D4C">
        <w:rPr>
          <w:rFonts w:ascii="Times New Roman" w:hAnsi="Times New Roman" w:hint="eastAsia"/>
        </w:rPr>
        <w:t>も</w:t>
      </w:r>
      <w:r w:rsidR="0018326D" w:rsidRPr="00E10D4C">
        <w:rPr>
          <w:rFonts w:ascii="Times New Roman" w:hAnsi="Times New Roman" w:hint="eastAsia"/>
        </w:rPr>
        <w:t>、</w:t>
      </w:r>
      <w:r w:rsidRPr="00E10D4C">
        <w:rPr>
          <w:rFonts w:ascii="Times New Roman" w:hAnsi="Times New Roman" w:hint="eastAsia"/>
        </w:rPr>
        <w:t>謝罪コストと誠意期待の相関のほうが</w:t>
      </w:r>
      <w:r w:rsidRPr="00E10D4C">
        <w:rPr>
          <w:rFonts w:ascii="Times New Roman" w:hAnsi="Times New Roman"/>
        </w:rPr>
        <w:t>,</w:t>
      </w:r>
      <w:r w:rsidRPr="00E10D4C">
        <w:rPr>
          <w:rFonts w:ascii="Times New Roman" w:hAnsi="Times New Roman" w:hint="eastAsia"/>
        </w:rPr>
        <w:t>謝罪コストと赦し期待との相関よりも有意に高かった</w:t>
      </w:r>
      <w:r w:rsidRPr="00E10D4C">
        <w:rPr>
          <w:rFonts w:ascii="Times New Roman" w:hAnsi="Times New Roman"/>
        </w:rPr>
        <w:t>(.</w:t>
      </w:r>
      <w:r w:rsidR="00793EF5" w:rsidRPr="00E10D4C">
        <w:rPr>
          <w:rFonts w:ascii="Times New Roman" w:hAnsi="Times New Roman"/>
        </w:rPr>
        <w:t>46</w:t>
      </w:r>
      <w:r w:rsidRPr="00E10D4C">
        <w:rPr>
          <w:rFonts w:ascii="Times New Roman" w:hAnsi="Times New Roman"/>
        </w:rPr>
        <w:t xml:space="preserve"> </w:t>
      </w:r>
      <w:proofErr w:type="spellStart"/>
      <w:r w:rsidRPr="00E10D4C">
        <w:rPr>
          <w:rFonts w:ascii="Times New Roman" w:hAnsi="Times New Roman"/>
        </w:rPr>
        <w:t>v.s</w:t>
      </w:r>
      <w:proofErr w:type="spellEnd"/>
      <w:r w:rsidRPr="00E10D4C">
        <w:rPr>
          <w:rFonts w:ascii="Times New Roman" w:hAnsi="Times New Roman"/>
        </w:rPr>
        <w:t>. .</w:t>
      </w:r>
      <w:r w:rsidR="00793EF5" w:rsidRPr="00E10D4C">
        <w:rPr>
          <w:rFonts w:ascii="Times New Roman" w:hAnsi="Times New Roman"/>
        </w:rPr>
        <w:t>10</w:t>
      </w:r>
      <w:r w:rsidRPr="00E10D4C">
        <w:rPr>
          <w:rFonts w:ascii="Times New Roman" w:hAnsi="Times New Roman"/>
        </w:rPr>
        <w:t xml:space="preserve">, </w:t>
      </w:r>
      <w:proofErr w:type="spellStart"/>
      <w:r w:rsidRPr="00E10D4C">
        <w:rPr>
          <w:rFonts w:ascii="Times New Roman" w:hAnsi="Times New Roman"/>
        </w:rPr>
        <w:t>Hotelling’s</w:t>
      </w:r>
      <w:proofErr w:type="spellEnd"/>
      <w:r w:rsidRPr="00E10D4C">
        <w:rPr>
          <w:rFonts w:ascii="Times New Roman" w:hAnsi="Times New Roman"/>
        </w:rPr>
        <w:t xml:space="preserve"> t(</w:t>
      </w:r>
      <w:r w:rsidR="00793EF5" w:rsidRPr="00E10D4C">
        <w:rPr>
          <w:rFonts w:ascii="Times New Roman" w:hAnsi="Times New Roman"/>
        </w:rPr>
        <w:t>300</w:t>
      </w:r>
      <w:r w:rsidRPr="00E10D4C">
        <w:rPr>
          <w:rFonts w:ascii="Times New Roman" w:hAnsi="Times New Roman"/>
        </w:rPr>
        <w:t xml:space="preserve">) = </w:t>
      </w:r>
      <w:r w:rsidR="00793EF5" w:rsidRPr="00E10D4C">
        <w:rPr>
          <w:rFonts w:ascii="Times New Roman" w:hAnsi="Times New Roman"/>
        </w:rPr>
        <w:t>7</w:t>
      </w:r>
      <w:r w:rsidRPr="00E10D4C">
        <w:rPr>
          <w:rFonts w:ascii="Times New Roman" w:hAnsi="Times New Roman"/>
        </w:rPr>
        <w:t>.</w:t>
      </w:r>
      <w:r w:rsidR="00793EF5" w:rsidRPr="00E10D4C">
        <w:rPr>
          <w:rFonts w:ascii="Times New Roman" w:hAnsi="Times New Roman"/>
        </w:rPr>
        <w:t>52</w:t>
      </w:r>
      <w:r w:rsidRPr="00E10D4C">
        <w:rPr>
          <w:rFonts w:ascii="Times New Roman" w:hAnsi="Times New Roman"/>
        </w:rPr>
        <w:t>, p &lt; .001).</w:t>
      </w:r>
      <w:r w:rsidR="00793EF5" w:rsidRPr="00E10D4C">
        <w:rPr>
          <w:rFonts w:ascii="Times New Roman" w:hAnsi="Times New Roman"/>
          <w:noProof/>
        </w:rPr>
        <w:t xml:space="preserve"> </w:t>
      </w:r>
      <w:r w:rsidR="0018326D" w:rsidRPr="00E10D4C">
        <w:rPr>
          <w:rFonts w:ascii="Times New Roman" w:hAnsi="Times New Roman" w:hint="eastAsia"/>
          <w:noProof/>
        </w:rPr>
        <w:t>これらの結果も</w:t>
      </w:r>
      <w:r w:rsidR="0018326D" w:rsidRPr="00E10D4C">
        <w:rPr>
          <w:rFonts w:ascii="Times New Roman" w:hAnsi="Times New Roman"/>
          <w:noProof/>
        </w:rPr>
        <w:t xml:space="preserve">Ohtsubo and Higuchi (2022) </w:t>
      </w:r>
      <w:r w:rsidR="0018326D" w:rsidRPr="00E10D4C">
        <w:rPr>
          <w:rFonts w:ascii="Times New Roman" w:hAnsi="Times New Roman" w:hint="eastAsia"/>
          <w:noProof/>
        </w:rPr>
        <w:t>の結果と一貫しており、仮説</w:t>
      </w:r>
      <w:r w:rsidR="0018326D" w:rsidRPr="00E10D4C">
        <w:rPr>
          <w:rFonts w:ascii="Times New Roman" w:hAnsi="Times New Roman"/>
          <w:noProof/>
        </w:rPr>
        <w:t>2</w:t>
      </w:r>
      <w:r w:rsidR="0018326D" w:rsidRPr="00E10D4C">
        <w:rPr>
          <w:rFonts w:ascii="Times New Roman" w:hAnsi="Times New Roman" w:hint="eastAsia"/>
          <w:noProof/>
        </w:rPr>
        <w:t>は支持された。</w:t>
      </w:r>
    </w:p>
    <w:p w14:paraId="6A5AAAE4" w14:textId="77777777" w:rsidR="00050683" w:rsidRPr="00E10D4C" w:rsidRDefault="00050683">
      <w:pPr>
        <w:widowControl/>
        <w:jc w:val="left"/>
        <w:rPr>
          <w:rFonts w:ascii="Times New Roman" w:hAnsi="Times New Roman"/>
          <w:b/>
          <w:bCs/>
          <w:szCs w:val="21"/>
        </w:rPr>
      </w:pPr>
    </w:p>
    <w:p w14:paraId="59BF502D" w14:textId="0FFD4BB9" w:rsidR="004E0C29" w:rsidRPr="00E10D4C" w:rsidRDefault="004E0C29" w:rsidP="004E0C29">
      <w:pPr>
        <w:pStyle w:val="af3"/>
        <w:keepNext/>
        <w:jc w:val="left"/>
        <w:rPr>
          <w:rFonts w:ascii="Times New Roman" w:hAnsi="Times New Roman"/>
        </w:rPr>
      </w:pPr>
      <w:r w:rsidRPr="00E10D4C">
        <w:rPr>
          <w:rFonts w:ascii="Times New Roman" w:hAnsi="Times New Roman"/>
        </w:rPr>
        <w:t xml:space="preserve">Figure </w:t>
      </w:r>
      <w:r w:rsidRPr="00E10D4C">
        <w:rPr>
          <w:rFonts w:ascii="Times New Roman" w:hAnsi="Times New Roman"/>
        </w:rPr>
        <w:fldChar w:fldCharType="begin"/>
      </w:r>
      <w:r w:rsidRPr="00E10D4C">
        <w:rPr>
          <w:rFonts w:ascii="Times New Roman" w:hAnsi="Times New Roman"/>
        </w:rPr>
        <w:instrText xml:space="preserve"> SEQ Figure \* ARABIC </w:instrText>
      </w:r>
      <w:r w:rsidRPr="00E10D4C">
        <w:rPr>
          <w:rFonts w:ascii="Times New Roman" w:hAnsi="Times New Roman"/>
        </w:rPr>
        <w:fldChar w:fldCharType="separate"/>
      </w:r>
      <w:r w:rsidR="00273829">
        <w:rPr>
          <w:rFonts w:ascii="Times New Roman" w:hAnsi="Times New Roman"/>
          <w:noProof/>
        </w:rPr>
        <w:t>2</w:t>
      </w:r>
      <w:r w:rsidRPr="00E10D4C">
        <w:rPr>
          <w:rFonts w:ascii="Times New Roman" w:hAnsi="Times New Roman"/>
        </w:rPr>
        <w:fldChar w:fldCharType="end"/>
      </w:r>
    </w:p>
    <w:p w14:paraId="62D5291C" w14:textId="1E6F5985" w:rsidR="004E0C29" w:rsidRPr="00E10D4C" w:rsidRDefault="004E0C29" w:rsidP="00E10D4C">
      <w:pPr>
        <w:rPr>
          <w:rFonts w:ascii="Times New Roman" w:hAnsi="Times New Roman"/>
        </w:rPr>
      </w:pPr>
      <w:r w:rsidRPr="00E10D4C">
        <w:rPr>
          <w:rFonts w:ascii="Times New Roman" w:hAnsi="Times New Roman"/>
        </w:rPr>
        <w:t>Correlation Between Apology Cost and Expectations of Sincerity (Upper) and Correlation Between Apology Cost and Expectations of Forgiveness (Lower) as a Function of the Intention Condition</w:t>
      </w:r>
    </w:p>
    <w:p w14:paraId="3753021E" w14:textId="65A4381F" w:rsidR="009C17CC" w:rsidRPr="00E10D4C" w:rsidRDefault="00793EF5" w:rsidP="00793EF5">
      <w:pPr>
        <w:jc w:val="left"/>
        <w:rPr>
          <w:rFonts w:ascii="Times New Roman" w:hAnsi="Times New Roman"/>
        </w:rPr>
      </w:pPr>
      <w:r w:rsidRPr="00E10D4C">
        <w:rPr>
          <w:rFonts w:ascii="Times New Roman" w:hAnsi="Times New Roman"/>
          <w:noProof/>
        </w:rPr>
        <w:drawing>
          <wp:inline distT="0" distB="0" distL="0" distR="0" wp14:anchorId="0FA3DB5D" wp14:editId="24ABA596">
            <wp:extent cx="5391150" cy="2695575"/>
            <wp:effectExtent l="0" t="0" r="0"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391150" cy="2695575"/>
                    </a:xfrm>
                    <a:prstGeom prst="rect">
                      <a:avLst/>
                    </a:prstGeom>
                    <a:noFill/>
                    <a:ln>
                      <a:noFill/>
                    </a:ln>
                  </pic:spPr>
                </pic:pic>
              </a:graphicData>
            </a:graphic>
          </wp:inline>
        </w:drawing>
      </w:r>
    </w:p>
    <w:p w14:paraId="5911323E" w14:textId="77777777" w:rsidR="00793EF5" w:rsidRPr="00E10D4C" w:rsidRDefault="00793EF5" w:rsidP="00E10D4C">
      <w:pPr>
        <w:jc w:val="left"/>
        <w:rPr>
          <w:rFonts w:ascii="Times New Roman" w:hAnsi="Times New Roman"/>
        </w:rPr>
      </w:pPr>
    </w:p>
    <w:p w14:paraId="4A0FD14D" w14:textId="2A2BE97C" w:rsidR="00216EA5" w:rsidRDefault="008E12A8" w:rsidP="008E12A8">
      <w:pPr>
        <w:ind w:firstLineChars="100" w:firstLine="210"/>
        <w:jc w:val="left"/>
        <w:rPr>
          <w:rFonts w:ascii="Times New Roman" w:hAnsi="Times New Roman"/>
        </w:rPr>
      </w:pPr>
      <w:r w:rsidRPr="00E10D4C">
        <w:rPr>
          <w:rFonts w:ascii="Times New Roman" w:hAnsi="Times New Roman" w:hint="eastAsia"/>
        </w:rPr>
        <w:t>誠意の知覚の期待が高まることで</w:t>
      </w:r>
      <w:r w:rsidRPr="00E10D4C">
        <w:rPr>
          <w:rFonts w:ascii="Times New Roman" w:hAnsi="Times New Roman"/>
        </w:rPr>
        <w:t>,</w:t>
      </w:r>
      <w:r w:rsidRPr="00E10D4C">
        <w:rPr>
          <w:rFonts w:ascii="Times New Roman" w:hAnsi="Times New Roman" w:hint="eastAsia"/>
        </w:rPr>
        <w:t>赦しも期待されるかどうかを確かめるため</w:t>
      </w:r>
      <w:r w:rsidRPr="00E10D4C">
        <w:rPr>
          <w:rFonts w:ascii="Times New Roman" w:hAnsi="Times New Roman"/>
        </w:rPr>
        <w:t>,</w:t>
      </w:r>
      <w:r w:rsidRPr="00E10D4C">
        <w:rPr>
          <w:rFonts w:ascii="Times New Roman" w:hAnsi="Times New Roman" w:hint="eastAsia"/>
        </w:rPr>
        <w:t>無相関検定を実施した</w:t>
      </w:r>
      <w:r w:rsidRPr="00E10D4C">
        <w:rPr>
          <w:rFonts w:ascii="Times New Roman" w:hAnsi="Times New Roman"/>
        </w:rPr>
        <w:t>.</w:t>
      </w:r>
      <w:r w:rsidRPr="00E10D4C">
        <w:rPr>
          <w:rFonts w:ascii="Times New Roman" w:hAnsi="Times New Roman" w:hint="eastAsia"/>
        </w:rPr>
        <w:t>その結果</w:t>
      </w:r>
      <w:r w:rsidRPr="00E10D4C">
        <w:rPr>
          <w:rFonts w:ascii="Times New Roman" w:hAnsi="Times New Roman"/>
        </w:rPr>
        <w:t>,</w:t>
      </w:r>
      <w:r w:rsidRPr="00E10D4C">
        <w:rPr>
          <w:rFonts w:ascii="Times New Roman" w:hAnsi="Times New Roman" w:hint="eastAsia"/>
        </w:rPr>
        <w:t>誠意期待と赦し期待には有意な</w:t>
      </w:r>
      <w:r w:rsidR="00793EF5" w:rsidRPr="00E10D4C">
        <w:rPr>
          <w:rFonts w:ascii="Times New Roman" w:hAnsi="Times New Roman" w:hint="eastAsia"/>
        </w:rPr>
        <w:t>正</w:t>
      </w:r>
      <w:r w:rsidRPr="00E10D4C">
        <w:rPr>
          <w:rFonts w:ascii="Times New Roman" w:hAnsi="Times New Roman" w:hint="eastAsia"/>
        </w:rPr>
        <w:t>の相関</w:t>
      </w:r>
      <w:r w:rsidRPr="00E10D4C">
        <w:rPr>
          <w:rFonts w:ascii="Times New Roman" w:hAnsi="Times New Roman"/>
        </w:rPr>
        <w:t>(r = .</w:t>
      </w:r>
      <w:r w:rsidR="00301C6A" w:rsidRPr="00E10D4C">
        <w:rPr>
          <w:rFonts w:ascii="Times New Roman" w:hAnsi="Times New Roman"/>
        </w:rPr>
        <w:t>57</w:t>
      </w:r>
      <w:r w:rsidRPr="00E10D4C">
        <w:rPr>
          <w:rFonts w:ascii="Times New Roman" w:hAnsi="Times New Roman"/>
        </w:rPr>
        <w:t>, p &lt; .0</w:t>
      </w:r>
      <w:r w:rsidR="00301C6A" w:rsidRPr="00E10D4C">
        <w:rPr>
          <w:rFonts w:ascii="Times New Roman" w:hAnsi="Times New Roman"/>
        </w:rPr>
        <w:t>01</w:t>
      </w:r>
      <w:r w:rsidRPr="00E10D4C">
        <w:rPr>
          <w:rFonts w:ascii="Times New Roman" w:hAnsi="Times New Roman"/>
        </w:rPr>
        <w:t>)</w:t>
      </w:r>
      <w:r w:rsidRPr="00E10D4C">
        <w:rPr>
          <w:rFonts w:ascii="Times New Roman" w:hAnsi="Times New Roman" w:hint="eastAsia"/>
        </w:rPr>
        <w:t>が見られた</w:t>
      </w:r>
      <w:r w:rsidRPr="00E10D4C">
        <w:rPr>
          <w:rFonts w:ascii="Times New Roman" w:hAnsi="Times New Roman"/>
        </w:rPr>
        <w:t>.</w:t>
      </w:r>
      <w:r w:rsidR="0018326D" w:rsidRPr="00E10D4C">
        <w:rPr>
          <w:rFonts w:ascii="Times New Roman" w:hAnsi="Times New Roman" w:hint="eastAsia"/>
        </w:rPr>
        <w:t>よって、仮説</w:t>
      </w:r>
      <w:r w:rsidR="0018326D" w:rsidRPr="00E10D4C">
        <w:rPr>
          <w:rFonts w:ascii="Times New Roman" w:hAnsi="Times New Roman"/>
        </w:rPr>
        <w:t>3</w:t>
      </w:r>
      <w:r w:rsidR="0018326D" w:rsidRPr="00E10D4C">
        <w:rPr>
          <w:rFonts w:ascii="Times New Roman" w:hAnsi="Times New Roman" w:hint="eastAsia"/>
        </w:rPr>
        <w:t>は支持された。</w:t>
      </w:r>
    </w:p>
    <w:p w14:paraId="18E16472" w14:textId="746153EC" w:rsidR="00A03F18" w:rsidRPr="00E10D4C" w:rsidRDefault="00A03F18" w:rsidP="008E12A8">
      <w:pPr>
        <w:ind w:firstLineChars="100" w:firstLine="210"/>
        <w:jc w:val="left"/>
        <w:rPr>
          <w:rFonts w:ascii="Times New Roman" w:hAnsi="Times New Roman"/>
        </w:rPr>
      </w:pPr>
      <w:r>
        <w:rPr>
          <w:rFonts w:ascii="Times New Roman" w:hAnsi="Times New Roman" w:hint="eastAsia"/>
        </w:rPr>
        <w:t>謝罪コストが誠意期待と赦し期待の両方と相関し、後者よりも前者との相関が強かったことから、謝罪コストが誠意知覚を媒介して赦しへと影響する過程が想定される。そこで探索的に媒介分析を行った</w:t>
      </w:r>
      <w:r>
        <w:rPr>
          <w:rFonts w:ascii="Times New Roman" w:hAnsi="Times New Roman"/>
        </w:rPr>
        <w:t xml:space="preserve"> (Figure 3)</w:t>
      </w:r>
      <w:r>
        <w:rPr>
          <w:rFonts w:ascii="Times New Roman" w:hAnsi="Times New Roman" w:hint="eastAsia"/>
        </w:rPr>
        <w:t>。</w:t>
      </w:r>
      <w:r w:rsidR="00B64D3A">
        <w:rPr>
          <w:rFonts w:ascii="Times New Roman" w:hAnsi="Times New Roman"/>
        </w:rPr>
        <w:t>Sobel test</w:t>
      </w:r>
      <w:r w:rsidR="00B64D3A">
        <w:rPr>
          <w:rFonts w:ascii="Times New Roman" w:hAnsi="Times New Roman" w:hint="eastAsia"/>
        </w:rPr>
        <w:t>の結果は有意な媒介効果を示した</w:t>
      </w:r>
      <w:r w:rsidR="00B64D3A">
        <w:rPr>
          <w:rFonts w:ascii="Times New Roman" w:hAnsi="Times New Roman"/>
        </w:rPr>
        <w:t xml:space="preserve"> (z = -10.52, p &lt; .001)</w:t>
      </w:r>
      <w:r w:rsidR="00B64D3A">
        <w:rPr>
          <w:rFonts w:ascii="Times New Roman" w:hAnsi="Times New Roman" w:hint="eastAsia"/>
        </w:rPr>
        <w:t>。また、ブートストラップ法による間接効果の推定値は</w:t>
      </w:r>
      <w:r w:rsidR="00B64D3A">
        <w:rPr>
          <w:rFonts w:ascii="Times New Roman" w:hAnsi="Times New Roman" w:hint="eastAsia"/>
        </w:rPr>
        <w:t>-</w:t>
      </w:r>
      <w:r w:rsidR="00B64D3A">
        <w:rPr>
          <w:rFonts w:ascii="Times New Roman" w:hAnsi="Times New Roman"/>
        </w:rPr>
        <w:t>0.41</w:t>
      </w:r>
      <w:r w:rsidR="00B64D3A">
        <w:rPr>
          <w:rFonts w:ascii="Times New Roman" w:hAnsi="Times New Roman" w:hint="eastAsia"/>
        </w:rPr>
        <w:t>であり、</w:t>
      </w:r>
      <w:r w:rsidR="00B64D3A">
        <w:rPr>
          <w:rFonts w:ascii="Times New Roman" w:hAnsi="Times New Roman" w:hint="eastAsia"/>
        </w:rPr>
        <w:t>95</w:t>
      </w:r>
      <w:r w:rsidR="00B64D3A">
        <w:rPr>
          <w:rFonts w:ascii="Times New Roman" w:hAnsi="Times New Roman" w:hint="eastAsia"/>
        </w:rPr>
        <w:t>％信頼区間は</w:t>
      </w:r>
      <w:r w:rsidR="00B64D3A">
        <w:rPr>
          <w:rFonts w:ascii="Times New Roman" w:hAnsi="Times New Roman" w:hint="eastAsia"/>
        </w:rPr>
        <w:t>0</w:t>
      </w:r>
      <w:r w:rsidR="00B64D3A">
        <w:rPr>
          <w:rFonts w:ascii="Times New Roman" w:hAnsi="Times New Roman" w:hint="eastAsia"/>
        </w:rPr>
        <w:t>をまたがなかった</w:t>
      </w:r>
      <w:r w:rsidR="00B64D3A">
        <w:rPr>
          <w:rFonts w:ascii="Times New Roman" w:hAnsi="Times New Roman"/>
        </w:rPr>
        <w:t xml:space="preserve"> (Upper: -0.50, Lower: -0.33)</w:t>
      </w:r>
      <w:r w:rsidR="00B64D3A">
        <w:rPr>
          <w:rFonts w:ascii="Times New Roman" w:hAnsi="Times New Roman" w:hint="eastAsia"/>
        </w:rPr>
        <w:t>。よって、誠意期待が謝罪コストと赦し期待の関係を媒介する可能性が示された。</w:t>
      </w:r>
    </w:p>
    <w:p w14:paraId="5BDD61F8" w14:textId="3819B46B" w:rsidR="00216EA5" w:rsidRPr="00D1272C" w:rsidRDefault="00216EA5" w:rsidP="00216EA5">
      <w:pPr>
        <w:jc w:val="left"/>
        <w:rPr>
          <w:rFonts w:ascii="Times New Roman" w:hAnsi="Times New Roman"/>
        </w:rPr>
      </w:pPr>
    </w:p>
    <w:p w14:paraId="7A34F1F1" w14:textId="77777777" w:rsidR="00A03F18" w:rsidRDefault="00A03F18" w:rsidP="00A03F18">
      <w:pPr>
        <w:pStyle w:val="af3"/>
        <w:keepNext/>
      </w:pPr>
      <w:r>
        <w:lastRenderedPageBreak/>
        <w:t xml:space="preserve">Figure </w:t>
      </w:r>
      <w:fldSimple w:instr=" SEQ Figure \* ARABIC ">
        <w:r>
          <w:rPr>
            <w:noProof/>
          </w:rPr>
          <w:t>3</w:t>
        </w:r>
      </w:fldSimple>
    </w:p>
    <w:p w14:paraId="4F762DFC" w14:textId="5578B0FC" w:rsidR="00286544" w:rsidRDefault="00286544" w:rsidP="00A03F18">
      <w:r>
        <w:t>The mediation analysis of sincerity expectation on the effect of apology cost on forgiveness expectation.</w:t>
      </w:r>
    </w:p>
    <w:p w14:paraId="494C5496" w14:textId="273D6FFF" w:rsidR="00663D26" w:rsidRDefault="00286544" w:rsidP="00A03F18">
      <w:r w:rsidRPr="00E10D4C">
        <w:rPr>
          <w:i/>
          <w:iCs/>
        </w:rPr>
        <w:t>Note.</w:t>
      </w:r>
      <w:r>
        <w:t xml:space="preserve"> </w:t>
      </w:r>
      <w:r w:rsidR="00A03F18" w:rsidRPr="00273829">
        <w:t xml:space="preserve">Path coefficients indicate the standardized </w:t>
      </w:r>
      <w:r>
        <w:t>partial regression coefficients</w:t>
      </w:r>
      <w:r w:rsidR="00A03F18" w:rsidRPr="00273829">
        <w:t xml:space="preserve">. The parenthetical number indicates the parameter estimate before including the mediator. </w:t>
      </w:r>
    </w:p>
    <w:p w14:paraId="5C32927A" w14:textId="0B835B25" w:rsidR="00A03F18" w:rsidRPr="008D5326" w:rsidRDefault="00A03F18" w:rsidP="00A03F18">
      <w:r w:rsidRPr="00273829">
        <w:t>***p &lt; .001</w:t>
      </w:r>
    </w:p>
    <w:p w14:paraId="1B2A29C4" w14:textId="77777777" w:rsidR="00A03F18" w:rsidRDefault="00A03F18" w:rsidP="00A03F18">
      <w:pPr>
        <w:ind w:firstLineChars="100" w:firstLine="210"/>
        <w:rPr>
          <w:rFonts w:ascii="Times New Roman" w:hAnsi="Times New Roman"/>
        </w:rPr>
      </w:pPr>
      <w:r>
        <w:rPr>
          <w:rFonts w:ascii="Times New Roman" w:hAnsi="Times New Roman"/>
          <w:noProof/>
        </w:rPr>
        <w:drawing>
          <wp:inline distT="0" distB="0" distL="0" distR="0" wp14:anchorId="3B90F6B5" wp14:editId="38C119EA">
            <wp:extent cx="3981450" cy="1619250"/>
            <wp:effectExtent l="0" t="0" r="0" b="0"/>
            <wp:docPr id="3" name="図 3"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ダイアグラム&#10;&#10;自動的に生成された説明"/>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1450" cy="1619250"/>
                    </a:xfrm>
                    <a:prstGeom prst="rect">
                      <a:avLst/>
                    </a:prstGeom>
                    <a:noFill/>
                    <a:ln>
                      <a:noFill/>
                    </a:ln>
                  </pic:spPr>
                </pic:pic>
              </a:graphicData>
            </a:graphic>
          </wp:inline>
        </w:drawing>
      </w:r>
    </w:p>
    <w:p w14:paraId="4D2B4656" w14:textId="10362670" w:rsidR="00A03F18" w:rsidRDefault="00A03F18" w:rsidP="00216EA5">
      <w:pPr>
        <w:jc w:val="left"/>
        <w:rPr>
          <w:rFonts w:ascii="Times New Roman" w:hAnsi="Times New Roman"/>
        </w:rPr>
      </w:pPr>
    </w:p>
    <w:p w14:paraId="086D5E53" w14:textId="77777777" w:rsidR="00A03F18" w:rsidRPr="00E10D4C" w:rsidRDefault="00A03F18" w:rsidP="00216EA5">
      <w:pPr>
        <w:jc w:val="left"/>
        <w:rPr>
          <w:rFonts w:ascii="Times New Roman" w:hAnsi="Times New Roman"/>
        </w:rPr>
      </w:pPr>
    </w:p>
    <w:p w14:paraId="32893742" w14:textId="77777777" w:rsidR="00216EA5" w:rsidRPr="00E10D4C" w:rsidRDefault="00216EA5" w:rsidP="00216EA5">
      <w:pPr>
        <w:jc w:val="center"/>
        <w:rPr>
          <w:rFonts w:ascii="Times New Roman" w:hAnsi="Times New Roman"/>
          <w:b/>
        </w:rPr>
      </w:pPr>
      <w:r w:rsidRPr="00E10D4C">
        <w:rPr>
          <w:rFonts w:ascii="Times New Roman" w:hAnsi="Times New Roman" w:hint="eastAsia"/>
          <w:b/>
        </w:rPr>
        <w:t>考察</w:t>
      </w:r>
    </w:p>
    <w:p w14:paraId="35961FF6" w14:textId="134ECC3C" w:rsidR="00B4639D" w:rsidRPr="00E10D4C" w:rsidRDefault="0019390F" w:rsidP="00D9756F">
      <w:pPr>
        <w:ind w:firstLineChars="100" w:firstLine="210"/>
        <w:rPr>
          <w:rFonts w:ascii="Times New Roman" w:hAnsi="Times New Roman"/>
        </w:rPr>
      </w:pPr>
      <w:r w:rsidRPr="00E10D4C">
        <w:rPr>
          <w:rFonts w:ascii="Times New Roman" w:hAnsi="Times New Roman" w:hint="eastAsia"/>
        </w:rPr>
        <w:t>本研究では仲直りのメカニズムの中の、加害者側の心理に焦点を当てた。具体的には、意図のない加害をした場合やコストをかけた謝罪を行った場合に、加害者が被害者側の誠意の知覚や赦しを期待するかを検討した。</w:t>
      </w:r>
      <w:r w:rsidR="00E846B3" w:rsidRPr="00E10D4C">
        <w:rPr>
          <w:rFonts w:ascii="Times New Roman" w:hAnsi="Times New Roman" w:hint="eastAsia"/>
        </w:rPr>
        <w:t>シナリオ実験</w:t>
      </w:r>
      <w:r w:rsidRPr="00E10D4C">
        <w:rPr>
          <w:rFonts w:ascii="Times New Roman" w:hAnsi="Times New Roman" w:hint="eastAsia"/>
        </w:rPr>
        <w:t>の結果、意図があるよりもない場合に、また、謝罪のコストが小さい場合よりも大きい場合に、誠意期待も赦し期待も促進されることが示された。一方、誠意期待においても赦し期待においても、</w:t>
      </w:r>
      <w:r w:rsidR="00B4639D" w:rsidRPr="00E10D4C">
        <w:rPr>
          <w:rFonts w:ascii="Times New Roman" w:hAnsi="Times New Roman" w:hint="eastAsia"/>
        </w:rPr>
        <w:t>意図性と謝罪コストの間の</w:t>
      </w:r>
      <w:r w:rsidR="00D9756F" w:rsidRPr="00E10D4C">
        <w:rPr>
          <w:rFonts w:ascii="Times New Roman" w:hAnsi="Times New Roman" w:hint="eastAsia"/>
        </w:rPr>
        <w:t>交互作用効果は見られなかった。</w:t>
      </w:r>
      <w:r w:rsidR="004C27D1" w:rsidRPr="00E10D4C">
        <w:rPr>
          <w:rFonts w:ascii="Times New Roman" w:hAnsi="Times New Roman" w:hint="eastAsia"/>
        </w:rPr>
        <w:t>また、謝罪コストが誠意知覚に与える効果の大きさは、謝罪コストが赦し期待に与える効果の大きさよりも、大きかった。これらは、同様の効果を被害者視点で測定した</w:t>
      </w:r>
      <w:proofErr w:type="spellStart"/>
      <w:r w:rsidR="004C27D1" w:rsidRPr="00E10D4C">
        <w:rPr>
          <w:rFonts w:ascii="Times New Roman" w:hAnsi="Times New Roman"/>
        </w:rPr>
        <w:t>Ohtsubo</w:t>
      </w:r>
      <w:proofErr w:type="spellEnd"/>
      <w:r w:rsidR="004C27D1" w:rsidRPr="00E10D4C">
        <w:rPr>
          <w:rFonts w:ascii="Times New Roman" w:hAnsi="Times New Roman"/>
        </w:rPr>
        <w:t xml:space="preserve"> &amp; Higuchi (2022)</w:t>
      </w:r>
      <w:r w:rsidR="004C27D1" w:rsidRPr="00E10D4C">
        <w:rPr>
          <w:rFonts w:ascii="Times New Roman" w:hAnsi="Times New Roman" w:hint="eastAsia"/>
        </w:rPr>
        <w:t>の</w:t>
      </w:r>
      <w:r w:rsidR="004C27D1" w:rsidRPr="00E10D4C">
        <w:rPr>
          <w:rFonts w:ascii="Times New Roman" w:hAnsi="Times New Roman"/>
        </w:rPr>
        <w:t>結果</w:t>
      </w:r>
      <w:r w:rsidR="004C27D1" w:rsidRPr="00E10D4C">
        <w:rPr>
          <w:rFonts w:ascii="Times New Roman" w:hAnsi="Times New Roman" w:hint="eastAsia"/>
        </w:rPr>
        <w:t>と一貫している。</w:t>
      </w:r>
      <w:r w:rsidR="00430611" w:rsidRPr="00E10D4C">
        <w:rPr>
          <w:rFonts w:ascii="Times New Roman" w:hAnsi="Times New Roman" w:hint="eastAsia"/>
        </w:rPr>
        <w:t>したがって</w:t>
      </w:r>
      <w:r w:rsidR="004C27D1" w:rsidRPr="00E10D4C">
        <w:rPr>
          <w:rFonts w:ascii="Times New Roman" w:hAnsi="Times New Roman" w:hint="eastAsia"/>
        </w:rPr>
        <w:t>、</w:t>
      </w:r>
      <w:r w:rsidR="00FC68CD">
        <w:rPr>
          <w:rFonts w:ascii="Times New Roman" w:hAnsi="Times New Roman" w:hint="eastAsia"/>
        </w:rPr>
        <w:t>被害者側が加害の意図がない場合や謝罪のコストがある場合に仲直りを促進するだけでなく</w:t>
      </w:r>
      <w:r w:rsidR="004C27D1" w:rsidRPr="00E10D4C">
        <w:rPr>
          <w:rFonts w:ascii="Times New Roman" w:hAnsi="Times New Roman" w:hint="eastAsia"/>
        </w:rPr>
        <w:t>、加害者側もそれら</w:t>
      </w:r>
      <w:r w:rsidR="00FC68CD">
        <w:rPr>
          <w:rFonts w:ascii="Times New Roman" w:hAnsi="Times New Roman" w:hint="eastAsia"/>
        </w:rPr>
        <w:t>の効果</w:t>
      </w:r>
      <w:r w:rsidR="004C27D1" w:rsidRPr="00E10D4C">
        <w:rPr>
          <w:rFonts w:ascii="Times New Roman" w:hAnsi="Times New Roman" w:hint="eastAsia"/>
        </w:rPr>
        <w:t>を適切に予測できる</w:t>
      </w:r>
      <w:r w:rsidR="00FC68CD">
        <w:rPr>
          <w:rFonts w:ascii="Times New Roman" w:hAnsi="Times New Roman" w:hint="eastAsia"/>
        </w:rPr>
        <w:t>可能性が</w:t>
      </w:r>
      <w:r w:rsidR="004C27D1" w:rsidRPr="00E10D4C">
        <w:rPr>
          <w:rFonts w:ascii="Times New Roman" w:hAnsi="Times New Roman" w:hint="eastAsia"/>
        </w:rPr>
        <w:t>示された。</w:t>
      </w:r>
      <w:r w:rsidR="000E73CA" w:rsidRPr="00E10D4C">
        <w:rPr>
          <w:rFonts w:ascii="Times New Roman" w:hAnsi="Times New Roman" w:hint="eastAsia"/>
        </w:rPr>
        <w:t>本研究結果は、意図性や謝罪コスト</w:t>
      </w:r>
      <w:r w:rsidR="004C27D1" w:rsidRPr="00E10D4C">
        <w:rPr>
          <w:rFonts w:ascii="Times New Roman" w:hAnsi="Times New Roman" w:hint="eastAsia"/>
        </w:rPr>
        <w:t>が</w:t>
      </w:r>
      <w:r w:rsidR="000E73CA" w:rsidRPr="00E10D4C">
        <w:rPr>
          <w:rFonts w:ascii="Times New Roman" w:hAnsi="Times New Roman" w:hint="eastAsia"/>
        </w:rPr>
        <w:t>被害者</w:t>
      </w:r>
      <w:r w:rsidR="000E73CA" w:rsidRPr="00E10D4C">
        <w:rPr>
          <w:rFonts w:ascii="Times New Roman" w:hAnsi="Times New Roman"/>
        </w:rPr>
        <w:t>-</w:t>
      </w:r>
      <w:r w:rsidR="000E73CA" w:rsidRPr="00E10D4C">
        <w:rPr>
          <w:rFonts w:ascii="Times New Roman" w:hAnsi="Times New Roman" w:hint="eastAsia"/>
        </w:rPr>
        <w:t>加害者間で共通して</w:t>
      </w:r>
      <w:r w:rsidR="004C27D1" w:rsidRPr="00E10D4C">
        <w:rPr>
          <w:rFonts w:ascii="Times New Roman" w:hAnsi="Times New Roman" w:hint="eastAsia"/>
        </w:rPr>
        <w:t>仲直りのプロセス</w:t>
      </w:r>
      <w:r w:rsidR="000E73CA" w:rsidRPr="00E10D4C">
        <w:rPr>
          <w:rFonts w:ascii="Times New Roman" w:hAnsi="Times New Roman" w:hint="eastAsia"/>
        </w:rPr>
        <w:t>を促進する</w:t>
      </w:r>
      <w:r w:rsidR="004C27D1" w:rsidRPr="00E10D4C">
        <w:rPr>
          <w:rFonts w:ascii="Times New Roman" w:hAnsi="Times New Roman" w:hint="eastAsia"/>
        </w:rPr>
        <w:t>可能性を示している。</w:t>
      </w:r>
    </w:p>
    <w:p w14:paraId="4B35CF4A" w14:textId="23886DCF" w:rsidR="00311693" w:rsidRDefault="00311693" w:rsidP="00D9756F">
      <w:pPr>
        <w:ind w:firstLineChars="100" w:firstLine="210"/>
        <w:rPr>
          <w:rFonts w:ascii="Times New Roman" w:hAnsi="Times New Roman"/>
        </w:rPr>
      </w:pPr>
      <w:r>
        <w:rPr>
          <w:rFonts w:ascii="Times New Roman" w:hAnsi="Times New Roman" w:hint="eastAsia"/>
        </w:rPr>
        <w:t>意図のある加害をした場合に特にコストをかけた謝罪が有効であると加害者側の被験者は考えなかった。</w:t>
      </w:r>
      <w:r w:rsidR="00CA6A55">
        <w:rPr>
          <w:rFonts w:ascii="Times New Roman" w:hAnsi="Times New Roman" w:hint="eastAsia"/>
        </w:rPr>
        <w:t>先行研究では</w:t>
      </w:r>
      <w:r w:rsidR="00C40DFE">
        <w:rPr>
          <w:rFonts w:ascii="Times New Roman" w:hAnsi="Times New Roman" w:hint="eastAsia"/>
        </w:rPr>
        <w:t>意図のある加害よりも</w:t>
      </w:r>
      <w:r w:rsidR="00CE767D">
        <w:rPr>
          <w:rFonts w:ascii="Times New Roman" w:hAnsi="Times New Roman" w:hint="eastAsia"/>
        </w:rPr>
        <w:t>意図の</w:t>
      </w:r>
      <w:r w:rsidR="00E6337A">
        <w:rPr>
          <w:rFonts w:ascii="Times New Roman" w:hAnsi="Times New Roman" w:hint="eastAsia"/>
        </w:rPr>
        <w:t>無い</w:t>
      </w:r>
      <w:r w:rsidR="00CE767D">
        <w:rPr>
          <w:rFonts w:ascii="Times New Roman" w:hAnsi="Times New Roman" w:hint="eastAsia"/>
        </w:rPr>
        <w:t>加害に対して</w:t>
      </w:r>
      <w:r w:rsidR="00CA6A55">
        <w:rPr>
          <w:rFonts w:ascii="Times New Roman" w:hAnsi="Times New Roman" w:hint="eastAsia"/>
        </w:rPr>
        <w:t>罪悪感を強く感じ</w:t>
      </w:r>
      <w:r w:rsidR="000F7F6C">
        <w:rPr>
          <w:rFonts w:ascii="Times New Roman" w:hAnsi="Times New Roman" w:hint="eastAsia"/>
        </w:rPr>
        <w:t>、</w:t>
      </w:r>
      <w:r w:rsidR="00CA6A55">
        <w:rPr>
          <w:rFonts w:ascii="Times New Roman" w:hAnsi="Times New Roman" w:hint="eastAsia"/>
        </w:rPr>
        <w:t>謝罪</w:t>
      </w:r>
      <w:r w:rsidR="004C49D3">
        <w:rPr>
          <w:rFonts w:ascii="Times New Roman" w:hAnsi="Times New Roman" w:hint="eastAsia"/>
        </w:rPr>
        <w:t>が必要だと</w:t>
      </w:r>
      <w:r w:rsidR="000F7F6C">
        <w:rPr>
          <w:rFonts w:ascii="Times New Roman" w:hAnsi="Times New Roman" w:hint="eastAsia"/>
        </w:rPr>
        <w:t>考えたり</w:t>
      </w:r>
      <w:r w:rsidR="004C49D3">
        <w:rPr>
          <w:rFonts w:ascii="Times New Roman" w:hAnsi="Times New Roman"/>
        </w:rPr>
        <w:t xml:space="preserve"> (</w:t>
      </w:r>
      <w:proofErr w:type="spellStart"/>
      <w:r w:rsidR="004C49D3">
        <w:rPr>
          <w:rFonts w:ascii="Times New Roman" w:hAnsi="Times New Roman"/>
        </w:rPr>
        <w:t>Leunissen</w:t>
      </w:r>
      <w:proofErr w:type="spellEnd"/>
      <w:r w:rsidR="004C49D3">
        <w:rPr>
          <w:rFonts w:ascii="Times New Roman" w:hAnsi="Times New Roman"/>
        </w:rPr>
        <w:t xml:space="preserve"> et al., 2013)</w:t>
      </w:r>
      <w:r w:rsidR="004C49D3">
        <w:rPr>
          <w:rFonts w:ascii="Times New Roman" w:hAnsi="Times New Roman" w:hint="eastAsia"/>
        </w:rPr>
        <w:t>、</w:t>
      </w:r>
      <w:r w:rsidR="00C40DFE">
        <w:rPr>
          <w:rFonts w:ascii="Times New Roman" w:hAnsi="Times New Roman" w:hint="eastAsia"/>
        </w:rPr>
        <w:t>意図の</w:t>
      </w:r>
      <w:r w:rsidR="000F7F6C">
        <w:rPr>
          <w:rFonts w:ascii="Times New Roman" w:hAnsi="Times New Roman" w:hint="eastAsia"/>
        </w:rPr>
        <w:t>無い</w:t>
      </w:r>
      <w:r w:rsidR="00C40DFE">
        <w:rPr>
          <w:rFonts w:ascii="Times New Roman" w:hAnsi="Times New Roman" w:hint="eastAsia"/>
        </w:rPr>
        <w:t>加害における罪悪感が高いほど</w:t>
      </w:r>
      <w:r w:rsidR="004C49D3">
        <w:rPr>
          <w:rFonts w:ascii="Times New Roman" w:hAnsi="Times New Roman" w:hint="eastAsia"/>
        </w:rPr>
        <w:t>謝罪に</w:t>
      </w:r>
      <w:r w:rsidR="00CA6A55">
        <w:rPr>
          <w:rFonts w:ascii="Times New Roman" w:hAnsi="Times New Roman" w:hint="eastAsia"/>
        </w:rPr>
        <w:t>大きなコストをかけることが示されている</w:t>
      </w:r>
      <w:r w:rsidR="00CA6A55">
        <w:rPr>
          <w:rFonts w:ascii="Times New Roman" w:hAnsi="Times New Roman"/>
        </w:rPr>
        <w:t xml:space="preserve"> (Watanabe &amp; </w:t>
      </w:r>
      <w:proofErr w:type="spellStart"/>
      <w:r w:rsidR="00CA6A55">
        <w:rPr>
          <w:rFonts w:ascii="Times New Roman" w:hAnsi="Times New Roman"/>
        </w:rPr>
        <w:t>Ohtsubo</w:t>
      </w:r>
      <w:proofErr w:type="spellEnd"/>
      <w:r w:rsidR="00CA6A55">
        <w:rPr>
          <w:rFonts w:ascii="Times New Roman" w:hAnsi="Times New Roman"/>
        </w:rPr>
        <w:t>, 2012)</w:t>
      </w:r>
      <w:r w:rsidR="00CA6A55">
        <w:rPr>
          <w:rFonts w:ascii="Times New Roman" w:hAnsi="Times New Roman" w:hint="eastAsia"/>
        </w:rPr>
        <w:t>。</w:t>
      </w:r>
      <w:r w:rsidR="00E6337A">
        <w:rPr>
          <w:rFonts w:ascii="Times New Roman" w:hAnsi="Times New Roman" w:hint="eastAsia"/>
        </w:rPr>
        <w:t>したがって、</w:t>
      </w:r>
      <w:r w:rsidR="00C40DFE">
        <w:rPr>
          <w:rFonts w:ascii="Times New Roman" w:hAnsi="Times New Roman" w:hint="eastAsia"/>
        </w:rPr>
        <w:t>コストのかかる謝罪が有効であるという認識に対しても、意図のない加害では罪悪感が働き、意図のある加害では別の要因が働く可能性がある。</w:t>
      </w:r>
      <w:r w:rsidR="001E7C6F">
        <w:rPr>
          <w:rFonts w:ascii="Times New Roman" w:hAnsi="Times New Roman" w:hint="eastAsia"/>
        </w:rPr>
        <w:t>あるいは</w:t>
      </w:r>
      <w:r w:rsidR="00C40DFE">
        <w:rPr>
          <w:rFonts w:ascii="Times New Roman" w:hAnsi="Times New Roman" w:hint="eastAsia"/>
        </w:rPr>
        <w:t>、</w:t>
      </w:r>
      <w:r w:rsidR="001E7C6F">
        <w:rPr>
          <w:rFonts w:ascii="Times New Roman" w:hAnsi="Times New Roman" w:hint="eastAsia"/>
        </w:rPr>
        <w:t>本研究のように謝罪による被害者心理</w:t>
      </w:r>
      <w:r w:rsidR="000F7F6C">
        <w:rPr>
          <w:rFonts w:ascii="Times New Roman" w:hAnsi="Times New Roman" w:hint="eastAsia"/>
        </w:rPr>
        <w:t>の推測と、</w:t>
      </w:r>
      <w:r w:rsidR="001E7C6F">
        <w:rPr>
          <w:rFonts w:ascii="Times New Roman" w:hAnsi="Times New Roman" w:hint="eastAsia"/>
        </w:rPr>
        <w:t>謝罪</w:t>
      </w:r>
      <w:r w:rsidR="000F7F6C">
        <w:rPr>
          <w:rFonts w:ascii="Times New Roman" w:hAnsi="Times New Roman" w:hint="eastAsia"/>
        </w:rPr>
        <w:t>行動や謝罪</w:t>
      </w:r>
      <w:r w:rsidR="001E7C6F">
        <w:rPr>
          <w:rFonts w:ascii="Times New Roman" w:hAnsi="Times New Roman" w:hint="eastAsia"/>
        </w:rPr>
        <w:t>意図</w:t>
      </w:r>
      <w:r w:rsidR="000F7F6C">
        <w:rPr>
          <w:rFonts w:ascii="Times New Roman" w:hAnsi="Times New Roman" w:hint="eastAsia"/>
        </w:rPr>
        <w:t>では異なる心理要因が</w:t>
      </w:r>
      <w:r w:rsidR="001E7C6F">
        <w:rPr>
          <w:rFonts w:ascii="Times New Roman" w:hAnsi="Times New Roman" w:hint="eastAsia"/>
        </w:rPr>
        <w:t>働く可能性もある。</w:t>
      </w:r>
      <w:r w:rsidR="00501CBE">
        <w:rPr>
          <w:rFonts w:ascii="Times New Roman" w:hAnsi="Times New Roman" w:hint="eastAsia"/>
        </w:rPr>
        <w:t>謝罪行動や謝罪意図を測定していないという点は本研究の限界のひとつである。</w:t>
      </w:r>
      <w:r w:rsidR="001E7C6F">
        <w:rPr>
          <w:rFonts w:ascii="Times New Roman" w:hAnsi="Times New Roman" w:hint="eastAsia"/>
        </w:rPr>
        <w:t>今後、</w:t>
      </w:r>
      <w:r w:rsidR="001E7C6F">
        <w:rPr>
          <w:rFonts w:ascii="Times New Roman" w:hAnsi="Times New Roman" w:hint="eastAsia"/>
        </w:rPr>
        <w:lastRenderedPageBreak/>
        <w:t>謝罪行動や謝罪意図を測定した実験により、意図性の有無と謝罪のコストの関係を検討する必要がある。</w:t>
      </w:r>
    </w:p>
    <w:p w14:paraId="2843871A" w14:textId="69C6C1D1" w:rsidR="001E7C6F" w:rsidRDefault="003F642A" w:rsidP="00D9756F">
      <w:pPr>
        <w:ind w:firstLineChars="100" w:firstLine="210"/>
        <w:rPr>
          <w:rFonts w:ascii="Times New Roman" w:hAnsi="Times New Roman"/>
        </w:rPr>
      </w:pPr>
      <w:r>
        <w:rPr>
          <w:rFonts w:ascii="Times New Roman" w:hAnsi="Times New Roman" w:hint="eastAsia"/>
        </w:rPr>
        <w:t>謝罪のコストは赦し期待よりも誠意知覚の期待に対して大きな効果量を示した。また、探索的な分析の結果、謝罪コストは誠意知覚を媒介して赦し期待に効果を持つことが示された。これまでにも被害者視点において、謝罪コストが誠意知覚や赦しに対して効果を持つことが示されている</w:t>
      </w:r>
      <w:r>
        <w:rPr>
          <w:rFonts w:ascii="Times New Roman" w:hAnsi="Times New Roman"/>
        </w:rPr>
        <w:t xml:space="preserve"> (</w:t>
      </w:r>
      <w:r w:rsidR="00AC1A39">
        <w:rPr>
          <w:rFonts w:ascii="Times New Roman" w:hAnsi="Times New Roman"/>
        </w:rPr>
        <w:t xml:space="preserve">e.g., </w:t>
      </w:r>
      <w:proofErr w:type="spellStart"/>
      <w:r>
        <w:rPr>
          <w:rFonts w:ascii="Times New Roman" w:hAnsi="Times New Roman"/>
        </w:rPr>
        <w:t>Ohtsubo</w:t>
      </w:r>
      <w:proofErr w:type="spellEnd"/>
      <w:r>
        <w:rPr>
          <w:rFonts w:ascii="Times New Roman" w:hAnsi="Times New Roman"/>
        </w:rPr>
        <w:t xml:space="preserve"> et al., 2012)</w:t>
      </w:r>
      <w:r>
        <w:rPr>
          <w:rFonts w:ascii="Times New Roman" w:hAnsi="Times New Roman" w:hint="eastAsia"/>
        </w:rPr>
        <w:t>。また、</w:t>
      </w:r>
      <w:proofErr w:type="spellStart"/>
      <w:r>
        <w:rPr>
          <w:rFonts w:ascii="Times New Roman" w:hAnsi="Times New Roman"/>
        </w:rPr>
        <w:t>Ohtsubo</w:t>
      </w:r>
      <w:proofErr w:type="spellEnd"/>
      <w:r>
        <w:rPr>
          <w:rFonts w:ascii="Times New Roman" w:hAnsi="Times New Roman"/>
        </w:rPr>
        <w:t xml:space="preserve"> and Higuchi (2022) </w:t>
      </w:r>
      <w:r>
        <w:rPr>
          <w:rFonts w:ascii="Times New Roman" w:hAnsi="Times New Roman" w:hint="eastAsia"/>
        </w:rPr>
        <w:t>においても謝罪コストは赦しよりも誠意知覚に対して大きな効果量を持つことが示されている。これらは、謝罪</w:t>
      </w:r>
      <w:r w:rsidR="00AC1A39">
        <w:rPr>
          <w:rFonts w:ascii="Times New Roman" w:hAnsi="Times New Roman" w:hint="eastAsia"/>
        </w:rPr>
        <w:t>コストにおける誠意のシグナルとしての働きを重視する、</w:t>
      </w:r>
      <w:r w:rsidR="00AC1A39" w:rsidRPr="00C24674">
        <w:rPr>
          <w:rFonts w:ascii="Times New Roman" w:hAnsi="Times New Roman"/>
        </w:rPr>
        <w:t>costly signaling model of apology</w:t>
      </w:r>
      <w:r w:rsidR="00AC1A39">
        <w:rPr>
          <w:rFonts w:ascii="Times New Roman" w:hAnsi="Times New Roman" w:hint="eastAsia"/>
        </w:rPr>
        <w:t>と一貫する結果である。今後、謝罪行動や謝罪意図に対しても誠意のシグナルが効果を持つかを検討する必要があるだろう</w:t>
      </w:r>
      <w:r w:rsidR="00AC1A39">
        <w:rPr>
          <w:rFonts w:ascii="Times New Roman" w:hAnsi="Times New Roman"/>
        </w:rPr>
        <w:t xml:space="preserve"> (cf., Watanabe &amp; </w:t>
      </w:r>
      <w:proofErr w:type="spellStart"/>
      <w:r w:rsidR="00AC1A39">
        <w:rPr>
          <w:rFonts w:ascii="Times New Roman" w:hAnsi="Times New Roman"/>
        </w:rPr>
        <w:t>Ohtsubo</w:t>
      </w:r>
      <w:proofErr w:type="spellEnd"/>
      <w:r w:rsidR="00AC1A39">
        <w:rPr>
          <w:rFonts w:ascii="Times New Roman" w:hAnsi="Times New Roman"/>
        </w:rPr>
        <w:t>, 2012)</w:t>
      </w:r>
      <w:r w:rsidR="00AC1A39">
        <w:rPr>
          <w:rFonts w:ascii="Times New Roman" w:hAnsi="Times New Roman" w:hint="eastAsia"/>
        </w:rPr>
        <w:t>。</w:t>
      </w:r>
    </w:p>
    <w:p w14:paraId="2A41969E" w14:textId="6E312406" w:rsidR="008A77A1" w:rsidRDefault="008A77A1" w:rsidP="00D9756F">
      <w:pPr>
        <w:ind w:firstLineChars="100" w:firstLine="210"/>
        <w:rPr>
          <w:rFonts w:ascii="Times New Roman" w:hAnsi="Times New Roman"/>
        </w:rPr>
      </w:pPr>
    </w:p>
    <w:p w14:paraId="66CF2D99" w14:textId="77777777" w:rsidR="00273829" w:rsidRDefault="00273829" w:rsidP="00D9756F">
      <w:pPr>
        <w:ind w:firstLineChars="100" w:firstLine="210"/>
        <w:rPr>
          <w:rFonts w:ascii="Times New Roman" w:hAnsi="Times New Roman"/>
        </w:rPr>
      </w:pPr>
    </w:p>
    <w:p w14:paraId="2E0AF0B4" w14:textId="791BAB69" w:rsidR="00397B1D" w:rsidRPr="00E10D4C" w:rsidRDefault="00397B1D" w:rsidP="00397B1D">
      <w:pPr>
        <w:jc w:val="center"/>
        <w:rPr>
          <w:rFonts w:ascii="Times New Roman" w:hAnsi="Times New Roman"/>
          <w:b/>
        </w:rPr>
      </w:pPr>
      <w:r w:rsidRPr="00E10D4C">
        <w:rPr>
          <w:rFonts w:ascii="Times New Roman" w:hAnsi="Times New Roman" w:hint="eastAsia"/>
          <w:b/>
        </w:rPr>
        <w:t>引用文献</w:t>
      </w:r>
    </w:p>
    <w:p w14:paraId="7F9B2872" w14:textId="77777777" w:rsidR="00D9756F" w:rsidRPr="00E10D4C" w:rsidRDefault="00D9756F" w:rsidP="00D9756F">
      <w:pPr>
        <w:jc w:val="left"/>
        <w:rPr>
          <w:rFonts w:ascii="Times New Roman" w:hAnsi="Times New Roman"/>
        </w:rPr>
      </w:pPr>
      <w:r w:rsidRPr="00E10D4C">
        <w:rPr>
          <w:rFonts w:ascii="Times New Roman" w:hAnsi="Times New Roman"/>
        </w:rPr>
        <w:t>Blatz, C. W., &amp; Philpot, C. (2010). On the outcomes of intergroup apologies: A review. Social and Personality Psychology Compass, 4(11), 995-1007.</w:t>
      </w:r>
    </w:p>
    <w:p w14:paraId="7E6BAB06" w14:textId="77777777" w:rsidR="00D9756F" w:rsidRPr="00E10D4C" w:rsidRDefault="00D9756F" w:rsidP="00D9756F">
      <w:pPr>
        <w:jc w:val="left"/>
        <w:rPr>
          <w:rFonts w:ascii="Times New Roman" w:hAnsi="Times New Roman"/>
        </w:rPr>
      </w:pPr>
      <w:r w:rsidRPr="00E10D4C">
        <w:rPr>
          <w:rFonts w:ascii="Times New Roman" w:hAnsi="Times New Roman"/>
        </w:rPr>
        <w:t xml:space="preserve">Cords, M., &amp; </w:t>
      </w:r>
      <w:proofErr w:type="spellStart"/>
      <w:r w:rsidRPr="00E10D4C">
        <w:rPr>
          <w:rFonts w:ascii="Times New Roman" w:hAnsi="Times New Roman"/>
        </w:rPr>
        <w:t>Thurnheer</w:t>
      </w:r>
      <w:proofErr w:type="spellEnd"/>
      <w:r w:rsidRPr="00E10D4C">
        <w:rPr>
          <w:rFonts w:ascii="Times New Roman" w:hAnsi="Times New Roman"/>
        </w:rPr>
        <w:t>, S. (1993). Reconciling with valuable partners by long‐tailed macaques. Ethology, 93(4), 315-325.</w:t>
      </w:r>
    </w:p>
    <w:p w14:paraId="038D1113" w14:textId="77777777" w:rsidR="00D9756F" w:rsidRPr="00E10D4C" w:rsidRDefault="00D9756F" w:rsidP="00D9756F">
      <w:pPr>
        <w:jc w:val="left"/>
        <w:rPr>
          <w:rFonts w:ascii="Times New Roman" w:hAnsi="Times New Roman"/>
        </w:rPr>
      </w:pPr>
      <w:r w:rsidRPr="00E10D4C">
        <w:rPr>
          <w:rFonts w:ascii="Times New Roman" w:hAnsi="Times New Roman"/>
        </w:rPr>
        <w:t>De Waal, F. B. (2000). Primates--a natural heritage of conflict resolution. Science, 289(5479), 586-590.</w:t>
      </w:r>
    </w:p>
    <w:p w14:paraId="55D4BE2C" w14:textId="77777777" w:rsidR="00D9756F" w:rsidRPr="00E10D4C" w:rsidRDefault="00D9756F" w:rsidP="00D9756F">
      <w:pPr>
        <w:jc w:val="left"/>
        <w:rPr>
          <w:rFonts w:ascii="Times New Roman" w:hAnsi="Times New Roman"/>
        </w:rPr>
      </w:pPr>
      <w:r w:rsidRPr="00E10D4C">
        <w:rPr>
          <w:rFonts w:ascii="Times New Roman" w:hAnsi="Times New Roman"/>
        </w:rPr>
        <w:t>Fehr, R., Gelfand, M. J., &amp; Nag, M. (2010). The road to forgiveness: a meta-analytic synthesis of its situational and dispositional correlates. Psychological bulletin, 136(5), 894.</w:t>
      </w:r>
    </w:p>
    <w:p w14:paraId="5D9087A2" w14:textId="77777777" w:rsidR="00D9756F" w:rsidRPr="00E10D4C" w:rsidRDefault="00D9756F" w:rsidP="00D9756F">
      <w:pPr>
        <w:jc w:val="left"/>
        <w:rPr>
          <w:rFonts w:ascii="Times New Roman" w:hAnsi="Times New Roman"/>
        </w:rPr>
      </w:pPr>
      <w:proofErr w:type="spellStart"/>
      <w:r w:rsidRPr="00E10D4C">
        <w:rPr>
          <w:rFonts w:ascii="Times New Roman" w:hAnsi="Times New Roman"/>
        </w:rPr>
        <w:t>Hornsey</w:t>
      </w:r>
      <w:proofErr w:type="spellEnd"/>
      <w:r w:rsidRPr="00E10D4C">
        <w:rPr>
          <w:rFonts w:ascii="Times New Roman" w:hAnsi="Times New Roman"/>
        </w:rPr>
        <w:t xml:space="preserve">, M. J., Schumann, K., Bain, P. G., </w:t>
      </w:r>
      <w:proofErr w:type="spellStart"/>
      <w:r w:rsidRPr="00E10D4C">
        <w:rPr>
          <w:rFonts w:ascii="Times New Roman" w:hAnsi="Times New Roman"/>
        </w:rPr>
        <w:t>Blumen</w:t>
      </w:r>
      <w:proofErr w:type="spellEnd"/>
      <w:r w:rsidRPr="00E10D4C">
        <w:rPr>
          <w:rFonts w:ascii="Times New Roman" w:hAnsi="Times New Roman"/>
        </w:rPr>
        <w:t>, S., Chen, S. X., Gomez, A., ... &amp; Wohl, M. J. (2017). Conservatives are more reluctant to give and receive apologies than liberals. Social Psychological and Personality Science, 8(7), 827-835.</w:t>
      </w:r>
    </w:p>
    <w:p w14:paraId="0CB0300A" w14:textId="77777777" w:rsidR="00D9756F" w:rsidRPr="00E10D4C" w:rsidRDefault="00D9756F" w:rsidP="00D9756F">
      <w:pPr>
        <w:jc w:val="left"/>
        <w:rPr>
          <w:rFonts w:ascii="Times New Roman" w:hAnsi="Times New Roman"/>
        </w:rPr>
      </w:pPr>
      <w:r w:rsidRPr="00E10D4C">
        <w:rPr>
          <w:rFonts w:ascii="Times New Roman" w:hAnsi="Times New Roman"/>
        </w:rPr>
        <w:t xml:space="preserve">Howell, A. J., </w:t>
      </w:r>
      <w:proofErr w:type="spellStart"/>
      <w:r w:rsidRPr="00E10D4C">
        <w:rPr>
          <w:rFonts w:ascii="Times New Roman" w:hAnsi="Times New Roman"/>
        </w:rPr>
        <w:t>Turowski</w:t>
      </w:r>
      <w:proofErr w:type="spellEnd"/>
      <w:r w:rsidRPr="00E10D4C">
        <w:rPr>
          <w:rFonts w:ascii="Times New Roman" w:hAnsi="Times New Roman"/>
        </w:rPr>
        <w:t xml:space="preserve">, J. B., &amp; </w:t>
      </w:r>
      <w:proofErr w:type="spellStart"/>
      <w:r w:rsidRPr="00E10D4C">
        <w:rPr>
          <w:rFonts w:ascii="Times New Roman" w:hAnsi="Times New Roman"/>
        </w:rPr>
        <w:t>Buro</w:t>
      </w:r>
      <w:proofErr w:type="spellEnd"/>
      <w:r w:rsidRPr="00E10D4C">
        <w:rPr>
          <w:rFonts w:ascii="Times New Roman" w:hAnsi="Times New Roman"/>
        </w:rPr>
        <w:t>, K. (2012). Guilt, empathy, and apology. Personality and Individual Differences, 53(7), 917-922.</w:t>
      </w:r>
    </w:p>
    <w:p w14:paraId="5E2FAF78" w14:textId="77777777" w:rsidR="00D9756F" w:rsidRPr="00E10D4C" w:rsidRDefault="00D9756F" w:rsidP="00D9756F">
      <w:pPr>
        <w:jc w:val="left"/>
        <w:rPr>
          <w:rFonts w:ascii="Times New Roman" w:hAnsi="Times New Roman"/>
        </w:rPr>
      </w:pPr>
      <w:r w:rsidRPr="00E10D4C">
        <w:rPr>
          <w:rFonts w:ascii="Times New Roman" w:hAnsi="Times New Roman"/>
        </w:rPr>
        <w:t xml:space="preserve">Inbar, Y., Pizarro, D. A., Gilovich, T., &amp; </w:t>
      </w:r>
      <w:proofErr w:type="spellStart"/>
      <w:r w:rsidRPr="00E10D4C">
        <w:rPr>
          <w:rFonts w:ascii="Times New Roman" w:hAnsi="Times New Roman"/>
        </w:rPr>
        <w:t>Ariely</w:t>
      </w:r>
      <w:proofErr w:type="spellEnd"/>
      <w:r w:rsidRPr="00E10D4C">
        <w:rPr>
          <w:rFonts w:ascii="Times New Roman" w:hAnsi="Times New Roman"/>
        </w:rPr>
        <w:t>, D. (2013). Moral masochism: on the connection between guilt and self-punishment. Emotion, 13(1), 14.</w:t>
      </w:r>
    </w:p>
    <w:p w14:paraId="666B8581" w14:textId="77777777" w:rsidR="00D9756F" w:rsidRPr="00E10D4C" w:rsidRDefault="00D9756F" w:rsidP="00D9756F">
      <w:pPr>
        <w:jc w:val="left"/>
        <w:rPr>
          <w:rFonts w:ascii="Times New Roman" w:hAnsi="Times New Roman"/>
        </w:rPr>
      </w:pPr>
      <w:r w:rsidRPr="00E10D4C">
        <w:rPr>
          <w:rFonts w:ascii="Times New Roman" w:hAnsi="Times New Roman"/>
        </w:rPr>
        <w:t xml:space="preserve">Kirchhoff, J., Wagner, U., &amp; </w:t>
      </w:r>
      <w:proofErr w:type="spellStart"/>
      <w:r w:rsidRPr="00E10D4C">
        <w:rPr>
          <w:rFonts w:ascii="Times New Roman" w:hAnsi="Times New Roman"/>
        </w:rPr>
        <w:t>Strack</w:t>
      </w:r>
      <w:proofErr w:type="spellEnd"/>
      <w:r w:rsidRPr="00E10D4C">
        <w:rPr>
          <w:rFonts w:ascii="Times New Roman" w:hAnsi="Times New Roman"/>
        </w:rPr>
        <w:t>, M. (2012). Apologies: Words of magic? The role of verbal components, anger reduction, and offence severity. Peace and Conflict: Journal of Peace Psychology, 18(2), 109.</w:t>
      </w:r>
    </w:p>
    <w:p w14:paraId="45ED89D1" w14:textId="77777777" w:rsidR="00D9756F" w:rsidRPr="00E10D4C" w:rsidRDefault="00D9756F" w:rsidP="00D9756F">
      <w:pPr>
        <w:jc w:val="left"/>
        <w:rPr>
          <w:rFonts w:ascii="Times New Roman" w:hAnsi="Times New Roman"/>
        </w:rPr>
      </w:pPr>
      <w:r w:rsidRPr="00E10D4C">
        <w:rPr>
          <w:rFonts w:ascii="Times New Roman" w:hAnsi="Times New Roman"/>
        </w:rPr>
        <w:t>McCullough, M. E., Pedersen, E. J., Tabak, B. A., &amp; Carter, E. C. (2014). Conciliatory gestures promote forgiveness and reduce anger in humans. Proceedings of the National Academy of Sciences, 111(30), 11211-11216.</w:t>
      </w:r>
    </w:p>
    <w:p w14:paraId="44CCFC9A" w14:textId="77777777" w:rsidR="00D9756F" w:rsidRPr="00E10D4C" w:rsidRDefault="00D9756F" w:rsidP="00D9756F">
      <w:pPr>
        <w:jc w:val="left"/>
        <w:rPr>
          <w:rFonts w:ascii="Times New Roman" w:hAnsi="Times New Roman"/>
        </w:rPr>
      </w:pPr>
      <w:proofErr w:type="spellStart"/>
      <w:r w:rsidRPr="00E10D4C">
        <w:rPr>
          <w:rFonts w:ascii="Times New Roman" w:hAnsi="Times New Roman"/>
        </w:rPr>
        <w:t>Mifune</w:t>
      </w:r>
      <w:proofErr w:type="spellEnd"/>
      <w:r w:rsidRPr="00E10D4C">
        <w:rPr>
          <w:rFonts w:ascii="Times New Roman" w:hAnsi="Times New Roman"/>
        </w:rPr>
        <w:t xml:space="preserve">, N., Inamasu, K., </w:t>
      </w:r>
      <w:proofErr w:type="spellStart"/>
      <w:r w:rsidRPr="00E10D4C">
        <w:rPr>
          <w:rFonts w:ascii="Times New Roman" w:hAnsi="Times New Roman"/>
        </w:rPr>
        <w:t>Kohama</w:t>
      </w:r>
      <w:proofErr w:type="spellEnd"/>
      <w:r w:rsidRPr="00E10D4C">
        <w:rPr>
          <w:rFonts w:ascii="Times New Roman" w:hAnsi="Times New Roman"/>
        </w:rPr>
        <w:t xml:space="preserve">, S., </w:t>
      </w:r>
      <w:proofErr w:type="spellStart"/>
      <w:r w:rsidRPr="00E10D4C">
        <w:rPr>
          <w:rFonts w:ascii="Times New Roman" w:hAnsi="Times New Roman"/>
        </w:rPr>
        <w:t>Ohtsubo</w:t>
      </w:r>
      <w:proofErr w:type="spellEnd"/>
      <w:r w:rsidRPr="00E10D4C">
        <w:rPr>
          <w:rFonts w:ascii="Times New Roman" w:hAnsi="Times New Roman"/>
        </w:rPr>
        <w:t xml:space="preserve">, Y., &amp; </w:t>
      </w:r>
      <w:proofErr w:type="spellStart"/>
      <w:r w:rsidRPr="00E10D4C">
        <w:rPr>
          <w:rFonts w:ascii="Times New Roman" w:hAnsi="Times New Roman"/>
        </w:rPr>
        <w:t>Tago</w:t>
      </w:r>
      <w:proofErr w:type="spellEnd"/>
      <w:r w:rsidRPr="00E10D4C">
        <w:rPr>
          <w:rFonts w:ascii="Times New Roman" w:hAnsi="Times New Roman"/>
        </w:rPr>
        <w:t xml:space="preserve">, A. (2019). Social dominance orientation as an obstacle to intergroup apology. </w:t>
      </w:r>
      <w:proofErr w:type="spellStart"/>
      <w:r w:rsidRPr="00E10D4C">
        <w:rPr>
          <w:rFonts w:ascii="Times New Roman" w:hAnsi="Times New Roman"/>
        </w:rPr>
        <w:t>PloS</w:t>
      </w:r>
      <w:proofErr w:type="spellEnd"/>
      <w:r w:rsidRPr="00E10D4C">
        <w:rPr>
          <w:rFonts w:ascii="Times New Roman" w:hAnsi="Times New Roman"/>
        </w:rPr>
        <w:t xml:space="preserve"> one, 14(1), e0211379.</w:t>
      </w:r>
    </w:p>
    <w:p w14:paraId="07038C72" w14:textId="77777777" w:rsidR="00D9756F" w:rsidRPr="00E10D4C" w:rsidRDefault="00D9756F" w:rsidP="00D9756F">
      <w:pPr>
        <w:jc w:val="left"/>
        <w:rPr>
          <w:rFonts w:ascii="Times New Roman" w:hAnsi="Times New Roman"/>
        </w:rPr>
      </w:pPr>
      <w:proofErr w:type="spellStart"/>
      <w:r w:rsidRPr="00E10D4C">
        <w:rPr>
          <w:rFonts w:ascii="Times New Roman" w:hAnsi="Times New Roman"/>
        </w:rPr>
        <w:lastRenderedPageBreak/>
        <w:t>Nelissen</w:t>
      </w:r>
      <w:proofErr w:type="spellEnd"/>
      <w:r w:rsidRPr="00E10D4C">
        <w:rPr>
          <w:rFonts w:ascii="Times New Roman" w:hAnsi="Times New Roman"/>
        </w:rPr>
        <w:t xml:space="preserve">, R., &amp; </w:t>
      </w:r>
      <w:proofErr w:type="spellStart"/>
      <w:r w:rsidRPr="00E10D4C">
        <w:rPr>
          <w:rFonts w:ascii="Times New Roman" w:hAnsi="Times New Roman"/>
        </w:rPr>
        <w:t>Zeelenberg</w:t>
      </w:r>
      <w:proofErr w:type="spellEnd"/>
      <w:r w:rsidRPr="00E10D4C">
        <w:rPr>
          <w:rFonts w:ascii="Times New Roman" w:hAnsi="Times New Roman"/>
        </w:rPr>
        <w:t>, M. (2009). When guilt evokes self-punishment: evidence for the existence of a Dobby Effect. Emotion, 9(1), 118.</w:t>
      </w:r>
    </w:p>
    <w:p w14:paraId="2E2FA57E" w14:textId="77777777" w:rsidR="00D9756F" w:rsidRPr="00E10D4C" w:rsidRDefault="00D9756F" w:rsidP="00D9756F">
      <w:pPr>
        <w:jc w:val="left"/>
        <w:rPr>
          <w:rFonts w:ascii="Times New Roman" w:hAnsi="Times New Roman"/>
        </w:rPr>
      </w:pPr>
      <w:proofErr w:type="spellStart"/>
      <w:r w:rsidRPr="00E10D4C">
        <w:rPr>
          <w:rFonts w:ascii="Times New Roman" w:hAnsi="Times New Roman"/>
        </w:rPr>
        <w:t>Ohtsubo</w:t>
      </w:r>
      <w:proofErr w:type="spellEnd"/>
      <w:r w:rsidRPr="00E10D4C">
        <w:rPr>
          <w:rFonts w:ascii="Times New Roman" w:hAnsi="Times New Roman"/>
        </w:rPr>
        <w:t>, T, Higuchi. M (in press). Apology Cost Is More Strongly Associated with Perceived Sincerity than Forgiveness</w:t>
      </w:r>
    </w:p>
    <w:p w14:paraId="74EC8F76" w14:textId="67448D52" w:rsidR="00D9756F" w:rsidRPr="00E10D4C" w:rsidRDefault="00D9756F" w:rsidP="00D9756F">
      <w:pPr>
        <w:jc w:val="left"/>
        <w:rPr>
          <w:rFonts w:ascii="Times New Roman" w:hAnsi="Times New Roman"/>
        </w:rPr>
      </w:pPr>
      <w:proofErr w:type="spellStart"/>
      <w:r w:rsidRPr="00E10D4C">
        <w:rPr>
          <w:rFonts w:ascii="Times New Roman" w:hAnsi="Times New Roman"/>
        </w:rPr>
        <w:t>Ohtsubo</w:t>
      </w:r>
      <w:proofErr w:type="spellEnd"/>
      <w:r w:rsidRPr="00E10D4C">
        <w:rPr>
          <w:rFonts w:ascii="Times New Roman" w:hAnsi="Times New Roman"/>
        </w:rPr>
        <w:t xml:space="preserve">, Y., Inamasu, K., </w:t>
      </w:r>
      <w:proofErr w:type="spellStart"/>
      <w:r w:rsidRPr="00E10D4C">
        <w:rPr>
          <w:rFonts w:ascii="Times New Roman" w:hAnsi="Times New Roman"/>
        </w:rPr>
        <w:t>Kohama</w:t>
      </w:r>
      <w:proofErr w:type="spellEnd"/>
      <w:r w:rsidRPr="00E10D4C">
        <w:rPr>
          <w:rFonts w:ascii="Times New Roman" w:hAnsi="Times New Roman"/>
        </w:rPr>
        <w:t xml:space="preserve">, S., </w:t>
      </w:r>
      <w:proofErr w:type="spellStart"/>
      <w:r w:rsidRPr="00E10D4C">
        <w:rPr>
          <w:rFonts w:ascii="Times New Roman" w:hAnsi="Times New Roman"/>
        </w:rPr>
        <w:t>Mifune</w:t>
      </w:r>
      <w:proofErr w:type="spellEnd"/>
      <w:r w:rsidRPr="00E10D4C">
        <w:rPr>
          <w:rFonts w:ascii="Times New Roman" w:hAnsi="Times New Roman"/>
        </w:rPr>
        <w:t xml:space="preserve">, N., &amp; </w:t>
      </w:r>
      <w:proofErr w:type="spellStart"/>
      <w:r w:rsidRPr="00E10D4C">
        <w:rPr>
          <w:rFonts w:ascii="Times New Roman" w:hAnsi="Times New Roman"/>
        </w:rPr>
        <w:t>Tago</w:t>
      </w:r>
      <w:proofErr w:type="spellEnd"/>
      <w:r w:rsidRPr="00E10D4C">
        <w:rPr>
          <w:rFonts w:ascii="Times New Roman" w:hAnsi="Times New Roman"/>
        </w:rPr>
        <w:t>, A. (202</w:t>
      </w:r>
      <w:r w:rsidR="00D766B2">
        <w:rPr>
          <w:rFonts w:ascii="Times New Roman" w:hAnsi="Times New Roman"/>
        </w:rPr>
        <w:t>1</w:t>
      </w:r>
      <w:r w:rsidRPr="00E10D4C">
        <w:rPr>
          <w:rFonts w:ascii="Times New Roman" w:hAnsi="Times New Roman"/>
        </w:rPr>
        <w:t>). Resistance to the six elements of political apologies: Who opposes which elements? Peace and Conflict: Journal of Peace Psychology</w:t>
      </w:r>
      <w:r w:rsidR="00D766B2">
        <w:rPr>
          <w:rFonts w:ascii="Times New Roman" w:hAnsi="Times New Roman"/>
        </w:rPr>
        <w:t>, 27(3), 449-458.</w:t>
      </w:r>
    </w:p>
    <w:p w14:paraId="3248A704" w14:textId="77777777" w:rsidR="00D9756F" w:rsidRPr="00E10D4C" w:rsidRDefault="00D9756F" w:rsidP="00D9756F">
      <w:pPr>
        <w:jc w:val="left"/>
        <w:rPr>
          <w:rFonts w:ascii="Times New Roman" w:hAnsi="Times New Roman"/>
        </w:rPr>
      </w:pPr>
      <w:proofErr w:type="spellStart"/>
      <w:r w:rsidRPr="00E10D4C">
        <w:rPr>
          <w:rFonts w:ascii="Times New Roman" w:hAnsi="Times New Roman"/>
        </w:rPr>
        <w:t>Ohtsubo</w:t>
      </w:r>
      <w:proofErr w:type="spellEnd"/>
      <w:r w:rsidRPr="00E10D4C">
        <w:rPr>
          <w:rFonts w:ascii="Times New Roman" w:hAnsi="Times New Roman"/>
        </w:rPr>
        <w:t xml:space="preserve">, Y., Matsunaga, M., </w:t>
      </w:r>
      <w:proofErr w:type="spellStart"/>
      <w:r w:rsidRPr="00E10D4C">
        <w:rPr>
          <w:rFonts w:ascii="Times New Roman" w:hAnsi="Times New Roman"/>
        </w:rPr>
        <w:t>Himichi</w:t>
      </w:r>
      <w:proofErr w:type="spellEnd"/>
      <w:r w:rsidRPr="00E10D4C">
        <w:rPr>
          <w:rFonts w:ascii="Times New Roman" w:hAnsi="Times New Roman"/>
        </w:rPr>
        <w:t xml:space="preserve">, T., Suzuki, K., Shibata, E., Hori, R., ... &amp; </w:t>
      </w:r>
      <w:proofErr w:type="spellStart"/>
      <w:r w:rsidRPr="00E10D4C">
        <w:rPr>
          <w:rFonts w:ascii="Times New Roman" w:hAnsi="Times New Roman"/>
        </w:rPr>
        <w:t>Ohira</w:t>
      </w:r>
      <w:proofErr w:type="spellEnd"/>
      <w:r w:rsidRPr="00E10D4C">
        <w:rPr>
          <w:rFonts w:ascii="Times New Roman" w:hAnsi="Times New Roman"/>
        </w:rPr>
        <w:t>, H. (2020a). Costly group apology communicates a group’s sincere “intention”. Social neuroscience, 15(2), 244-254.</w:t>
      </w:r>
    </w:p>
    <w:p w14:paraId="283C15C1" w14:textId="77777777" w:rsidR="00D9756F" w:rsidRPr="00E10D4C" w:rsidRDefault="00D9756F" w:rsidP="00D9756F">
      <w:pPr>
        <w:jc w:val="left"/>
        <w:rPr>
          <w:rFonts w:ascii="Times New Roman" w:hAnsi="Times New Roman"/>
        </w:rPr>
      </w:pPr>
      <w:proofErr w:type="spellStart"/>
      <w:r w:rsidRPr="00E10D4C">
        <w:rPr>
          <w:rFonts w:ascii="Times New Roman" w:hAnsi="Times New Roman"/>
        </w:rPr>
        <w:t>Ohtsubo</w:t>
      </w:r>
      <w:proofErr w:type="spellEnd"/>
      <w:r w:rsidRPr="00E10D4C">
        <w:rPr>
          <w:rFonts w:ascii="Times New Roman" w:hAnsi="Times New Roman"/>
        </w:rPr>
        <w:t xml:space="preserve">, Y., Matsunaga, M., Tanaka, H., Suzuki, K., Kobayashi, F., Shibata, E., ... &amp; </w:t>
      </w:r>
      <w:proofErr w:type="spellStart"/>
      <w:r w:rsidRPr="00E10D4C">
        <w:rPr>
          <w:rFonts w:ascii="Times New Roman" w:hAnsi="Times New Roman"/>
        </w:rPr>
        <w:t>Ohira</w:t>
      </w:r>
      <w:proofErr w:type="spellEnd"/>
      <w:r w:rsidRPr="00E10D4C">
        <w:rPr>
          <w:rFonts w:ascii="Times New Roman" w:hAnsi="Times New Roman"/>
        </w:rPr>
        <w:t>, H. (2018). Costly apologies communicate conciliatory intention: an fMRI study on forgiveness in response to costly apologies. Evolution and Human Behavior, 39(2), 249-256.</w:t>
      </w:r>
    </w:p>
    <w:p w14:paraId="241B43AA" w14:textId="77777777" w:rsidR="00D9756F" w:rsidRPr="00E10D4C" w:rsidRDefault="00D9756F" w:rsidP="00D9756F">
      <w:pPr>
        <w:jc w:val="left"/>
        <w:rPr>
          <w:rFonts w:ascii="Times New Roman" w:hAnsi="Times New Roman"/>
        </w:rPr>
      </w:pPr>
      <w:proofErr w:type="spellStart"/>
      <w:r w:rsidRPr="00E10D4C">
        <w:rPr>
          <w:rFonts w:ascii="Times New Roman" w:hAnsi="Times New Roman"/>
        </w:rPr>
        <w:t>Ohtsubo</w:t>
      </w:r>
      <w:proofErr w:type="spellEnd"/>
      <w:r w:rsidRPr="00E10D4C">
        <w:rPr>
          <w:rFonts w:ascii="Times New Roman" w:hAnsi="Times New Roman"/>
        </w:rPr>
        <w:t>, Y., &amp; Watanabe, E. (2009). Do sincere apologies need to be costly? Test of a costly signaling model of apology. Evolution and Human Behavior, 30(2), 114-123.</w:t>
      </w:r>
    </w:p>
    <w:p w14:paraId="44FF8D3A" w14:textId="77777777" w:rsidR="00D9756F" w:rsidRPr="00E10D4C" w:rsidRDefault="00D9756F" w:rsidP="00D9756F">
      <w:pPr>
        <w:jc w:val="left"/>
        <w:rPr>
          <w:rFonts w:ascii="Times New Roman" w:hAnsi="Times New Roman"/>
        </w:rPr>
      </w:pPr>
      <w:proofErr w:type="spellStart"/>
      <w:r w:rsidRPr="00E10D4C">
        <w:rPr>
          <w:rFonts w:ascii="Times New Roman" w:hAnsi="Times New Roman"/>
        </w:rPr>
        <w:t>Ohtsubo</w:t>
      </w:r>
      <w:proofErr w:type="spellEnd"/>
      <w:r w:rsidRPr="00E10D4C">
        <w:rPr>
          <w:rFonts w:ascii="Times New Roman" w:hAnsi="Times New Roman"/>
        </w:rPr>
        <w:t xml:space="preserve">, Y., Watanabe, E., Kim, J., Kulas, J. T., </w:t>
      </w:r>
      <w:proofErr w:type="spellStart"/>
      <w:r w:rsidRPr="00E10D4C">
        <w:rPr>
          <w:rFonts w:ascii="Times New Roman" w:hAnsi="Times New Roman"/>
        </w:rPr>
        <w:t>Muluk</w:t>
      </w:r>
      <w:proofErr w:type="spellEnd"/>
      <w:r w:rsidRPr="00E10D4C">
        <w:rPr>
          <w:rFonts w:ascii="Times New Roman" w:hAnsi="Times New Roman"/>
        </w:rPr>
        <w:t xml:space="preserve">, H., </w:t>
      </w:r>
      <w:proofErr w:type="spellStart"/>
      <w:r w:rsidRPr="00E10D4C">
        <w:rPr>
          <w:rFonts w:ascii="Times New Roman" w:hAnsi="Times New Roman"/>
        </w:rPr>
        <w:t>Nazar</w:t>
      </w:r>
      <w:proofErr w:type="spellEnd"/>
      <w:r w:rsidRPr="00E10D4C">
        <w:rPr>
          <w:rFonts w:ascii="Times New Roman" w:hAnsi="Times New Roman"/>
        </w:rPr>
        <w:t>, G., ... &amp; Zhang, J. (2012). Are costly apologies universally perceived as being sincere? A test of the costly apology-perceived sincerity relationship in seven countries. Journal of Evolutionary Psychology, 10(4), 187-204.</w:t>
      </w:r>
    </w:p>
    <w:p w14:paraId="1AD9B3F4" w14:textId="77777777" w:rsidR="00D9756F" w:rsidRPr="00E10D4C" w:rsidRDefault="00D9756F" w:rsidP="00D9756F">
      <w:pPr>
        <w:jc w:val="left"/>
        <w:rPr>
          <w:rFonts w:ascii="Times New Roman" w:hAnsi="Times New Roman"/>
        </w:rPr>
      </w:pPr>
      <w:proofErr w:type="spellStart"/>
      <w:r w:rsidRPr="00E10D4C">
        <w:rPr>
          <w:rFonts w:ascii="Times New Roman" w:hAnsi="Times New Roman"/>
        </w:rPr>
        <w:t>Ohtsubo</w:t>
      </w:r>
      <w:proofErr w:type="spellEnd"/>
      <w:r w:rsidRPr="00E10D4C">
        <w:rPr>
          <w:rFonts w:ascii="Times New Roman" w:hAnsi="Times New Roman"/>
        </w:rPr>
        <w:t>, Y., &amp; Yagi, A. (2015). Relationship value promotes costly apology-making: Testing the valuable relationships hypothesis from the perpetrator's perspective. Evolution and Human Behavior, 36(3), 232-239.</w:t>
      </w:r>
    </w:p>
    <w:p w14:paraId="2CD94EDD" w14:textId="77777777" w:rsidR="00D9756F" w:rsidRPr="00E10D4C" w:rsidRDefault="00D9756F" w:rsidP="00D9756F">
      <w:pPr>
        <w:jc w:val="left"/>
        <w:rPr>
          <w:rFonts w:ascii="Times New Roman" w:hAnsi="Times New Roman"/>
        </w:rPr>
      </w:pPr>
      <w:r w:rsidRPr="00E10D4C">
        <w:rPr>
          <w:rFonts w:ascii="Times New Roman" w:hAnsi="Times New Roman"/>
        </w:rPr>
        <w:t>Schumann, K. (2012). Does love mean never having to say you’re sorry? Associations between relationship satisfaction, perceived apology sincerity, and forgiveness. Journal of Social and Personal Relationships, 29(7), 997-1010.</w:t>
      </w:r>
    </w:p>
    <w:p w14:paraId="27B3491B" w14:textId="77777777" w:rsidR="00D9756F" w:rsidRPr="00E10D4C" w:rsidRDefault="00D9756F" w:rsidP="00D9756F">
      <w:pPr>
        <w:jc w:val="left"/>
        <w:rPr>
          <w:rFonts w:ascii="Times New Roman" w:hAnsi="Times New Roman"/>
        </w:rPr>
      </w:pPr>
      <w:r w:rsidRPr="00E10D4C">
        <w:rPr>
          <w:rFonts w:ascii="Times New Roman" w:hAnsi="Times New Roman"/>
        </w:rPr>
        <w:t xml:space="preserve">Schumann, K., &amp; </w:t>
      </w:r>
      <w:proofErr w:type="spellStart"/>
      <w:r w:rsidRPr="00E10D4C">
        <w:rPr>
          <w:rFonts w:ascii="Times New Roman" w:hAnsi="Times New Roman"/>
        </w:rPr>
        <w:t>Dragotta</w:t>
      </w:r>
      <w:proofErr w:type="spellEnd"/>
      <w:r w:rsidRPr="00E10D4C">
        <w:rPr>
          <w:rFonts w:ascii="Times New Roman" w:hAnsi="Times New Roman"/>
        </w:rPr>
        <w:t>, A. (2021). Empathy as a predictor of high‐quality interpersonal apologies. European Journal of Social Psychology.</w:t>
      </w:r>
    </w:p>
    <w:p w14:paraId="24085BF7" w14:textId="77777777" w:rsidR="00D9756F" w:rsidRPr="00E10D4C" w:rsidRDefault="00D9756F" w:rsidP="00D9756F">
      <w:pPr>
        <w:jc w:val="left"/>
        <w:rPr>
          <w:rFonts w:ascii="Times New Roman" w:hAnsi="Times New Roman"/>
        </w:rPr>
      </w:pPr>
      <w:r w:rsidRPr="00E10D4C">
        <w:rPr>
          <w:rFonts w:ascii="Times New Roman" w:hAnsi="Times New Roman"/>
        </w:rPr>
        <w:t>Syme, K. L., &amp; Hagen, E. H. (2019). When saying “sorry” isn’t enough: Is some suicidal behavior a costly signal of apology?. Human Nature, 30(1), 117-141.</w:t>
      </w:r>
    </w:p>
    <w:p w14:paraId="6FBCCD52" w14:textId="77777777" w:rsidR="00D9756F" w:rsidRPr="00E10D4C" w:rsidRDefault="00D9756F" w:rsidP="00D9756F">
      <w:pPr>
        <w:jc w:val="left"/>
        <w:rPr>
          <w:rFonts w:ascii="Times New Roman" w:hAnsi="Times New Roman"/>
        </w:rPr>
      </w:pPr>
      <w:r w:rsidRPr="00E10D4C">
        <w:rPr>
          <w:rFonts w:ascii="Times New Roman" w:hAnsi="Times New Roman"/>
        </w:rPr>
        <w:t>Tabak, B. A., McCullough, M. E., Luna, L. R., Bono, G., &amp; Berry, J. W. (2012). Conciliatory gestures facilitate forgiveness and feelings of friendship by making transgressors appear more agreeable. Journal of personality, 80(2), 503-536.</w:t>
      </w:r>
    </w:p>
    <w:p w14:paraId="358BD4E7" w14:textId="391DC4A4" w:rsidR="00397B1D" w:rsidRPr="00E10D4C" w:rsidRDefault="00D9756F" w:rsidP="00D9756F">
      <w:pPr>
        <w:jc w:val="left"/>
        <w:rPr>
          <w:rFonts w:ascii="Times New Roman" w:hAnsi="Times New Roman"/>
        </w:rPr>
      </w:pPr>
      <w:r w:rsidRPr="00E10D4C">
        <w:rPr>
          <w:rFonts w:ascii="Times New Roman" w:hAnsi="Times New Roman"/>
        </w:rPr>
        <w:t xml:space="preserve">Wohl, M. J. A., Matheson, K., </w:t>
      </w:r>
      <w:proofErr w:type="spellStart"/>
      <w:r w:rsidRPr="00E10D4C">
        <w:rPr>
          <w:rFonts w:ascii="Times New Roman" w:hAnsi="Times New Roman"/>
        </w:rPr>
        <w:t>Branscombe</w:t>
      </w:r>
      <w:proofErr w:type="spellEnd"/>
      <w:r w:rsidRPr="00E10D4C">
        <w:rPr>
          <w:rFonts w:ascii="Times New Roman" w:hAnsi="Times New Roman"/>
        </w:rPr>
        <w:t xml:space="preserve">, N. R., &amp; </w:t>
      </w:r>
      <w:proofErr w:type="spellStart"/>
      <w:r w:rsidRPr="00E10D4C">
        <w:rPr>
          <w:rFonts w:ascii="Times New Roman" w:hAnsi="Times New Roman"/>
        </w:rPr>
        <w:t>Anisman</w:t>
      </w:r>
      <w:proofErr w:type="spellEnd"/>
      <w:r w:rsidRPr="00E10D4C">
        <w:rPr>
          <w:rFonts w:ascii="Times New Roman" w:hAnsi="Times New Roman"/>
        </w:rPr>
        <w:t xml:space="preserve">, H. (2013). Victim and Perpetrator Groups' Responses to the C </w:t>
      </w:r>
      <w:proofErr w:type="spellStart"/>
      <w:r w:rsidRPr="00E10D4C">
        <w:rPr>
          <w:rFonts w:ascii="Times New Roman" w:hAnsi="Times New Roman"/>
        </w:rPr>
        <w:t>anadian</w:t>
      </w:r>
      <w:proofErr w:type="spellEnd"/>
      <w:r w:rsidRPr="00E10D4C">
        <w:rPr>
          <w:rFonts w:ascii="Times New Roman" w:hAnsi="Times New Roman"/>
        </w:rPr>
        <w:t xml:space="preserve"> Government's Apology for the Head Tax on C </w:t>
      </w:r>
      <w:proofErr w:type="spellStart"/>
      <w:r w:rsidRPr="00E10D4C">
        <w:rPr>
          <w:rFonts w:ascii="Times New Roman" w:hAnsi="Times New Roman"/>
        </w:rPr>
        <w:t>hinese</w:t>
      </w:r>
      <w:proofErr w:type="spellEnd"/>
      <w:r w:rsidRPr="00E10D4C">
        <w:rPr>
          <w:rFonts w:ascii="Times New Roman" w:hAnsi="Times New Roman"/>
        </w:rPr>
        <w:t xml:space="preserve"> Immigrants and the Moderating Influence of Collective Guilt. Political Psychology, 34(5), 713-729.</w:t>
      </w:r>
    </w:p>
    <w:sectPr w:rsidR="00397B1D" w:rsidRPr="00E10D4C" w:rsidSect="0057087E">
      <w:footerReference w:type="default" r:id="rId9"/>
      <w:type w:val="continuous"/>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AC925" w14:textId="77777777" w:rsidR="00FB1798" w:rsidRDefault="00FB1798">
      <w:r>
        <w:separator/>
      </w:r>
    </w:p>
  </w:endnote>
  <w:endnote w:type="continuationSeparator" w:id="0">
    <w:p w14:paraId="518DE6F0" w14:textId="77777777" w:rsidR="00FB1798" w:rsidRDefault="00FB1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3977881"/>
      <w:docPartObj>
        <w:docPartGallery w:val="Page Numbers (Bottom of Page)"/>
        <w:docPartUnique/>
      </w:docPartObj>
    </w:sdtPr>
    <w:sdtEndPr/>
    <w:sdtContent>
      <w:p w14:paraId="64786CD3" w14:textId="77777777" w:rsidR="00F703F6" w:rsidRDefault="00AE366D">
        <w:pPr>
          <w:pStyle w:val="a3"/>
          <w:jc w:val="center"/>
        </w:pPr>
        <w:r>
          <w:fldChar w:fldCharType="begin"/>
        </w:r>
        <w:r>
          <w:instrText>PAGE   \* MERGEFORMAT</w:instrText>
        </w:r>
        <w:r>
          <w:fldChar w:fldCharType="separate"/>
        </w:r>
        <w:r>
          <w:rPr>
            <w:lang w:val="ja-JP"/>
          </w:rPr>
          <w:t>2</w:t>
        </w:r>
        <w:r>
          <w:fldChar w:fldCharType="end"/>
        </w:r>
      </w:p>
    </w:sdtContent>
  </w:sdt>
  <w:p w14:paraId="7AF3CCC4" w14:textId="77777777" w:rsidR="00F703F6" w:rsidRDefault="00FB179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72BE0" w14:textId="77777777" w:rsidR="00FB1798" w:rsidRDefault="00FB1798">
      <w:r>
        <w:separator/>
      </w:r>
    </w:p>
  </w:footnote>
  <w:footnote w:type="continuationSeparator" w:id="0">
    <w:p w14:paraId="6E159D04" w14:textId="77777777" w:rsidR="00FB1798" w:rsidRDefault="00FB179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三船 ゼミ太郎">
    <w15:presenceInfo w15:providerId="Windows Live" w15:userId="6f4406e3985a08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EA5"/>
    <w:rsid w:val="000166BA"/>
    <w:rsid w:val="00023934"/>
    <w:rsid w:val="00040770"/>
    <w:rsid w:val="000436A6"/>
    <w:rsid w:val="00050683"/>
    <w:rsid w:val="000576E4"/>
    <w:rsid w:val="0008670C"/>
    <w:rsid w:val="000D7385"/>
    <w:rsid w:val="000E5A03"/>
    <w:rsid w:val="000E73CA"/>
    <w:rsid w:val="000F7F6C"/>
    <w:rsid w:val="001033B4"/>
    <w:rsid w:val="001164D0"/>
    <w:rsid w:val="00126103"/>
    <w:rsid w:val="0012662F"/>
    <w:rsid w:val="00131C73"/>
    <w:rsid w:val="00133D91"/>
    <w:rsid w:val="00155D69"/>
    <w:rsid w:val="00163F27"/>
    <w:rsid w:val="0018296B"/>
    <w:rsid w:val="0018326D"/>
    <w:rsid w:val="0019390F"/>
    <w:rsid w:val="001D3B3F"/>
    <w:rsid w:val="001E7C6F"/>
    <w:rsid w:val="00216EA5"/>
    <w:rsid w:val="0025654C"/>
    <w:rsid w:val="00266F01"/>
    <w:rsid w:val="00273829"/>
    <w:rsid w:val="002847E0"/>
    <w:rsid w:val="00286544"/>
    <w:rsid w:val="002D0C29"/>
    <w:rsid w:val="002E47E1"/>
    <w:rsid w:val="00301C6A"/>
    <w:rsid w:val="00311693"/>
    <w:rsid w:val="00317676"/>
    <w:rsid w:val="00321549"/>
    <w:rsid w:val="00322ED8"/>
    <w:rsid w:val="00326DB7"/>
    <w:rsid w:val="003454ED"/>
    <w:rsid w:val="00355CEE"/>
    <w:rsid w:val="0039309F"/>
    <w:rsid w:val="00397B1D"/>
    <w:rsid w:val="003D43D7"/>
    <w:rsid w:val="003D49A8"/>
    <w:rsid w:val="003F642A"/>
    <w:rsid w:val="00426550"/>
    <w:rsid w:val="00430611"/>
    <w:rsid w:val="00445F32"/>
    <w:rsid w:val="00473813"/>
    <w:rsid w:val="004A12CE"/>
    <w:rsid w:val="004C27D1"/>
    <w:rsid w:val="004C3D38"/>
    <w:rsid w:val="004C49D3"/>
    <w:rsid w:val="004D6ECD"/>
    <w:rsid w:val="004E0C29"/>
    <w:rsid w:val="004E7E62"/>
    <w:rsid w:val="004F6501"/>
    <w:rsid w:val="0050037D"/>
    <w:rsid w:val="00501CBE"/>
    <w:rsid w:val="00557BFF"/>
    <w:rsid w:val="00570AFD"/>
    <w:rsid w:val="005752CF"/>
    <w:rsid w:val="00595382"/>
    <w:rsid w:val="005B41AA"/>
    <w:rsid w:val="006165D6"/>
    <w:rsid w:val="00663D26"/>
    <w:rsid w:val="00677224"/>
    <w:rsid w:val="006A5F7C"/>
    <w:rsid w:val="006B1469"/>
    <w:rsid w:val="006B40EA"/>
    <w:rsid w:val="006C3024"/>
    <w:rsid w:val="006C4BED"/>
    <w:rsid w:val="006D01CC"/>
    <w:rsid w:val="006D049A"/>
    <w:rsid w:val="006E0989"/>
    <w:rsid w:val="006E2008"/>
    <w:rsid w:val="00721F08"/>
    <w:rsid w:val="0072581C"/>
    <w:rsid w:val="007356E6"/>
    <w:rsid w:val="007368E3"/>
    <w:rsid w:val="0078371D"/>
    <w:rsid w:val="00790436"/>
    <w:rsid w:val="00793EF5"/>
    <w:rsid w:val="007940D9"/>
    <w:rsid w:val="007F732B"/>
    <w:rsid w:val="00851CA0"/>
    <w:rsid w:val="00866832"/>
    <w:rsid w:val="008850C7"/>
    <w:rsid w:val="00894895"/>
    <w:rsid w:val="008A71F0"/>
    <w:rsid w:val="008A77A1"/>
    <w:rsid w:val="008B29A3"/>
    <w:rsid w:val="008B7A17"/>
    <w:rsid w:val="008C1B66"/>
    <w:rsid w:val="008C6100"/>
    <w:rsid w:val="008E12A8"/>
    <w:rsid w:val="008E701E"/>
    <w:rsid w:val="0091133C"/>
    <w:rsid w:val="009204C0"/>
    <w:rsid w:val="009224C8"/>
    <w:rsid w:val="009408E2"/>
    <w:rsid w:val="009559C6"/>
    <w:rsid w:val="009734A2"/>
    <w:rsid w:val="00983B91"/>
    <w:rsid w:val="00985A45"/>
    <w:rsid w:val="00995183"/>
    <w:rsid w:val="009B5044"/>
    <w:rsid w:val="009C17CC"/>
    <w:rsid w:val="009D237B"/>
    <w:rsid w:val="00A03F18"/>
    <w:rsid w:val="00A6316E"/>
    <w:rsid w:val="00A66EB6"/>
    <w:rsid w:val="00A676E4"/>
    <w:rsid w:val="00A80B4B"/>
    <w:rsid w:val="00A90C3C"/>
    <w:rsid w:val="00A94A04"/>
    <w:rsid w:val="00AC1A39"/>
    <w:rsid w:val="00AE2D11"/>
    <w:rsid w:val="00AE366D"/>
    <w:rsid w:val="00AF34D0"/>
    <w:rsid w:val="00B40E6D"/>
    <w:rsid w:val="00B4639D"/>
    <w:rsid w:val="00B64D3A"/>
    <w:rsid w:val="00B75817"/>
    <w:rsid w:val="00B827DB"/>
    <w:rsid w:val="00BA4F1E"/>
    <w:rsid w:val="00BC27F3"/>
    <w:rsid w:val="00BF67A5"/>
    <w:rsid w:val="00C05D98"/>
    <w:rsid w:val="00C133C0"/>
    <w:rsid w:val="00C232B5"/>
    <w:rsid w:val="00C34D95"/>
    <w:rsid w:val="00C40DFE"/>
    <w:rsid w:val="00C80E0C"/>
    <w:rsid w:val="00C90534"/>
    <w:rsid w:val="00C95857"/>
    <w:rsid w:val="00CA6A55"/>
    <w:rsid w:val="00CE3861"/>
    <w:rsid w:val="00CE767D"/>
    <w:rsid w:val="00CF76DA"/>
    <w:rsid w:val="00D1272C"/>
    <w:rsid w:val="00D15E45"/>
    <w:rsid w:val="00D1656F"/>
    <w:rsid w:val="00D32DC3"/>
    <w:rsid w:val="00D766B2"/>
    <w:rsid w:val="00D76879"/>
    <w:rsid w:val="00D82D7D"/>
    <w:rsid w:val="00D9756F"/>
    <w:rsid w:val="00DA166E"/>
    <w:rsid w:val="00DC3325"/>
    <w:rsid w:val="00DE3A26"/>
    <w:rsid w:val="00DE44B9"/>
    <w:rsid w:val="00E10D4C"/>
    <w:rsid w:val="00E3023C"/>
    <w:rsid w:val="00E3715E"/>
    <w:rsid w:val="00E508A6"/>
    <w:rsid w:val="00E61836"/>
    <w:rsid w:val="00E6337A"/>
    <w:rsid w:val="00E846B3"/>
    <w:rsid w:val="00EB512A"/>
    <w:rsid w:val="00EB7D95"/>
    <w:rsid w:val="00ED7AE7"/>
    <w:rsid w:val="00EE3760"/>
    <w:rsid w:val="00EE7EB9"/>
    <w:rsid w:val="00EF2D14"/>
    <w:rsid w:val="00F1319E"/>
    <w:rsid w:val="00F36BB0"/>
    <w:rsid w:val="00F730E2"/>
    <w:rsid w:val="00F76DCE"/>
    <w:rsid w:val="00FA1CA9"/>
    <w:rsid w:val="00FA517F"/>
    <w:rsid w:val="00FB1798"/>
    <w:rsid w:val="00FB485D"/>
    <w:rsid w:val="00FC2230"/>
    <w:rsid w:val="00FC68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11C3454"/>
  <w15:chartTrackingRefBased/>
  <w15:docId w15:val="{6F8D0A8F-3F75-4D01-8236-BCE419963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6E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216EA5"/>
    <w:pPr>
      <w:tabs>
        <w:tab w:val="center" w:pos="4252"/>
        <w:tab w:val="right" w:pos="8504"/>
      </w:tabs>
      <w:snapToGrid w:val="0"/>
    </w:pPr>
  </w:style>
  <w:style w:type="character" w:customStyle="1" w:styleId="a4">
    <w:name w:val="フッター (文字)"/>
    <w:basedOn w:val="a0"/>
    <w:link w:val="a3"/>
    <w:uiPriority w:val="99"/>
    <w:rsid w:val="00216EA5"/>
  </w:style>
  <w:style w:type="paragraph" w:styleId="a5">
    <w:name w:val="Title"/>
    <w:basedOn w:val="a"/>
    <w:next w:val="a"/>
    <w:link w:val="a6"/>
    <w:uiPriority w:val="10"/>
    <w:qFormat/>
    <w:rsid w:val="00216EA5"/>
    <w:pPr>
      <w:spacing w:before="240" w:after="120"/>
      <w:jc w:val="center"/>
      <w:outlineLvl w:val="0"/>
    </w:pPr>
    <w:rPr>
      <w:rFonts w:asciiTheme="majorHAnsi" w:eastAsiaTheme="majorEastAsia" w:hAnsiTheme="majorHAnsi" w:cstheme="majorBidi"/>
      <w:sz w:val="32"/>
      <w:szCs w:val="32"/>
    </w:rPr>
  </w:style>
  <w:style w:type="character" w:customStyle="1" w:styleId="a6">
    <w:name w:val="表題 (文字)"/>
    <w:basedOn w:val="a0"/>
    <w:link w:val="a5"/>
    <w:uiPriority w:val="10"/>
    <w:rsid w:val="00216EA5"/>
    <w:rPr>
      <w:rFonts w:asciiTheme="majorHAnsi" w:eastAsiaTheme="majorEastAsia" w:hAnsiTheme="majorHAnsi" w:cstheme="majorBidi"/>
      <w:sz w:val="32"/>
      <w:szCs w:val="32"/>
    </w:rPr>
  </w:style>
  <w:style w:type="paragraph" w:styleId="a7">
    <w:name w:val="Subtitle"/>
    <w:basedOn w:val="a"/>
    <w:next w:val="a"/>
    <w:link w:val="a8"/>
    <w:uiPriority w:val="11"/>
    <w:qFormat/>
    <w:rsid w:val="00216EA5"/>
    <w:pPr>
      <w:jc w:val="center"/>
      <w:outlineLvl w:val="1"/>
    </w:pPr>
    <w:rPr>
      <w:sz w:val="24"/>
      <w:szCs w:val="24"/>
    </w:rPr>
  </w:style>
  <w:style w:type="character" w:customStyle="1" w:styleId="a8">
    <w:name w:val="副題 (文字)"/>
    <w:basedOn w:val="a0"/>
    <w:link w:val="a7"/>
    <w:uiPriority w:val="11"/>
    <w:rsid w:val="00216EA5"/>
    <w:rPr>
      <w:sz w:val="24"/>
      <w:szCs w:val="24"/>
    </w:rPr>
  </w:style>
  <w:style w:type="character" w:styleId="a9">
    <w:name w:val="annotation reference"/>
    <w:basedOn w:val="a0"/>
    <w:uiPriority w:val="99"/>
    <w:semiHidden/>
    <w:unhideWhenUsed/>
    <w:rsid w:val="00216EA5"/>
    <w:rPr>
      <w:sz w:val="18"/>
      <w:szCs w:val="18"/>
    </w:rPr>
  </w:style>
  <w:style w:type="paragraph" w:styleId="aa">
    <w:name w:val="annotation text"/>
    <w:basedOn w:val="a"/>
    <w:link w:val="ab"/>
    <w:uiPriority w:val="99"/>
    <w:semiHidden/>
    <w:unhideWhenUsed/>
    <w:rsid w:val="00216EA5"/>
    <w:pPr>
      <w:jc w:val="left"/>
    </w:pPr>
  </w:style>
  <w:style w:type="character" w:customStyle="1" w:styleId="ab">
    <w:name w:val="コメント文字列 (文字)"/>
    <w:basedOn w:val="a0"/>
    <w:link w:val="aa"/>
    <w:uiPriority w:val="99"/>
    <w:semiHidden/>
    <w:rsid w:val="00216EA5"/>
  </w:style>
  <w:style w:type="paragraph" w:styleId="ac">
    <w:name w:val="Balloon Text"/>
    <w:basedOn w:val="a"/>
    <w:link w:val="ad"/>
    <w:uiPriority w:val="99"/>
    <w:semiHidden/>
    <w:unhideWhenUsed/>
    <w:rsid w:val="00216EA5"/>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216EA5"/>
    <w:rPr>
      <w:rFonts w:asciiTheme="majorHAnsi" w:eastAsiaTheme="majorEastAsia" w:hAnsiTheme="majorHAnsi" w:cstheme="majorBidi"/>
      <w:sz w:val="18"/>
      <w:szCs w:val="18"/>
    </w:rPr>
  </w:style>
  <w:style w:type="paragraph" w:styleId="ae">
    <w:name w:val="header"/>
    <w:basedOn w:val="a"/>
    <w:link w:val="af"/>
    <w:uiPriority w:val="99"/>
    <w:unhideWhenUsed/>
    <w:rsid w:val="00D9756F"/>
    <w:pPr>
      <w:tabs>
        <w:tab w:val="center" w:pos="4252"/>
        <w:tab w:val="right" w:pos="8504"/>
      </w:tabs>
      <w:snapToGrid w:val="0"/>
    </w:pPr>
  </w:style>
  <w:style w:type="character" w:customStyle="1" w:styleId="af">
    <w:name w:val="ヘッダー (文字)"/>
    <w:basedOn w:val="a0"/>
    <w:link w:val="ae"/>
    <w:uiPriority w:val="99"/>
    <w:rsid w:val="00D9756F"/>
  </w:style>
  <w:style w:type="paragraph" w:styleId="af0">
    <w:name w:val="annotation subject"/>
    <w:basedOn w:val="aa"/>
    <w:next w:val="aa"/>
    <w:link w:val="af1"/>
    <w:uiPriority w:val="99"/>
    <w:semiHidden/>
    <w:unhideWhenUsed/>
    <w:rsid w:val="00DE44B9"/>
    <w:rPr>
      <w:b/>
      <w:bCs/>
    </w:rPr>
  </w:style>
  <w:style w:type="character" w:customStyle="1" w:styleId="af1">
    <w:name w:val="コメント内容 (文字)"/>
    <w:basedOn w:val="ab"/>
    <w:link w:val="af0"/>
    <w:uiPriority w:val="99"/>
    <w:semiHidden/>
    <w:rsid w:val="00DE44B9"/>
    <w:rPr>
      <w:b/>
      <w:bCs/>
    </w:rPr>
  </w:style>
  <w:style w:type="paragraph" w:styleId="af2">
    <w:name w:val="Revision"/>
    <w:hidden/>
    <w:uiPriority w:val="99"/>
    <w:semiHidden/>
    <w:rsid w:val="00CF76DA"/>
  </w:style>
  <w:style w:type="paragraph" w:styleId="af3">
    <w:name w:val="caption"/>
    <w:basedOn w:val="a"/>
    <w:next w:val="a"/>
    <w:uiPriority w:val="35"/>
    <w:unhideWhenUsed/>
    <w:qFormat/>
    <w:rsid w:val="00155D69"/>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7846">
      <w:bodyDiv w:val="1"/>
      <w:marLeft w:val="0"/>
      <w:marRight w:val="0"/>
      <w:marTop w:val="0"/>
      <w:marBottom w:val="0"/>
      <w:divBdr>
        <w:top w:val="none" w:sz="0" w:space="0" w:color="auto"/>
        <w:left w:val="none" w:sz="0" w:space="0" w:color="auto"/>
        <w:bottom w:val="none" w:sz="0" w:space="0" w:color="auto"/>
        <w:right w:val="none" w:sz="0" w:space="0" w:color="auto"/>
      </w:divBdr>
    </w:div>
    <w:div w:id="171450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8</Pages>
  <Words>1878</Words>
  <Characters>10711</Characters>
  <Application>Microsoft Office Word</Application>
  <DocSecurity>0</DocSecurity>
  <Lines>89</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dc:creator>
  <cp:keywords/>
  <dc:description/>
  <cp:lastModifiedBy>三船 ゼミ太郎</cp:lastModifiedBy>
  <cp:revision>23</cp:revision>
  <dcterms:created xsi:type="dcterms:W3CDTF">2022-04-04T03:47:00Z</dcterms:created>
  <dcterms:modified xsi:type="dcterms:W3CDTF">2022-12-28T07:34:00Z</dcterms:modified>
</cp:coreProperties>
</file>